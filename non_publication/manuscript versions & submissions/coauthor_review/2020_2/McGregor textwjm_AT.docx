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760C8FAD" w:rsidR="00AB3A2F" w:rsidRDefault="00AB3A2F" w:rsidP="00AB3A2F">
      <w:pPr>
        <w:numPr>
          <w:ilvl w:val="0"/>
          <w:numId w:val="2"/>
        </w:numPr>
      </w:pPr>
      <w:r>
        <w:t xml:space="preserve">As climate change is driving increased drought </w:t>
      </w:r>
      <w:ins w:id="1" w:author="McShea, William J." w:date="2020-02-20T14:08:00Z">
        <w:r w:rsidR="005118D2" w:rsidRPr="00253252">
          <w:rPr>
            <w:highlight w:val="yellow"/>
            <w:rPrChange w:id="2" w:author="Teixeira, Kristina A." w:date="2020-03-02T10:25:00Z">
              <w:rPr/>
            </w:rPrChange>
          </w:rPr>
          <w:t xml:space="preserve">frequency and severity </w:t>
        </w:r>
      </w:ins>
      <w:r w:rsidRPr="00253252">
        <w:rPr>
          <w:highlight w:val="yellow"/>
          <w:rPrChange w:id="3" w:author="Teixeira, Kristina A." w:date="2020-03-02T10:25:00Z">
            <w:rPr/>
          </w:rPrChange>
        </w:rPr>
        <w:t>in</w:t>
      </w:r>
      <w:r>
        <w:t xml:space="preserve"> many forested regions around the world, mechanistic understanding of </w:t>
      </w:r>
      <w:ins w:id="4" w:author="Alan Tepley" w:date="2020-02-22T15:59:00Z">
        <w:r w:rsidR="00B30043" w:rsidRPr="00253252">
          <w:rPr>
            <w:highlight w:val="yellow"/>
            <w:rPrChange w:id="5" w:author="Teixeira, Kristina A." w:date="2020-03-02T10:25:00Z">
              <w:rPr/>
            </w:rPrChange>
          </w:rPr>
          <w:t>the</w:t>
        </w:r>
        <w:r w:rsidR="00B30043">
          <w:t xml:space="preserve"> </w:t>
        </w:r>
      </w:ins>
      <w:r>
        <w:t xml:space="preserve">factors conferring drought resistance in trees is increasingly important. The dendrochronological record provides a window through which we can understand how tree size and species’ traits </w:t>
      </w:r>
      <w:r w:rsidRPr="00253252">
        <w:rPr>
          <w:highlight w:val="red"/>
          <w:rPrChange w:id="6" w:author="Teixeira, Kristina A." w:date="2020-03-02T10:25:00Z">
            <w:rPr/>
          </w:rPrChange>
        </w:rPr>
        <w:t xml:space="preserve">shape </w:t>
      </w:r>
      <w:del w:id="7" w:author="McShea, William J." w:date="2020-02-20T14:09:00Z">
        <w:r w:rsidRPr="00253252" w:rsidDel="005118D2">
          <w:rPr>
            <w:highlight w:val="red"/>
            <w:rPrChange w:id="8" w:author="Teixeira, Kristina A." w:date="2020-03-02T10:25:00Z">
              <w:rPr/>
            </w:rPrChange>
          </w:rPr>
          <w:delText>tree</w:delText>
        </w:r>
      </w:del>
      <w:proofErr w:type="spellStart"/>
      <w:ins w:id="9" w:author="McShea, William J." w:date="2020-02-20T14:09:00Z">
        <w:r w:rsidR="005118D2" w:rsidRPr="00253252">
          <w:rPr>
            <w:highlight w:val="red"/>
            <w:rPrChange w:id="10" w:author="Teixeira, Kristina A." w:date="2020-03-02T10:25:00Z">
              <w:rPr/>
            </w:rPrChange>
          </w:rPr>
          <w:t>th</w:t>
        </w:r>
        <w:proofErr w:type="spellEnd"/>
        <w:r w:rsidR="005118D2" w:rsidRPr="00253252">
          <w:rPr>
            <w:highlight w:val="red"/>
            <w:rPrChange w:id="11" w:author="Teixeira, Kristina A." w:date="2020-03-02T10:25:00Z">
              <w:rPr/>
            </w:rPrChange>
          </w:rPr>
          <w:t xml:space="preserve"> species’</w:t>
        </w:r>
      </w:ins>
      <w:r w:rsidRPr="00253252">
        <w:rPr>
          <w:highlight w:val="red"/>
          <w:rPrChange w:id="12" w:author="Teixeira, Kristina A." w:date="2020-03-02T10:25:00Z">
            <w:rPr/>
          </w:rPrChange>
        </w:rPr>
        <w:t xml:space="preserve"> growth</w:t>
      </w:r>
      <w:r>
        <w:t xml:space="preserve"> responses during droughts.</w:t>
      </w:r>
    </w:p>
    <w:p w14:paraId="5460E2A9" w14:textId="629902BD" w:rsidR="00AB3A2F" w:rsidRDefault="00AB3A2F" w:rsidP="00AB3A2F">
      <w:pPr>
        <w:numPr>
          <w:ilvl w:val="0"/>
          <w:numId w:val="2"/>
        </w:numPr>
      </w:pPr>
      <w:r>
        <w:t xml:space="preserve">We analyzed tree-ring records for twelve species </w:t>
      </w:r>
      <w:ins w:id="13" w:author="Alan Tepley" w:date="2020-02-22T16:01:00Z">
        <w:r w:rsidR="00B30043" w:rsidRPr="00253252">
          <w:rPr>
            <w:highlight w:val="yellow"/>
            <w:rPrChange w:id="14" w:author="Teixeira, Kristina A." w:date="2020-03-02T10:26:00Z">
              <w:rPr/>
            </w:rPrChange>
          </w:rPr>
          <w:t xml:space="preserve">that comprise 97% of the woody productivity </w:t>
        </w:r>
      </w:ins>
      <w:r w:rsidRPr="00253252">
        <w:rPr>
          <w:highlight w:val="yellow"/>
          <w:rPrChange w:id="15" w:author="Teixeira, Kristina A." w:date="2020-03-02T10:26:00Z">
            <w:rPr/>
          </w:rPrChange>
        </w:rPr>
        <w:t xml:space="preserve">of </w:t>
      </w:r>
      <w:del w:id="16" w:author="Alan Tepley" w:date="2020-02-22T16:02:00Z">
        <w:r w:rsidRPr="00253252" w:rsidDel="00B30043">
          <w:rPr>
            <w:highlight w:val="yellow"/>
            <w:rPrChange w:id="17" w:author="Teixeira, Kristina A." w:date="2020-03-02T10:26:00Z">
              <w:rPr/>
            </w:rPrChange>
          </w:rPr>
          <w:delText xml:space="preserve">an </w:delText>
        </w:r>
      </w:del>
      <w:ins w:id="18" w:author="Alan Tepley" w:date="2020-02-22T16:02:00Z">
        <w:r w:rsidR="00B30043" w:rsidRPr="00253252">
          <w:rPr>
            <w:highlight w:val="yellow"/>
            <w:rPrChange w:id="19" w:author="Teixeira, Kristina A." w:date="2020-03-02T10:26:00Z">
              <w:rPr/>
            </w:rPrChange>
          </w:rPr>
          <w:t xml:space="preserve">the 25.6-ha ForestGEO plot in an </w:t>
        </w:r>
      </w:ins>
      <w:r w:rsidRPr="00253252">
        <w:rPr>
          <w:highlight w:val="yellow"/>
          <w:rPrChange w:id="20" w:author="Teixeira, Kristina A." w:date="2020-03-02T10:26:00Z">
            <w:rPr/>
          </w:rPrChange>
        </w:rPr>
        <w:t>oak-hickory forest</w:t>
      </w:r>
      <w:ins w:id="21" w:author="Alan Tepley" w:date="2020-02-22T16:02:00Z">
        <w:r w:rsidR="00B30043" w:rsidRPr="00253252">
          <w:rPr>
            <w:highlight w:val="yellow"/>
            <w:rPrChange w:id="22" w:author="Teixeira, Kristina A." w:date="2020-03-02T10:26:00Z">
              <w:rPr/>
            </w:rPrChange>
          </w:rPr>
          <w:t xml:space="preserve"> of northern Virginia (USA). </w:t>
        </w:r>
      </w:ins>
      <w:del w:id="23" w:author="Alan Tepley" w:date="2020-02-22T16:02:00Z">
        <w:r w:rsidRPr="00253252" w:rsidDel="00B30043">
          <w:rPr>
            <w:highlight w:val="yellow"/>
            <w:rPrChange w:id="24" w:author="Teixeira, Kristina A." w:date="2020-03-02T10:26:00Z">
              <w:rPr/>
            </w:rPrChange>
          </w:rPr>
          <w:delText xml:space="preserve"> - representing 97% of woody productivity - in the 25.6-ha ForestGEO plot in Virginia (USA) </w:delText>
        </w:r>
      </w:del>
      <w:ins w:id="25" w:author="Alan Tepley" w:date="2020-02-22T16:02:00Z">
        <w:r w:rsidR="00B30043" w:rsidRPr="00253252">
          <w:rPr>
            <w:highlight w:val="yellow"/>
            <w:rPrChange w:id="26" w:author="Teixeira, Kristina A." w:date="2020-03-02T10:26:00Z">
              <w:rPr/>
            </w:rPrChange>
          </w:rPr>
          <w:t>We sought</w:t>
        </w:r>
        <w:r w:rsidR="00B30043">
          <w:t xml:space="preserve"> </w:t>
        </w:r>
      </w:ins>
      <w:r>
        <w:t>to determine how tree size, microenvironment</w:t>
      </w:r>
      <w:del w:id="27"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28"/>
      <w:r>
        <w:t>explain</w:t>
      </w:r>
      <w:commentRangeEnd w:id="28"/>
      <w:r w:rsidR="005118D2">
        <w:rPr>
          <w:rStyle w:val="CommentReference"/>
        </w:rPr>
        <w:commentReference w:id="28"/>
      </w:r>
      <w:r>
        <w:t xml:space="preserve"> variation in the </w:t>
      </w:r>
      <w:r w:rsidRPr="00253252">
        <w:rPr>
          <w:highlight w:val="yellow"/>
          <w:rPrChange w:id="29" w:author="Teixeira, Kristina A." w:date="2020-03-02T10:29:00Z">
            <w:rPr/>
          </w:rPrChange>
        </w:rPr>
        <w:t>tree</w:t>
      </w:r>
      <w:ins w:id="30" w:author="Alan Tepley" w:date="2020-02-22T16:05:00Z">
        <w:r w:rsidR="00B30043" w:rsidRPr="00253252">
          <w:rPr>
            <w:highlight w:val="yellow"/>
            <w:rPrChange w:id="31" w:author="Teixeira, Kristina A." w:date="2020-03-02T10:29:00Z">
              <w:rPr/>
            </w:rPrChange>
          </w:rPr>
          <w:t>-</w:t>
        </w:r>
      </w:ins>
      <w:del w:id="32" w:author="Alan Tepley" w:date="2020-02-22T16:05:00Z">
        <w:r w:rsidRPr="00253252" w:rsidDel="00B30043">
          <w:rPr>
            <w:highlight w:val="yellow"/>
            <w:rPrChange w:id="33" w:author="Teixeira, Kristina A." w:date="2020-03-02T10:29:00Z">
              <w:rPr/>
            </w:rPrChange>
          </w:rPr>
          <w:delText xml:space="preserve"> </w:delText>
        </w:r>
      </w:del>
      <w:r w:rsidRPr="00253252">
        <w:rPr>
          <w:highlight w:val="yellow"/>
          <w:rPrChange w:id="34" w:author="Teixeira, Kristina A." w:date="2020-03-02T10:29:00Z">
            <w:rPr/>
          </w:rPrChange>
        </w:rPr>
        <w:t>ring record</w:t>
      </w:r>
      <w:r>
        <w:t xml:space="preserve">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35" w:name="introduction"/>
      <w:bookmarkEnd w:id="35"/>
      <w:r>
        <w:br w:type="page"/>
      </w:r>
    </w:p>
    <w:p w14:paraId="2AE59333" w14:textId="77777777" w:rsidR="00AB3A2F" w:rsidRDefault="00AB3A2F" w:rsidP="00AB3A2F">
      <w:pPr>
        <w:pStyle w:val="Heading3"/>
      </w:pPr>
      <w:r>
        <w:lastRenderedPageBreak/>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w:t>
      </w:r>
      <w:r w:rsidRPr="00253252">
        <w:rPr>
          <w:highlight w:val="yellow"/>
          <w:rPrChange w:id="36" w:author="Teixeira, Kristina A." w:date="2020-03-02T10:29:00Z">
            <w:rPr/>
          </w:rPrChange>
        </w:rPr>
        <w:t xml:space="preserve">increasing precipitation [@intergovernmental_panel_on_climate_change_climate_2015]. Droughts, </w:t>
      </w:r>
      <w:commentRangeStart w:id="37"/>
      <w:r w:rsidRPr="00253252">
        <w:rPr>
          <w:highlight w:val="yellow"/>
          <w:rPrChange w:id="38" w:author="Teixeira, Kristina A." w:date="2020-03-02T10:29:00Z">
            <w:rPr/>
          </w:rPrChange>
        </w:rPr>
        <w:t xml:space="preserve">exasperated </w:t>
      </w:r>
      <w:commentRangeEnd w:id="37"/>
      <w:r w:rsidR="00B30043" w:rsidRPr="00253252">
        <w:rPr>
          <w:rStyle w:val="CommentReference"/>
          <w:highlight w:val="yellow"/>
          <w:rPrChange w:id="39" w:author="Teixeira, Kristina A." w:date="2020-03-02T10:29:00Z">
            <w:rPr>
              <w:rStyle w:val="CommentReference"/>
            </w:rPr>
          </w:rPrChange>
        </w:rPr>
        <w:commentReference w:id="37"/>
      </w:r>
      <w:r w:rsidRPr="00253252">
        <w:rPr>
          <w:highlight w:val="yellow"/>
          <w:rPrChange w:id="40" w:author="Teixeira, Kristina A." w:date="2020-03-02T10:29:00Z">
            <w:rPr/>
          </w:rPrChange>
        </w:rPr>
        <w:t>by climate</w:t>
      </w:r>
      <w:r>
        <w:t xml:space="preserv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41" w:author="Alan Tepley" w:date="2020-02-22T16:09:00Z">
        <w:r w:rsidR="000F52DC" w:rsidRPr="00253252">
          <w:rPr>
            <w:highlight w:val="yellow"/>
            <w:rPrChange w:id="42" w:author="Teixeira, Kristina A." w:date="2020-03-02T10:28:00Z">
              <w:rPr/>
            </w:rPrChange>
          </w:rPr>
          <w:t xml:space="preserve">rarely sampled in </w:t>
        </w:r>
      </w:ins>
      <w:del w:id="43" w:author="Alan Tepley" w:date="2020-02-22T16:09:00Z">
        <w:r w:rsidRPr="00253252" w:rsidDel="000F52DC">
          <w:rPr>
            <w:highlight w:val="yellow"/>
            <w:rPrChange w:id="44" w:author="Teixeira, Kristina A." w:date="2020-03-02T10:28:00Z">
              <w:rPr/>
            </w:rPrChange>
          </w:rPr>
          <w:delText xml:space="preserve">not necessarily </w:delText>
        </w:r>
      </w:del>
      <w:r w:rsidRPr="00253252">
        <w:rPr>
          <w:highlight w:val="yellow"/>
          <w:rPrChange w:id="45" w:author="Teixeira, Kristina A." w:date="2020-03-02T10:28:00Z">
            <w:rPr/>
          </w:rPrChange>
        </w:rPr>
        <w:t>associat</w:t>
      </w:r>
      <w:ins w:id="46" w:author="Alan Tepley" w:date="2020-02-22T16:10:00Z">
        <w:r w:rsidR="000F52DC" w:rsidRPr="00253252">
          <w:rPr>
            <w:highlight w:val="yellow"/>
            <w:rPrChange w:id="47" w:author="Teixeira, Kristina A." w:date="2020-03-02T10:28:00Z">
              <w:rPr/>
            </w:rPrChange>
          </w:rPr>
          <w:t>ion</w:t>
        </w:r>
      </w:ins>
      <w:del w:id="48" w:author="Alan Tepley" w:date="2020-02-22T16:10:00Z">
        <w:r w:rsidRPr="00253252" w:rsidDel="000F52DC">
          <w:rPr>
            <w:highlight w:val="yellow"/>
            <w:rPrChange w:id="49" w:author="Teixeira, Kristina A." w:date="2020-03-02T10:28:00Z">
              <w:rPr/>
            </w:rPrChange>
          </w:rPr>
          <w:delText>ed</w:delText>
        </w:r>
      </w:del>
      <w:r w:rsidRPr="00253252">
        <w:rPr>
          <w:highlight w:val="yellow"/>
          <w:rPrChange w:id="50" w:author="Teixeira, Kristina A." w:date="2020-03-02T10:28:00Z">
            <w:rPr/>
          </w:rPrChange>
        </w:rPr>
        <w:t xml:space="preserve"> with </w:t>
      </w:r>
      <w:ins w:id="51" w:author="Alan Tepley" w:date="2020-02-22T16:10:00Z">
        <w:r w:rsidR="000F52DC" w:rsidRPr="00253252">
          <w:rPr>
            <w:highlight w:val="yellow"/>
            <w:rPrChange w:id="52" w:author="Teixeira, Kristina A." w:date="2020-03-02T10:28:00Z">
              <w:rPr/>
            </w:rPrChange>
          </w:rPr>
          <w:t xml:space="preserve">detailed </w:t>
        </w:r>
      </w:ins>
      <w:r w:rsidRPr="00253252">
        <w:rPr>
          <w:highlight w:val="yellow"/>
          <w:rPrChange w:id="53" w:author="Teixeira, Kristina A." w:date="2020-03-02T10:28:00Z">
            <w:rPr/>
          </w:rPrChange>
        </w:rPr>
        <w:t>ecological data.</w:t>
      </w:r>
      <w:r>
        <w:t xml:space="preserve"> </w:t>
      </w:r>
      <w:commentRangeStart w:id="54"/>
      <w:r>
        <w:t>The aim of this study was to pair tree-ring and forest plot data to test how tree size and traits shaped growth responses to historical droughts.</w:t>
      </w:r>
      <w:commentRangeEnd w:id="54"/>
      <w:r w:rsidR="000F52DC">
        <w:rPr>
          <w:rStyle w:val="CommentReference"/>
        </w:rPr>
        <w:commentReference w:id="54"/>
      </w:r>
    </w:p>
    <w:p w14:paraId="5275D66F" w14:textId="54E84A8C" w:rsidR="00AB3A2F" w:rsidRDefault="00AB3A2F" w:rsidP="00AB3A2F">
      <w:pPr>
        <w:pStyle w:val="BodyText"/>
      </w:pPr>
      <w:r>
        <w:t xml:space="preserve">One fundamental question regarding forest responses to drought is what drives the observed tendency for large trees to be </w:t>
      </w:r>
      <w:r w:rsidRPr="005D734D">
        <w:rPr>
          <w:highlight w:val="yellow"/>
          <w:rPrChange w:id="55" w:author="Teixeira, Kristina A." w:date="2020-03-02T10:30:00Z">
            <w:rPr/>
          </w:rPrChange>
        </w:rPr>
        <w:t xml:space="preserve">more </w:t>
      </w:r>
      <w:ins w:id="56" w:author="Alan Tepley" w:date="2020-02-22T16:12:00Z">
        <w:r w:rsidR="000F52DC" w:rsidRPr="005D734D">
          <w:rPr>
            <w:highlight w:val="yellow"/>
            <w:rPrChange w:id="57" w:author="Teixeira, Kristina A." w:date="2020-03-02T10:30:00Z">
              <w:rPr/>
            </w:rPrChange>
          </w:rPr>
          <w:t xml:space="preserve">severely </w:t>
        </w:r>
      </w:ins>
      <w:r w:rsidRPr="005D734D">
        <w:rPr>
          <w:highlight w:val="yellow"/>
          <w:rPrChange w:id="58" w:author="Teixeira, Kristina A." w:date="2020-03-02T10:30:00Z">
            <w:rPr/>
          </w:rPrChange>
        </w:rPr>
        <w:t xml:space="preserve">affected by drought. Greater growth reductions for larger trees was first shown on a global scale by @bennett_larger_2015, and </w:t>
      </w:r>
      <w:del w:id="59" w:author="Alan Tepley" w:date="2020-02-23T16:08:00Z">
        <w:r w:rsidRPr="005D734D" w:rsidDel="004F6A72">
          <w:rPr>
            <w:highlight w:val="yellow"/>
            <w:rPrChange w:id="60" w:author="Teixeira, Kristina A." w:date="2020-03-02T10:30:00Z">
              <w:rPr/>
            </w:rPrChange>
          </w:rPr>
          <w:delText xml:space="preserve">numerous </w:delText>
        </w:r>
      </w:del>
      <w:ins w:id="61" w:author="Alan Tepley" w:date="2020-02-23T16:08:00Z">
        <w:r w:rsidR="004F6A72" w:rsidRPr="005D734D">
          <w:rPr>
            <w:highlight w:val="yellow"/>
            <w:rPrChange w:id="62" w:author="Teixeira, Kristina A." w:date="2020-03-02T10:30:00Z">
              <w:rPr/>
            </w:rPrChange>
          </w:rPr>
          <w:t>several</w:t>
        </w:r>
        <w:r w:rsidR="004F6A72">
          <w:t xml:space="preserve"> </w:t>
        </w:r>
      </w:ins>
      <w:r>
        <w:t>subsequent studies have reinforced this finding (</w:t>
      </w:r>
      <w:r>
        <w:rPr>
          <w:i/>
        </w:rPr>
        <w:t>e.g.</w:t>
      </w:r>
      <w:r>
        <w:t xml:space="preserve">, @stovall_tree_2019; @hacket-pain_consistent_2016). It has yet to be resolved </w:t>
      </w:r>
      <w:r w:rsidRPr="005D734D">
        <w:rPr>
          <w:highlight w:val="yellow"/>
          <w:rPrChange w:id="63" w:author="Teixeira, Kristina A." w:date="2020-03-02T10:30:00Z">
            <w:rPr/>
          </w:rPrChange>
        </w:rPr>
        <w:t xml:space="preserve">which of </w:t>
      </w:r>
      <w:ins w:id="64" w:author="Alan Tepley" w:date="2020-02-26T09:07:00Z">
        <w:r w:rsidR="001A2BDE" w:rsidRPr="005D734D">
          <w:rPr>
            <w:highlight w:val="yellow"/>
            <w:rPrChange w:id="65" w:author="Teixeira, Kristina A." w:date="2020-03-02T10:30:00Z">
              <w:rPr/>
            </w:rPrChange>
          </w:rPr>
          <w:t xml:space="preserve">the </w:t>
        </w:r>
      </w:ins>
      <w:del w:id="66" w:author="Alan Tepley" w:date="2020-02-23T16:08:00Z">
        <w:r w:rsidRPr="005D734D" w:rsidDel="004F6A72">
          <w:rPr>
            <w:highlight w:val="yellow"/>
            <w:rPrChange w:id="67" w:author="Teixeira, Kristina A." w:date="2020-03-02T10:30:00Z">
              <w:rPr/>
            </w:rPrChange>
          </w:rPr>
          <w:delText xml:space="preserve">several </w:delText>
        </w:r>
      </w:del>
      <w:r w:rsidRPr="005D734D">
        <w:rPr>
          <w:highlight w:val="yellow"/>
          <w:rPrChange w:id="68" w:author="Teixeira, Kristina A." w:date="2020-03-02T10:30:00Z">
            <w:rPr/>
          </w:rPrChange>
        </w:rPr>
        <w:t>potential</w:t>
      </w:r>
      <w:r>
        <w:t xml:space="preserve">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69"/>
      <w:r>
        <w:t>higher LMA</w:t>
      </w:r>
      <w:commentRangeEnd w:id="69"/>
      <w:r w:rsidR="00005990">
        <w:rPr>
          <w:rStyle w:val="CommentReference"/>
        </w:rPr>
        <w:commentReference w:id="69"/>
      </w:r>
      <w:r>
        <w:t xml:space="preserve">), more negative </w:t>
      </w:r>
      <w:commentRangeStart w:id="70"/>
      <m:oMath>
        <m:r>
          <w:rPr>
            <w:rFonts w:ascii="Cambria Math" w:hAnsi="Cambria Math"/>
          </w:rPr>
          <m:t>P50</m:t>
        </m:r>
        <w:commentRangeEnd w:id="70"/>
        <m:r>
          <m:rPr>
            <m:sty m:val="p"/>
          </m:rPr>
          <w:rPr>
            <w:rStyle w:val="CommentReference"/>
          </w:rPr>
          <w:commentReference w:id="70"/>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71"/>
      <w:r>
        <w:t>such that xylem conduit diameter increases with tree height</w:t>
      </w:r>
      <w:commentRangeEnd w:id="71"/>
      <w:r w:rsidR="004F6A72">
        <w:rPr>
          <w:rStyle w:val="CommentReference"/>
        </w:rPr>
        <w:commentReference w:id="71"/>
      </w:r>
      <w:r>
        <w:t xml:space="preserve"> within and across species [@olson_plant_2018; @liu_hydraulic_2019], making large trees more vulnerable to embolism during drought [@olson_plant_2018]. Traits conducive to efficient water transport may also lead to poor ability to recover from</w:t>
      </w:r>
      <w:ins w:id="72" w:author="McShea, William J." w:date="2020-02-20T14:12:00Z">
        <w:r w:rsidR="005118D2">
          <w:t>,</w:t>
        </w:r>
      </w:ins>
      <w:r>
        <w:t xml:space="preserve"> or re-route</w:t>
      </w:r>
      <w:ins w:id="73" w:author="McShea, William J." w:date="2020-02-20T14:13:00Z">
        <w:r w:rsidR="005118D2">
          <w:t>,</w:t>
        </w:r>
      </w:ins>
      <w:r>
        <w:t xml:space="preserve"> water around embolisms [@roskilly_conflicting_2019]. </w:t>
      </w:r>
      <w:commentRangeStart w:id="74"/>
      <w:r>
        <w:t xml:space="preserve">Second, larger </w:t>
      </w:r>
      <w:commentRangeEnd w:id="74"/>
      <w:r w:rsidR="000F52DC">
        <w:rPr>
          <w:rStyle w:val="CommentReference"/>
        </w:rPr>
        <w:commentReference w:id="74"/>
      </w:r>
      <w:r>
        <w:t xml:space="preserve">trees may have lower drought resistance because they tend to have more exposed crown positions, where they are exposed to higher solar radiation, greater wind speeds, and </w:t>
      </w:r>
      <w:r w:rsidRPr="00BB4776">
        <w:rPr>
          <w:highlight w:val="yellow"/>
          <w:rPrChange w:id="75" w:author="Teixeira, Kristina A." w:date="2020-03-02T10:37:00Z">
            <w:rPr/>
          </w:rPrChange>
        </w:rPr>
        <w:t xml:space="preserve">lower </w:t>
      </w:r>
      <w:ins w:id="76" w:author="Alan Tepley" w:date="2020-02-22T16:16:00Z">
        <w:r w:rsidR="000F52DC" w:rsidRPr="00BB4776">
          <w:rPr>
            <w:highlight w:val="yellow"/>
            <w:rPrChange w:id="77" w:author="Teixeira, Kristina A." w:date="2020-03-02T10:37:00Z">
              <w:rPr/>
            </w:rPrChange>
          </w:rPr>
          <w:t>relative</w:t>
        </w:r>
        <w:r w:rsidR="000F52DC">
          <w:t xml:space="preserve"> </w:t>
        </w:r>
      </w:ins>
      <w:r>
        <w:t>humidity (e.g., @koike_leaf_2001; @kunert_revised_2017). Subcanopy trees tend to fare better specifically due to the benefits of a buffered environment [@pretzsch_drought_2018</w:t>
      </w:r>
      <w:r w:rsidRPr="00BB4776">
        <w:rPr>
          <w:highlight w:val="yellow"/>
          <w:rPrChange w:id="78" w:author="Teixeira, Kristina A." w:date="2020-03-02T10:38:00Z">
            <w:rPr/>
          </w:rPrChange>
        </w:rPr>
        <w:t xml:space="preserve">]. </w:t>
      </w:r>
      <w:ins w:id="79" w:author="Alan Tepley" w:date="2020-02-22T16:21:00Z">
        <w:r w:rsidR="0050024B" w:rsidRPr="00BB4776">
          <w:rPr>
            <w:highlight w:val="yellow"/>
            <w:rPrChange w:id="80" w:author="Teixeira, Kristina A." w:date="2020-03-02T10:38:00Z">
              <w:rPr/>
            </w:rPrChange>
          </w:rPr>
          <w:t xml:space="preserve">Large trees tend to have larger root systems, which </w:t>
        </w:r>
      </w:ins>
      <w:del w:id="81" w:author="Alan Tepley" w:date="2020-02-22T16:21:00Z">
        <w:r w:rsidRPr="00BB4776" w:rsidDel="0050024B">
          <w:rPr>
            <w:highlight w:val="yellow"/>
            <w:rPrChange w:id="82" w:author="Teixeira, Kristina A." w:date="2020-03-02T10:38:00Z">
              <w:rPr/>
            </w:rPrChange>
          </w:rPr>
          <w:delText>P</w:delText>
        </w:r>
      </w:del>
      <w:ins w:id="83" w:author="Alan Tepley" w:date="2020-02-22T16:21:00Z">
        <w:r w:rsidR="0050024B" w:rsidRPr="00BB4776">
          <w:rPr>
            <w:highlight w:val="yellow"/>
            <w:rPrChange w:id="84" w:author="Teixeira, Kristina A." w:date="2020-03-02T10:38:00Z">
              <w:rPr/>
            </w:rPrChange>
          </w:rPr>
          <w:t>p</w:t>
        </w:r>
      </w:ins>
      <w:r w:rsidRPr="00BB4776">
        <w:rPr>
          <w:highlight w:val="yellow"/>
          <w:rPrChange w:id="85" w:author="Teixeira, Kristina A." w:date="2020-03-02T10:38:00Z">
            <w:rPr/>
          </w:rPrChange>
        </w:rPr>
        <w:t>otentially counteract</w:t>
      </w:r>
      <w:ins w:id="86" w:author="Alan Tepley" w:date="2020-02-22T16:21:00Z">
        <w:r w:rsidR="0050024B" w:rsidRPr="00BB4776">
          <w:rPr>
            <w:highlight w:val="yellow"/>
            <w:rPrChange w:id="87" w:author="Teixeira, Kristina A." w:date="2020-03-02T10:38:00Z">
              <w:rPr/>
            </w:rPrChange>
          </w:rPr>
          <w:t>s</w:t>
        </w:r>
      </w:ins>
      <w:del w:id="88" w:author="Alan Tepley" w:date="2020-02-22T16:21:00Z">
        <w:r w:rsidRPr="00BB4776" w:rsidDel="0050024B">
          <w:rPr>
            <w:highlight w:val="yellow"/>
            <w:rPrChange w:id="89" w:author="Teixeira, Kristina A." w:date="2020-03-02T10:38:00Z">
              <w:rPr/>
            </w:rPrChange>
          </w:rPr>
          <w:delText>ing</w:delText>
        </w:r>
      </w:del>
      <w:r w:rsidRPr="00BB4776">
        <w:rPr>
          <w:highlight w:val="yellow"/>
          <w:rPrChange w:id="90" w:author="Teixeira, Kristina A." w:date="2020-03-02T10:38:00Z">
            <w:rPr/>
          </w:rPrChange>
        </w:rPr>
        <w:t xml:space="preserve"> </w:t>
      </w:r>
      <w:ins w:id="91" w:author="Alan Tepley" w:date="2020-02-22T16:21:00Z">
        <w:r w:rsidR="0050024B" w:rsidRPr="00BB4776">
          <w:rPr>
            <w:highlight w:val="yellow"/>
            <w:rPrChange w:id="92" w:author="Teixeira, Kristina A." w:date="2020-03-02T10:38:00Z">
              <w:rPr/>
            </w:rPrChange>
          </w:rPr>
          <w:t xml:space="preserve">some of </w:t>
        </w:r>
      </w:ins>
      <w:r w:rsidRPr="00BB4776">
        <w:rPr>
          <w:highlight w:val="yellow"/>
          <w:rPrChange w:id="93" w:author="Teixeira, Kristina A." w:date="2020-03-02T10:38:00Z">
            <w:rPr/>
          </w:rPrChange>
        </w:rPr>
        <w:t xml:space="preserve">the biophysical challenges </w:t>
      </w:r>
      <w:ins w:id="94" w:author="Alan Tepley" w:date="2020-02-22T16:21:00Z">
        <w:r w:rsidR="0050024B" w:rsidRPr="00BB4776">
          <w:rPr>
            <w:highlight w:val="yellow"/>
            <w:rPrChange w:id="95" w:author="Teixeira, Kristina A." w:date="2020-03-02T10:38:00Z">
              <w:rPr/>
            </w:rPrChange>
          </w:rPr>
          <w:t xml:space="preserve">they </w:t>
        </w:r>
      </w:ins>
      <w:r w:rsidRPr="00BB4776">
        <w:rPr>
          <w:highlight w:val="yellow"/>
          <w:rPrChange w:id="96" w:author="Teixeira, Kristina A." w:date="2020-03-02T10:38:00Z">
            <w:rPr/>
          </w:rPrChange>
        </w:rPr>
        <w:t>face</w:t>
      </w:r>
      <w:del w:id="97" w:author="Alan Tepley" w:date="2020-02-22T16:22:00Z">
        <w:r w:rsidRPr="00BB4776" w:rsidDel="0050024B">
          <w:rPr>
            <w:highlight w:val="yellow"/>
            <w:rPrChange w:id="98" w:author="Teixeira, Kristina A." w:date="2020-03-02T10:38:00Z">
              <w:rPr/>
            </w:rPrChange>
          </w:rPr>
          <w:delText>d</w:delText>
        </w:r>
      </w:del>
      <w:r w:rsidRPr="00BB4776">
        <w:rPr>
          <w:highlight w:val="yellow"/>
          <w:rPrChange w:id="99" w:author="Teixeira, Kristina A." w:date="2020-03-02T10:38:00Z">
            <w:rPr/>
          </w:rPrChange>
        </w:rPr>
        <w:t xml:space="preserve"> by </w:t>
      </w:r>
      <w:del w:id="100" w:author="Alan Tepley" w:date="2020-02-22T16:22:00Z">
        <w:r w:rsidRPr="00BB4776" w:rsidDel="0050024B">
          <w:rPr>
            <w:highlight w:val="yellow"/>
            <w:rPrChange w:id="101" w:author="Teixeira, Kristina A." w:date="2020-03-02T10:38:00Z">
              <w:rPr/>
            </w:rPrChange>
          </w:rPr>
          <w:delText>large trees, their larger root systems</w:delText>
        </w:r>
      </w:del>
      <w:r w:rsidRPr="00BB4776">
        <w:rPr>
          <w:highlight w:val="yellow"/>
          <w:rPrChange w:id="102" w:author="Teixeira, Kristina A." w:date="2020-03-02T10:38:00Z">
            <w:rPr/>
          </w:rPrChange>
        </w:rPr>
        <w:t xml:space="preserve"> </w:t>
      </w:r>
      <w:del w:id="103" w:author="Alan Tepley" w:date="2020-02-22T16:22:00Z">
        <w:r w:rsidRPr="00BB4776" w:rsidDel="0050024B">
          <w:rPr>
            <w:highlight w:val="yellow"/>
            <w:rPrChange w:id="104" w:author="Teixeira, Kristina A." w:date="2020-03-02T10:38:00Z">
              <w:rPr/>
            </w:rPrChange>
          </w:rPr>
          <w:delText xml:space="preserve">confer a potential advantage in terms of </w:delText>
        </w:r>
      </w:del>
      <w:r w:rsidRPr="00BB4776">
        <w:rPr>
          <w:highlight w:val="yellow"/>
          <w:rPrChange w:id="105" w:author="Teixeira, Kristina A." w:date="2020-03-02T10:38:00Z">
            <w:rPr/>
          </w:rPrChange>
        </w:rPr>
        <w:t>allowing greater access to water</w:t>
      </w:r>
      <w:r>
        <w:t xml:space="preserve">; however, it appears that this effect is usually </w:t>
      </w:r>
      <w:r>
        <w:lastRenderedPageBreak/>
        <w:t xml:space="preserve">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w:t>
      </w:r>
      <w:r w:rsidRPr="00BB4776">
        <w:rPr>
          <w:highlight w:val="yellow"/>
          <w:rPrChange w:id="106" w:author="Teixeira, Kristina A." w:date="2020-03-02T10:38:00Z">
            <w:rPr/>
          </w:rPrChange>
        </w:rPr>
        <w:t xml:space="preserve">greater </w:t>
      </w:r>
      <w:ins w:id="107" w:author="Alan Tepley" w:date="2020-02-22T16:23:00Z">
        <w:r w:rsidR="0050024B" w:rsidRPr="00BB4776">
          <w:rPr>
            <w:highlight w:val="yellow"/>
            <w:rPrChange w:id="108" w:author="Teixeira, Kristina A." w:date="2020-03-02T10:38:00Z">
              <w:rPr/>
            </w:rPrChange>
          </w:rPr>
          <w:t xml:space="preserve">relative </w:t>
        </w:r>
      </w:ins>
      <w:r w:rsidRPr="00BB4776">
        <w:rPr>
          <w:highlight w:val="yellow"/>
          <w:rPrChange w:id="109" w:author="Teixeira, Kristina A." w:date="2020-03-02T10:38:00Z">
            <w:rPr/>
          </w:rPrChange>
        </w:rPr>
        <w:t>growth</w:t>
      </w:r>
      <w:r>
        <w:t xml:space="preserve">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w:t>
      </w:r>
      <w:r w:rsidRPr="00BB4776">
        <w:rPr>
          <w:highlight w:val="yellow"/>
          <w:rPrChange w:id="110" w:author="Teixeira, Kristina A." w:date="2020-03-02T10:38:00Z">
            <w:rPr/>
          </w:rPrChange>
        </w:rPr>
        <w:t xml:space="preserve">traits </w:t>
      </w:r>
      <w:del w:id="111" w:author="Alan Tepley" w:date="2020-02-22T16:24:00Z">
        <w:r w:rsidRPr="00BB4776" w:rsidDel="00557E27">
          <w:rPr>
            <w:highlight w:val="yellow"/>
            <w:rPrChange w:id="112" w:author="Teixeira, Kristina A." w:date="2020-03-02T10:38:00Z">
              <w:rPr/>
            </w:rPrChange>
          </w:rPr>
          <w:delText xml:space="preserve">that would </w:delText>
        </w:r>
      </w:del>
      <w:r w:rsidRPr="00BB4776">
        <w:rPr>
          <w:highlight w:val="yellow"/>
          <w:rPrChange w:id="113" w:author="Teixeira, Kristina A." w:date="2020-03-02T10:38:00Z">
            <w:rPr/>
          </w:rPrChange>
        </w:rPr>
        <w:t>influenc</w:t>
      </w:r>
      <w:ins w:id="114" w:author="Alan Tepley" w:date="2020-02-22T16:24:00Z">
        <w:r w:rsidR="00557E27" w:rsidRPr="00BB4776">
          <w:rPr>
            <w:highlight w:val="yellow"/>
            <w:rPrChange w:id="115" w:author="Teixeira, Kristina A." w:date="2020-03-02T10:38:00Z">
              <w:rPr/>
            </w:rPrChange>
          </w:rPr>
          <w:t>ing</w:t>
        </w:r>
      </w:ins>
      <w:del w:id="116" w:author="Alan Tepley" w:date="2020-02-22T16:24:00Z">
        <w:r w:rsidRPr="00BB4776" w:rsidDel="00557E27">
          <w:rPr>
            <w:highlight w:val="yellow"/>
            <w:rPrChange w:id="117" w:author="Teixeira, Kristina A." w:date="2020-03-02T10:38:00Z">
              <w:rPr/>
            </w:rPrChange>
          </w:rPr>
          <w:delText>e</w:delText>
        </w:r>
      </w:del>
      <w:r w:rsidRPr="00BB4776">
        <w:rPr>
          <w:highlight w:val="yellow"/>
          <w:rPrChange w:id="118" w:author="Teixeira, Kristina A." w:date="2020-03-02T10:38:00Z">
            <w:rPr/>
          </w:rPrChange>
        </w:rPr>
        <w:t xml:space="preserve"> tree</w:t>
      </w:r>
      <w:r>
        <w:t xml:space="preserv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w:t>
      </w:r>
      <w:r w:rsidRPr="00BB4776">
        <w:rPr>
          <w:highlight w:val="yellow"/>
          <w:rPrChange w:id="119" w:author="Teixeira, Kristina A." w:date="2020-03-02T10:38:00Z">
            <w:rPr/>
          </w:rPrChange>
        </w:rPr>
        <w:t>2017]</w:t>
      </w:r>
      <w:ins w:id="120" w:author="Alan Tepley" w:date="2020-02-22T16:26:00Z">
        <w:r w:rsidR="00557E27" w:rsidRPr="00BB4776">
          <w:rPr>
            <w:highlight w:val="yellow"/>
            <w:rPrChange w:id="121" w:author="Teixeira, Kristina A." w:date="2020-03-02T10:38:00Z">
              <w:rPr/>
            </w:rPrChange>
          </w:rPr>
          <w:t>,</w:t>
        </w:r>
      </w:ins>
      <w:r w:rsidRPr="00BB4776">
        <w:rPr>
          <w:highlight w:val="yellow"/>
          <w:rPrChange w:id="122" w:author="Teixeira, Kristina A." w:date="2020-03-02T10:38:00Z">
            <w:rPr/>
          </w:rPrChange>
        </w:rPr>
        <w:t xml:space="preserve"> but </w:t>
      </w:r>
      <w:ins w:id="123" w:author="Alan Tepley" w:date="2020-02-22T16:26:00Z">
        <w:r w:rsidR="00557E27" w:rsidRPr="00BB4776">
          <w:rPr>
            <w:highlight w:val="yellow"/>
            <w:rPrChange w:id="124" w:author="Teixeira, Kristina A." w:date="2020-03-02T10:38:00Z">
              <w:rPr/>
            </w:rPrChange>
          </w:rPr>
          <w:t xml:space="preserve">it </w:t>
        </w:r>
      </w:ins>
      <w:r w:rsidRPr="00BB4776">
        <w:rPr>
          <w:highlight w:val="yellow"/>
          <w:rPrChange w:id="125" w:author="Teixeira, Kristina A." w:date="2020-03-02T10:38:00Z">
            <w:rPr/>
          </w:rPrChange>
        </w:rPr>
        <w:t>correlated</w:t>
      </w:r>
      <w:r>
        <w:t xml:space="preserve"> negatively with tree performance during drought in a broadleaf deciduous forest in the southeastern United States [@hoffmann_hydraulic_2011]. </w:t>
      </w:r>
      <w:r w:rsidRPr="00BB4776">
        <w:rPr>
          <w:highlight w:val="yellow"/>
          <w:rPrChange w:id="126" w:author="Teixeira, Kristina A." w:date="2020-03-02T10:39:00Z">
            <w:rPr/>
          </w:rPrChange>
        </w:rPr>
        <w:t xml:space="preserve">Thus, their </w:t>
      </w:r>
      <w:ins w:id="127" w:author="Alan Tepley" w:date="2020-02-22T16:26:00Z">
        <w:r w:rsidR="00557E27" w:rsidRPr="00BB4776">
          <w:rPr>
            <w:highlight w:val="yellow"/>
            <w:rPrChange w:id="128" w:author="Teixeira, Kristina A." w:date="2020-03-02T10:39:00Z">
              <w:rPr/>
            </w:rPrChange>
          </w:rPr>
          <w:t xml:space="preserve">perceived </w:t>
        </w:r>
      </w:ins>
      <w:del w:id="129" w:author="Alan Tepley" w:date="2020-02-22T16:26:00Z">
        <w:r w:rsidRPr="00BB4776" w:rsidDel="00557E27">
          <w:rPr>
            <w:highlight w:val="yellow"/>
            <w:rPrChange w:id="130" w:author="Teixeira, Kristina A." w:date="2020-03-02T10:39:00Z">
              <w:rPr/>
            </w:rPrChange>
          </w:rPr>
          <w:delText xml:space="preserve">role </w:delText>
        </w:r>
      </w:del>
      <w:ins w:id="131" w:author="Alan Tepley" w:date="2020-02-22T16:26:00Z">
        <w:r w:rsidR="00557E27" w:rsidRPr="00BB4776">
          <w:rPr>
            <w:highlight w:val="yellow"/>
            <w:rPrChange w:id="132" w:author="Teixeira, Kristina A." w:date="2020-03-02T10:39:00Z">
              <w:rPr/>
            </w:rPrChange>
          </w:rPr>
          <w:t>influence on drought re</w:t>
        </w:r>
      </w:ins>
      <w:ins w:id="133" w:author="Alan Tepley" w:date="2020-02-22T16:27:00Z">
        <w:r w:rsidR="00557E27" w:rsidRPr="00BB4776">
          <w:rPr>
            <w:highlight w:val="yellow"/>
            <w:rPrChange w:id="134" w:author="Teixeira, Kristina A." w:date="2020-03-02T10:39:00Z">
              <w:rPr/>
            </w:rPrChange>
          </w:rPr>
          <w:t xml:space="preserve">sistance </w:t>
        </w:r>
      </w:ins>
      <w:r w:rsidRPr="00BB4776">
        <w:rPr>
          <w:highlight w:val="yellow"/>
          <w:rPrChange w:id="135" w:author="Teixeira, Kristina A." w:date="2020-03-02T10:39:00Z">
            <w:rPr/>
          </w:rPrChange>
        </w:rPr>
        <w:t xml:space="preserve">may </w:t>
      </w:r>
      <w:ins w:id="136" w:author="Alan Tepley" w:date="2020-02-22T16:27:00Z">
        <w:r w:rsidR="00557E27" w:rsidRPr="00BB4776">
          <w:rPr>
            <w:highlight w:val="yellow"/>
            <w:rPrChange w:id="137" w:author="Teixeira, Kristina A." w:date="2020-03-02T10:39:00Z">
              <w:rPr/>
            </w:rPrChange>
          </w:rPr>
          <w:t xml:space="preserve">actually reflect </w:t>
        </w:r>
      </w:ins>
      <w:del w:id="138" w:author="Alan Tepley" w:date="2020-02-22T16:27:00Z">
        <w:r w:rsidRPr="00BB4776" w:rsidDel="00557E27">
          <w:rPr>
            <w:highlight w:val="yellow"/>
            <w:rPrChange w:id="139" w:author="Teixeira, Kristina A." w:date="2020-03-02T10:39:00Z">
              <w:rPr/>
            </w:rPrChange>
          </w:rPr>
          <w:delText xml:space="preserve">be due to </w:delText>
        </w:r>
      </w:del>
      <w:r w:rsidRPr="00BB4776">
        <w:rPr>
          <w:highlight w:val="yellow"/>
          <w:rPrChange w:id="140" w:author="Teixeira, Kristina A." w:date="2020-03-02T10:39:00Z">
            <w:rPr/>
          </w:rPrChange>
        </w:rPr>
        <w:t xml:space="preserve">indirect correlations with other traits </w:t>
      </w:r>
      <w:ins w:id="141" w:author="Alan Tepley" w:date="2020-02-23T16:14:00Z">
        <w:r w:rsidR="002A38AA" w:rsidRPr="00BB4776">
          <w:rPr>
            <w:highlight w:val="yellow"/>
            <w:rPrChange w:id="142" w:author="Teixeira, Kristina A." w:date="2020-03-02T10:39:00Z">
              <w:rPr/>
            </w:rPrChange>
          </w:rPr>
          <w:t>that more directly drive drought responses</w:t>
        </w:r>
        <w:r w:rsidR="002A38AA">
          <w:t xml:space="preserve"> </w:t>
        </w:r>
      </w:ins>
      <w:del w:id="143" w:author="Alan Tepley" w:date="2020-02-23T16:14:00Z">
        <w:r w:rsidDel="002A38AA">
          <w:delText xml:space="preserve">within life-history strategies </w:delText>
        </w:r>
      </w:del>
      <w:r>
        <w:t xml:space="preserve">[@hoffmann_hydraulic_2011]. </w:t>
      </w:r>
      <w:commentRangeStart w:id="144"/>
      <w:r>
        <w:t xml:space="preserve">Recent work </w:t>
      </w:r>
      <w:commentRangeEnd w:id="144"/>
      <w:r w:rsidR="002A38AA">
        <w:rPr>
          <w:rStyle w:val="CommentReference"/>
        </w:rPr>
        <w:commentReference w:id="144"/>
      </w:r>
      <w:r>
        <w:t xml:space="preserve">has shown a great potential for hydraulic traits to predict growth and mortality responses. Hydraulic traits including water potentials at which </w:t>
      </w:r>
      <w:r w:rsidRPr="00BB4776">
        <w:rPr>
          <w:highlight w:val="yellow"/>
          <w:rPrChange w:id="145" w:author="Teixeira, Kristina A." w:date="2020-03-02T10:40:00Z">
            <w:rPr/>
          </w:rPrChange>
        </w:rPr>
        <w:t xml:space="preserve">percent </w:t>
      </w:r>
      <w:commentRangeStart w:id="146"/>
      <w:r w:rsidRPr="00BB4776">
        <w:rPr>
          <w:highlight w:val="yellow"/>
          <w:rPrChange w:id="147" w:author="Teixeira, Kristina A." w:date="2020-03-02T10:40:00Z">
            <w:rPr/>
          </w:rPrChange>
        </w:rPr>
        <w:t>loss</w:t>
      </w:r>
      <w:commentRangeEnd w:id="146"/>
      <w:r w:rsidR="005118D2" w:rsidRPr="00BB4776">
        <w:rPr>
          <w:rStyle w:val="CommentReference"/>
          <w:highlight w:val="yellow"/>
          <w:rPrChange w:id="148" w:author="Teixeira, Kristina A." w:date="2020-03-02T10:40:00Z">
            <w:rPr>
              <w:rStyle w:val="CommentReference"/>
            </w:rPr>
          </w:rPrChange>
        </w:rPr>
        <w:commentReference w:id="146"/>
      </w:r>
      <w:r w:rsidRPr="00BB4776">
        <w:rPr>
          <w:highlight w:val="yellow"/>
          <w:rPrChange w:id="149" w:author="Teixeira, Kristina A." w:date="2020-03-02T10:40:00Z">
            <w:rPr/>
          </w:rPrChange>
        </w:rPr>
        <w:t xml:space="preserve"> </w:t>
      </w:r>
      <w:ins w:id="150" w:author="Alan Tepley" w:date="2020-02-22T16:30:00Z">
        <w:r w:rsidR="00F374CA" w:rsidRPr="00BB4776">
          <w:rPr>
            <w:highlight w:val="yellow"/>
            <w:rPrChange w:id="151" w:author="Teixeira, Kristina A." w:date="2020-03-02T10:40:00Z">
              <w:rPr/>
            </w:rPrChange>
          </w:rPr>
          <w:t xml:space="preserve">of </w:t>
        </w:r>
      </w:ins>
      <w:r w:rsidRPr="00BB4776">
        <w:rPr>
          <w:highlight w:val="yellow"/>
          <w:rPrChange w:id="152" w:author="Teixeira, Kristina A." w:date="2020-03-02T10:40:00Z">
            <w:rPr/>
          </w:rPrChange>
        </w:rPr>
        <w:t>conductivity</w:t>
      </w:r>
      <w:r>
        <w:t xml:space="preserve">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w:t>
      </w:r>
      <w:commentRangeStart w:id="153"/>
      <w:commentRangeStart w:id="154"/>
      <w:r>
        <w:t xml:space="preserve">enabled prediction of drought performance </w:t>
      </w:r>
      <w:commentRangeEnd w:id="153"/>
      <w:r w:rsidR="00F374CA">
        <w:rPr>
          <w:rStyle w:val="CommentReference"/>
        </w:rPr>
        <w:commentReference w:id="153"/>
      </w:r>
      <w:commentRangeEnd w:id="154"/>
      <w:r w:rsidR="00B40C63">
        <w:rPr>
          <w:rStyle w:val="CommentReference"/>
        </w:rPr>
        <w:commentReference w:id="154"/>
      </w:r>
      <w:r>
        <w:t>[@anderegg_hydraulic_2018] but are time-consuming to measure and therefore infeasible for predicting or modeling drought responses in highly diverse forests (</w:t>
      </w:r>
      <w:r>
        <w:rPr>
          <w:i/>
        </w:rPr>
        <w:t>e.g.</w:t>
      </w:r>
      <w:r>
        <w:t xml:space="preserve">, in the tropics). More </w:t>
      </w:r>
      <w:del w:id="155" w:author="Alan Tepley" w:date="2020-02-22T16:38:00Z">
        <w:r w:rsidRPr="00B40C63" w:rsidDel="00F374CA">
          <w:rPr>
            <w:highlight w:val="yellow"/>
            <w:rPrChange w:id="156" w:author="Teixeira, Kristina A." w:date="2020-03-02T10:52:00Z">
              <w:rPr/>
            </w:rPrChange>
          </w:rPr>
          <w:delText xml:space="preserve">rapidly </w:delText>
        </w:r>
      </w:del>
      <w:ins w:id="157" w:author="Alan Tepley" w:date="2020-02-22T16:38:00Z">
        <w:r w:rsidR="00F374CA" w:rsidRPr="00B40C63">
          <w:rPr>
            <w:highlight w:val="yellow"/>
            <w:rPrChange w:id="158" w:author="Teixeira, Kristina A." w:date="2020-03-02T10:52:00Z">
              <w:rPr/>
            </w:rPrChange>
          </w:rPr>
          <w:t xml:space="preserve">easily </w:t>
        </w:r>
      </w:ins>
      <w:r w:rsidRPr="00B40C63">
        <w:rPr>
          <w:highlight w:val="yellow"/>
          <w:rPrChange w:id="159" w:author="Teixeira, Kristina A." w:date="2020-03-02T10:52:00Z">
            <w:rPr/>
          </w:rPrChange>
        </w:rPr>
        <w:t>measurable</w:t>
      </w:r>
      <w:r>
        <w:t xml:space="preserv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16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60"/>
        <m:r>
          <m:rPr>
            <m:sty m:val="p"/>
          </m:rPr>
          <w:rPr>
            <w:rStyle w:val="CommentReference"/>
          </w:rPr>
          <w:commentReference w:id="160"/>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w:t>
      </w:r>
      <w:r w:rsidRPr="00034A5C">
        <w:rPr>
          <w:highlight w:val="yellow"/>
          <w:rPrChange w:id="161" w:author="Teixeira, Kristina A." w:date="2020-03-02T12:35:00Z">
            <w:rPr/>
          </w:rPrChange>
        </w:rPr>
        <w:t>me</w:t>
      </w:r>
      <w:del w:id="162" w:author="Alan Tepley" w:date="2020-02-26T09:15:00Z">
        <w:r w:rsidRPr="00034A5C" w:rsidDel="001A2BDE">
          <w:rPr>
            <w:highlight w:val="yellow"/>
            <w:rPrChange w:id="163" w:author="Teixeira, Kristina A." w:date="2020-03-02T12:35:00Z">
              <w:rPr/>
            </w:rPrChange>
          </w:rPr>
          <w:delText xml:space="preserve"> </w:delText>
        </w:r>
      </w:del>
      <w:r w:rsidRPr="00034A5C">
        <w:rPr>
          <w:highlight w:val="yellow"/>
          <w:rPrChange w:id="164" w:author="Teixeira, Kristina A." w:date="2020-03-02T12:35:00Z">
            <w:rPr/>
          </w:rPrChange>
        </w:rPr>
        <w:t>frame</w:t>
      </w:r>
      <w:r>
        <w:t xml:space="preserv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w:t>
      </w:r>
      <w:r w:rsidRPr="00034A5C">
        <w:rPr>
          <w:highlight w:val="yellow"/>
          <w:rPrChange w:id="165" w:author="Teixeira, Kristina A." w:date="2020-03-02T12:35:00Z">
            <w:rPr/>
          </w:rPrChange>
        </w:rPr>
        <w:t xml:space="preserve">Tree growth responses vary with drought characteristics such as </w:t>
      </w:r>
      <w:ins w:id="166" w:author="Alan Tepley" w:date="2020-02-22T16:41:00Z">
        <w:r w:rsidR="000A59E5" w:rsidRPr="00034A5C">
          <w:rPr>
            <w:highlight w:val="yellow"/>
            <w:rPrChange w:id="167" w:author="Teixeira, Kristina A." w:date="2020-03-02T12:35:00Z">
              <w:rPr/>
            </w:rPrChange>
          </w:rPr>
          <w:t xml:space="preserve">the </w:t>
        </w:r>
      </w:ins>
      <w:r w:rsidRPr="00034A5C">
        <w:rPr>
          <w:highlight w:val="yellow"/>
          <w:rPrChange w:id="168" w:author="Teixeira, Kristina A." w:date="2020-03-02T12:35:00Z">
            <w:rPr/>
          </w:rPrChange>
        </w:rPr>
        <w:t xml:space="preserve">timing </w:t>
      </w:r>
      <w:ins w:id="169" w:author="Alan Tepley" w:date="2020-02-22T16:41:00Z">
        <w:r w:rsidR="000A59E5" w:rsidRPr="00034A5C">
          <w:rPr>
            <w:highlight w:val="yellow"/>
            <w:rPrChange w:id="170" w:author="Teixeira, Kristina A." w:date="2020-03-02T12:35:00Z">
              <w:rPr/>
            </w:rPrChange>
          </w:rPr>
          <w:t xml:space="preserve">of onset, </w:t>
        </w:r>
      </w:ins>
      <w:ins w:id="171" w:author="Alan Tepley" w:date="2020-02-22T16:42:00Z">
        <w:r w:rsidR="000A59E5" w:rsidRPr="00034A5C">
          <w:rPr>
            <w:highlight w:val="yellow"/>
            <w:rPrChange w:id="172" w:author="Teixeira, Kristina A." w:date="2020-03-02T12:35:00Z">
              <w:rPr/>
            </w:rPrChange>
          </w:rPr>
          <w:t xml:space="preserve">antecedent moisture conditions, drought </w:t>
        </w:r>
      </w:ins>
      <w:ins w:id="173" w:author="Alan Tepley" w:date="2020-02-22T16:41:00Z">
        <w:r w:rsidR="000A59E5" w:rsidRPr="00034A5C">
          <w:rPr>
            <w:highlight w:val="yellow"/>
            <w:rPrChange w:id="174" w:author="Teixeira, Kristina A." w:date="2020-03-02T12:35:00Z">
              <w:rPr/>
            </w:rPrChange>
          </w:rPr>
          <w:t xml:space="preserve">duration, </w:t>
        </w:r>
      </w:ins>
      <w:r w:rsidRPr="00034A5C">
        <w:rPr>
          <w:highlight w:val="yellow"/>
          <w:rPrChange w:id="175" w:author="Teixeira, Kristina A." w:date="2020-03-02T12:35:00Z">
            <w:rPr/>
          </w:rPrChange>
        </w:rPr>
        <w:t xml:space="preserve">and </w:t>
      </w:r>
      <w:del w:id="176" w:author="Alan Tepley" w:date="2020-02-23T16:17:00Z">
        <w:r w:rsidRPr="00034A5C" w:rsidDel="002A38AA">
          <w:rPr>
            <w:highlight w:val="yellow"/>
            <w:rPrChange w:id="177" w:author="Teixeira, Kristina A." w:date="2020-03-02T12:35:00Z">
              <w:rPr/>
            </w:rPrChange>
          </w:rPr>
          <w:delText xml:space="preserve">atmospheric </w:delText>
        </w:r>
      </w:del>
      <w:ins w:id="178" w:author="Alan Tepley" w:date="2020-02-23T16:17:00Z">
        <w:r w:rsidR="002A38AA" w:rsidRPr="00034A5C">
          <w:rPr>
            <w:highlight w:val="yellow"/>
            <w:rPrChange w:id="179" w:author="Teixeira, Kristina A." w:date="2020-03-02T12:35:00Z">
              <w:rPr/>
            </w:rPrChange>
          </w:rPr>
          <w:t xml:space="preserve">temperature-driven evaporative </w:t>
        </w:r>
      </w:ins>
      <w:r w:rsidRPr="00034A5C">
        <w:rPr>
          <w:highlight w:val="yellow"/>
          <w:rPrChange w:id="180" w:author="Teixeira, Kristina A." w:date="2020-03-02T12:35:00Z">
            <w:rPr/>
          </w:rPrChange>
        </w:rPr>
        <w:t>demand</w:t>
      </w:r>
      <w:r>
        <w:t xml:space="preserve">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w:t>
      </w:r>
      <w:r w:rsidRPr="00034A5C">
        <w:rPr>
          <w:highlight w:val="yellow"/>
          <w:rPrChange w:id="181" w:author="Teixeira, Kristina A." w:date="2020-03-02T12:36:00Z">
            <w:rPr/>
          </w:rPrChange>
        </w:rPr>
        <w:t>ba</w:t>
      </w:r>
      <w:ins w:id="182" w:author="McShea, William J." w:date="2020-02-20T14:15:00Z">
        <w:r w:rsidR="005118D2" w:rsidRPr="00034A5C">
          <w:rPr>
            <w:highlight w:val="yellow"/>
            <w:rPrChange w:id="183" w:author="Teixeira, Kristina A." w:date="2020-03-02T12:36:00Z">
              <w:rPr/>
            </w:rPrChange>
          </w:rPr>
          <w:t>se</w:t>
        </w:r>
      </w:ins>
      <w:del w:id="184" w:author="McShea, William J." w:date="2020-02-20T14:15:00Z">
        <w:r w:rsidRPr="00034A5C" w:rsidDel="005118D2">
          <w:rPr>
            <w:highlight w:val="yellow"/>
            <w:rPrChange w:id="185" w:author="Teixeira, Kristina A." w:date="2020-03-02T12:36:00Z">
              <w:rPr/>
            </w:rPrChange>
          </w:rPr>
          <w:delText>es</w:delText>
        </w:r>
      </w:del>
      <w:r w:rsidRPr="00034A5C">
        <w:rPr>
          <w:highlight w:val="yellow"/>
          <w:rPrChange w:id="186" w:author="Teixeira, Kristina A." w:date="2020-03-02T12:36:00Z">
            <w:rPr/>
          </w:rPrChange>
        </w:rPr>
        <w:t>d studies</w:t>
      </w:r>
      <w:r>
        <w:t xml:space="preserve"> that have shaped our understanding of the role of tree size and microenvironment in forest drought responses generally examine only a single drought and </w:t>
      </w:r>
      <w:r>
        <w:lastRenderedPageBreak/>
        <w:t>tend to focus disproportionately on the most extreme droughts with dramatic impacts (</w:t>
      </w:r>
      <w:r>
        <w:rPr>
          <w:i/>
        </w:rPr>
        <w:t>e.g.</w:t>
      </w:r>
      <w:r>
        <w:t xml:space="preserve">, @allen_global_2010; @bennett_larger_2015; @stovall_tree_2019; @anderegg_meta-analysis_2016). Thus, our knowledge of forest </w:t>
      </w:r>
      <w:r w:rsidRPr="00034A5C">
        <w:rPr>
          <w:highlight w:val="yellow"/>
          <w:rPrChange w:id="187" w:author="Teixeira, Kristina A." w:date="2020-03-02T12:36:00Z">
            <w:rPr/>
          </w:rPrChange>
        </w:rPr>
        <w:t>responses to more modest but frequent droughts - e.g., those with historical return intervals</w:t>
      </w:r>
      <w:del w:id="188" w:author="McShea, William J." w:date="2020-02-20T14:16:00Z">
        <w:r w:rsidRPr="00034A5C" w:rsidDel="005118D2">
          <w:rPr>
            <w:highlight w:val="yellow"/>
            <w:rPrChange w:id="189" w:author="Teixeira, Kristina A." w:date="2020-03-02T12:36:00Z">
              <w:rPr/>
            </w:rPrChange>
          </w:rPr>
          <w:delText xml:space="preserve"> on the order</w:delText>
        </w:r>
      </w:del>
      <w:r w:rsidRPr="00034A5C">
        <w:rPr>
          <w:highlight w:val="yellow"/>
          <w:rPrChange w:id="190" w:author="Teixeira, Kristina A." w:date="2020-03-02T12:36:00Z">
            <w:rPr/>
          </w:rPrChange>
        </w:rPr>
        <w:t xml:space="preserve"> of one</w:t>
      </w:r>
      <w:r>
        <w:t xml:space="preserve"> to two decades - remains limited. There is evidence that the degree to which larger trees are more impacted by drought increases with the </w:t>
      </w:r>
      <w:commentRangeStart w:id="191"/>
      <w:r>
        <w:t xml:space="preserve">severity </w:t>
      </w:r>
      <w:commentRangeEnd w:id="191"/>
      <w:r w:rsidR="002A38AA">
        <w:rPr>
          <w:rStyle w:val="CommentReference"/>
        </w:rPr>
        <w:commentReference w:id="191"/>
      </w:r>
      <w:r>
        <w:t xml:space="preserve">of drought conditions [@bennett_larger_2015; @stovall_tree_2019], so the influence of tree size may be </w:t>
      </w:r>
      <w:del w:id="192" w:author="Alan Tepley" w:date="2020-02-22T16:45:00Z">
        <w:r w:rsidRPr="00034A5C" w:rsidDel="000A59E5">
          <w:rPr>
            <w:highlight w:val="yellow"/>
            <w:rPrChange w:id="193" w:author="Teixeira, Kristina A." w:date="2020-03-02T12:37:00Z">
              <w:rPr/>
            </w:rPrChange>
          </w:rPr>
          <w:delText xml:space="preserve">less </w:delText>
        </w:r>
      </w:del>
      <w:ins w:id="194" w:author="Alan Tepley" w:date="2020-02-22T16:45:00Z">
        <w:r w:rsidR="000A59E5" w:rsidRPr="00034A5C">
          <w:rPr>
            <w:highlight w:val="yellow"/>
            <w:rPrChange w:id="195" w:author="Teixeira, Kristina A." w:date="2020-03-02T12:37:00Z">
              <w:rPr/>
            </w:rPrChange>
          </w:rPr>
          <w:t xml:space="preserve">weaker </w:t>
        </w:r>
      </w:ins>
      <w:r w:rsidRPr="00034A5C">
        <w:rPr>
          <w:highlight w:val="yellow"/>
          <w:rPrChange w:id="196" w:author="Teixeira, Kristina A." w:date="2020-03-02T12:37:00Z">
            <w:rPr/>
          </w:rPrChange>
        </w:rPr>
        <w:t xml:space="preserve">in </w:t>
      </w:r>
      <w:del w:id="197" w:author="Alan Tepley" w:date="2020-02-22T16:44:00Z">
        <w:r w:rsidRPr="00034A5C" w:rsidDel="000A59E5">
          <w:rPr>
            <w:highlight w:val="yellow"/>
            <w:rPrChange w:id="198" w:author="Teixeira, Kristina A." w:date="2020-03-02T12:37:00Z">
              <w:rPr/>
            </w:rPrChange>
          </w:rPr>
          <w:delText>weaker</w:delText>
        </w:r>
      </w:del>
      <w:ins w:id="199" w:author="Alan Tepley" w:date="2020-02-22T16:44:00Z">
        <w:r w:rsidR="000A59E5" w:rsidRPr="00034A5C">
          <w:rPr>
            <w:highlight w:val="yellow"/>
            <w:rPrChange w:id="200" w:author="Teixeira, Kristina A." w:date="2020-03-02T12:37:00Z">
              <w:rPr/>
            </w:rPrChange>
          </w:rPr>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w:t>
      </w:r>
      <w:r w:rsidRPr="00034A5C">
        <w:rPr>
          <w:highlight w:val="yellow"/>
          <w:rPrChange w:id="201" w:author="Teixeira, Kristina A." w:date="2020-03-02T12:37:00Z">
            <w:rPr/>
          </w:rPrChange>
        </w:rPr>
        <w:t xml:space="preserve">yield </w:t>
      </w:r>
      <w:ins w:id="202" w:author="McShea, William J." w:date="2020-02-20T14:17:00Z">
        <w:r w:rsidR="005118D2" w:rsidRPr="00034A5C">
          <w:rPr>
            <w:highlight w:val="yellow"/>
            <w:rPrChange w:id="203" w:author="Teixeira, Kristina A." w:date="2020-03-02T12:37:00Z">
              <w:rPr/>
            </w:rPrChange>
          </w:rPr>
          <w:t xml:space="preserve">a </w:t>
        </w:r>
      </w:ins>
      <w:r w:rsidRPr="00034A5C">
        <w:rPr>
          <w:highlight w:val="yellow"/>
          <w:rPrChange w:id="204" w:author="Teixeira, Kristina A." w:date="2020-03-02T12:37:00Z">
            <w:rPr/>
          </w:rPrChange>
        </w:rPr>
        <w:t>functional</w:t>
      </w:r>
      <w:r>
        <w:t xml:space="preserve"> understanding of how tree size, microenvironment characteristics, and species’ traits collectively shape drought responses, we </w:t>
      </w:r>
      <w:r w:rsidRPr="00034A5C">
        <w:rPr>
          <w:highlight w:val="red"/>
          <w:rPrChange w:id="205" w:author="Teixeira, Kristina A." w:date="2020-03-02T12:37:00Z">
            <w:rPr/>
          </w:rPrChange>
        </w:rPr>
        <w:t>test</w:t>
      </w:r>
      <w:ins w:id="206" w:author="McShea, William J." w:date="2020-02-20T14:17:00Z">
        <w:r w:rsidR="005118D2" w:rsidRPr="00034A5C">
          <w:rPr>
            <w:highlight w:val="red"/>
            <w:rPrChange w:id="207" w:author="Teixeira, Kristina A." w:date="2020-03-02T12:37:00Z">
              <w:rPr/>
            </w:rPrChange>
          </w:rPr>
          <w:t>ed</w:t>
        </w:r>
      </w:ins>
      <w:r>
        <w:t xml:space="preserve"> a series of hypotheses and associated </w:t>
      </w:r>
      <w:del w:id="208" w:author="Alan Tepley" w:date="2020-02-22T16:45:00Z">
        <w:r w:rsidDel="000A59E5">
          <w:delText xml:space="preserve">specific </w:delText>
        </w:r>
      </w:del>
      <w:r>
        <w:t xml:space="preserve">predictions (Table 1) based on the combination of tree-ring records from three droughts (1966, 1977, 1999), species </w:t>
      </w:r>
      <w:r w:rsidRPr="00034A5C">
        <w:rPr>
          <w:highlight w:val="yellow"/>
          <w:rPrChange w:id="209" w:author="Teixeira, Kristina A." w:date="2020-03-02T12:38:00Z">
            <w:rPr/>
          </w:rPrChange>
        </w:rPr>
        <w:t xml:space="preserve">functional and hydraulic trait measurements, and forest census data from a </w:t>
      </w:r>
      <w:del w:id="210" w:author="McShea, William J." w:date="2020-02-20T14:19:00Z">
        <w:r w:rsidRPr="00034A5C" w:rsidDel="00EB1CA0">
          <w:rPr>
            <w:highlight w:val="yellow"/>
            <w:rPrChange w:id="211" w:author="Teixeira, Kristina A." w:date="2020-03-02T12:38:00Z">
              <w:rPr/>
            </w:rPrChange>
          </w:rPr>
          <w:delText xml:space="preserve">25.6-ha ForestGEO </w:delText>
        </w:r>
      </w:del>
      <w:commentRangeStart w:id="212"/>
      <w:r w:rsidRPr="00034A5C">
        <w:rPr>
          <w:highlight w:val="yellow"/>
          <w:rPrChange w:id="213" w:author="Teixeira, Kristina A." w:date="2020-03-02T12:38:00Z">
            <w:rPr/>
          </w:rPrChange>
        </w:rPr>
        <w:t>plot</w:t>
      </w:r>
      <w:commentRangeEnd w:id="212"/>
      <w:r w:rsidR="00EB1CA0" w:rsidRPr="00034A5C">
        <w:rPr>
          <w:rStyle w:val="CommentReference"/>
          <w:highlight w:val="yellow"/>
          <w:rPrChange w:id="214" w:author="Teixeira, Kristina A." w:date="2020-03-02T12:38:00Z">
            <w:rPr>
              <w:rStyle w:val="CommentReference"/>
            </w:rPr>
          </w:rPrChange>
        </w:rPr>
        <w:commentReference w:id="212"/>
      </w:r>
      <w:r w:rsidRPr="00034A5C">
        <w:rPr>
          <w:highlight w:val="yellow"/>
          <w:rPrChange w:id="215" w:author="Teixeira, Kristina A." w:date="2020-03-02T12:38:00Z">
            <w:rPr/>
          </w:rPrChange>
        </w:rPr>
        <w:t xml:space="preserve"> in Virginia (USA).</w:t>
      </w:r>
      <w:r>
        <w:t xml:space="preserve"> First, we focus on the role of tree size and its interaction with microenvironment. We </w:t>
      </w:r>
      <w:commentRangeStart w:id="216"/>
      <w:r>
        <w:t>test</w:t>
      </w:r>
      <w:commentRangeEnd w:id="216"/>
      <w:r w:rsidR="005118D2">
        <w:rPr>
          <w:rStyle w:val="CommentReference"/>
        </w:rPr>
        <w:commentReference w:id="216"/>
      </w:r>
      <w:r>
        <w:t xml:space="preserve"> whether, consistent with most forests globally, larger-diameter trees tend to have lower </w:t>
      </w:r>
      <w:commentRangeStart w:id="217"/>
      <w:r>
        <w:t>drought resistance (</w:t>
      </w:r>
      <m:oMath>
        <m:r>
          <w:rPr>
            <w:rFonts w:ascii="Cambria Math" w:hAnsi="Cambria Math"/>
          </w:rPr>
          <m:t>Rt</m:t>
        </m:r>
      </m:oMath>
      <w:r>
        <w:t xml:space="preserve">) </w:t>
      </w:r>
      <w:commentRangeEnd w:id="217"/>
      <w:r w:rsidR="0036638C">
        <w:rPr>
          <w:rStyle w:val="CommentReference"/>
        </w:rPr>
        <w:commentReference w:id="217"/>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218" w:name="materials-and-methods"/>
      <w:bookmarkEnd w:id="218"/>
      <w:r>
        <w:t>Materials and Methods</w:t>
      </w:r>
    </w:p>
    <w:p w14:paraId="49F7EB0E" w14:textId="77777777" w:rsidR="00AB3A2F" w:rsidRDefault="00AB3A2F" w:rsidP="00AB3A2F">
      <w:pPr>
        <w:pStyle w:val="FirstParagraph"/>
      </w:pPr>
      <w:r>
        <w:rPr>
          <w:i/>
        </w:rPr>
        <w:t>Study site</w:t>
      </w:r>
    </w:p>
    <w:p w14:paraId="470150BA" w14:textId="55B60B78" w:rsidR="00AB3A2F" w:rsidRDefault="00AB3A2F" w:rsidP="00AB3A2F">
      <w:pPr>
        <w:pStyle w:val="BodyText"/>
      </w:pPr>
      <w:r>
        <w:t xml:space="preserve">Research was conducted at </w:t>
      </w:r>
      <w:r w:rsidRPr="00C8603C">
        <w:rPr>
          <w:highlight w:val="yellow"/>
          <w:rPrChange w:id="219" w:author="Teixeira, Kristina A." w:date="2020-03-02T12:44:00Z">
            <w:rPr/>
          </w:rPrChange>
        </w:rPr>
        <w:t>the 25.6</w:t>
      </w:r>
      <w:ins w:id="220" w:author="Alan Tepley" w:date="2020-02-22T16:55:00Z">
        <w:r w:rsidR="00744002" w:rsidRPr="00C8603C">
          <w:rPr>
            <w:highlight w:val="yellow"/>
            <w:rPrChange w:id="221" w:author="Teixeira, Kristina A." w:date="2020-03-02T12:44:00Z">
              <w:rPr/>
            </w:rPrChange>
          </w:rPr>
          <w:t>-</w:t>
        </w:r>
      </w:ins>
      <w:del w:id="222" w:author="Alan Tepley" w:date="2020-02-22T16:55:00Z">
        <w:r w:rsidRPr="00C8603C" w:rsidDel="00744002">
          <w:rPr>
            <w:highlight w:val="yellow"/>
            <w:rPrChange w:id="223" w:author="Teixeira, Kristina A." w:date="2020-03-02T12:44:00Z">
              <w:rPr/>
            </w:rPrChange>
          </w:rPr>
          <w:delText xml:space="preserve"> </w:delText>
        </w:r>
      </w:del>
      <w:r w:rsidRPr="00C8603C">
        <w:rPr>
          <w:highlight w:val="yellow"/>
          <w:rPrChange w:id="224" w:author="Teixeira, Kristina A." w:date="2020-03-02T12:44:00Z">
            <w:rPr/>
          </w:rPrChange>
        </w:rPr>
        <w:t>ha</w:t>
      </w:r>
      <w:r>
        <w:t xml:space="preserve"> ForestGEO (Forest Global Earth Observatory) study plot at the Smithsonian Conservation </w:t>
      </w:r>
      <w:r w:rsidRPr="00C8603C">
        <w:rPr>
          <w:highlight w:val="yellow"/>
          <w:rPrChange w:id="225" w:author="Teixeira, Kristina A." w:date="2020-03-02T12:44:00Z">
            <w:rPr/>
          </w:rPrChange>
        </w:rPr>
        <w:t>Biology Institute (SCBI) in Virginia, USA (38°53’36.6“N, 78°08’43.</w:t>
      </w:r>
      <w:proofErr w:type="gramStart"/>
      <w:r w:rsidRPr="00C8603C">
        <w:rPr>
          <w:highlight w:val="yellow"/>
          <w:rPrChange w:id="226" w:author="Teixeira, Kristina A." w:date="2020-03-02T12:44:00Z">
            <w:rPr/>
          </w:rPrChange>
        </w:rPr>
        <w:t>4”W</w:t>
      </w:r>
      <w:proofErr w:type="gramEnd"/>
      <w:r w:rsidRPr="00C8603C">
        <w:rPr>
          <w:highlight w:val="yellow"/>
          <w:rPrChange w:id="227" w:author="Teixeira, Kristina A." w:date="2020-03-02T12:44:00Z">
            <w:rPr/>
          </w:rPrChange>
        </w:rPr>
        <w:t xml:space="preserve">) [@bourg_initial_2013; @andersonteixeira_ctfs-forestgeo_2015]. SCBI is located in </w:t>
      </w:r>
      <w:commentRangeStart w:id="228"/>
      <w:r w:rsidRPr="00C8603C">
        <w:rPr>
          <w:highlight w:val="yellow"/>
          <w:rPrChange w:id="229" w:author="Teixeira, Kristina A." w:date="2020-03-02T12:44:00Z">
            <w:rPr/>
          </w:rPrChange>
        </w:rPr>
        <w:t xml:space="preserve">the central Appalachian Mountains </w:t>
      </w:r>
      <w:commentRangeEnd w:id="228"/>
      <w:r w:rsidR="007C6E0E" w:rsidRPr="00C8603C">
        <w:rPr>
          <w:rStyle w:val="CommentReference"/>
          <w:highlight w:val="yellow"/>
          <w:rPrChange w:id="230" w:author="Teixeira, Kristina A." w:date="2020-03-02T12:44:00Z">
            <w:rPr>
              <w:rStyle w:val="CommentReference"/>
            </w:rPr>
          </w:rPrChange>
        </w:rPr>
        <w:commentReference w:id="228"/>
      </w:r>
      <w:del w:id="231" w:author="Alan Tepley" w:date="2020-02-22T16:55:00Z">
        <w:r w:rsidRPr="00C8603C" w:rsidDel="00744002">
          <w:rPr>
            <w:highlight w:val="yellow"/>
            <w:rPrChange w:id="232" w:author="Teixeira, Kristina A." w:date="2020-03-02T12:44:00Z">
              <w:rPr/>
            </w:rPrChange>
          </w:rPr>
          <w:delText xml:space="preserve">at </w:delText>
        </w:r>
      </w:del>
      <w:ins w:id="233" w:author="Alan Tepley" w:date="2020-02-22T16:55:00Z">
        <w:r w:rsidR="00744002" w:rsidRPr="00C8603C">
          <w:rPr>
            <w:highlight w:val="yellow"/>
            <w:rPrChange w:id="234" w:author="Teixeira, Kristina A." w:date="2020-03-02T12:44:00Z">
              <w:rPr/>
            </w:rPrChange>
          </w:rPr>
          <w:t>near</w:t>
        </w:r>
      </w:ins>
      <w:ins w:id="235" w:author="Alan Tepley" w:date="2020-02-22T16:56:00Z">
        <w:r w:rsidR="00744002" w:rsidRPr="00C8603C">
          <w:rPr>
            <w:highlight w:val="yellow"/>
            <w:rPrChange w:id="236" w:author="Teixeira, Kristina A." w:date="2020-03-02T12:44:00Z">
              <w:rPr/>
            </w:rPrChange>
          </w:rPr>
          <w:t xml:space="preserve"> </w:t>
        </w:r>
      </w:ins>
      <w:r w:rsidRPr="00C8603C">
        <w:rPr>
          <w:highlight w:val="yellow"/>
          <w:rPrChange w:id="237" w:author="Teixeira, Kristina A." w:date="2020-03-02T12:44:00Z">
            <w:rPr/>
          </w:rPrChange>
        </w:rPr>
        <w:t xml:space="preserve">the northern </w:t>
      </w:r>
      <w:ins w:id="238" w:author="McShea, William J." w:date="2020-02-20T14:22:00Z">
        <w:r w:rsidR="00EB1CA0" w:rsidRPr="00C8603C">
          <w:rPr>
            <w:highlight w:val="yellow"/>
            <w:rPrChange w:id="239" w:author="Teixeira, Kristina A." w:date="2020-03-02T12:44:00Z">
              <w:rPr/>
            </w:rPrChange>
          </w:rPr>
          <w:t>boundary</w:t>
        </w:r>
      </w:ins>
      <w:del w:id="240" w:author="McShea, William J." w:date="2020-02-20T14:22:00Z">
        <w:r w:rsidRPr="00C8603C" w:rsidDel="00EB1CA0">
          <w:rPr>
            <w:highlight w:val="yellow"/>
            <w:rPrChange w:id="241" w:author="Teixeira, Kristina A." w:date="2020-03-02T12:44:00Z">
              <w:rPr/>
            </w:rPrChange>
          </w:rPr>
          <w:delText>edge</w:delText>
        </w:r>
      </w:del>
      <w:r w:rsidRPr="00C8603C">
        <w:rPr>
          <w:highlight w:val="yellow"/>
          <w:rPrChange w:id="242" w:author="Teixeira, Kristina A." w:date="2020-03-02T12:44:00Z">
            <w:rPr/>
          </w:rPrChange>
        </w:rPr>
        <w:t xml:space="preserve"> of Shenandoah National Park. Elevations range from 273</w:t>
      </w:r>
      <w:del w:id="243" w:author="Alan Tepley" w:date="2020-02-23T16:22:00Z">
        <w:r w:rsidRPr="00C8603C" w:rsidDel="00B0790D">
          <w:rPr>
            <w:highlight w:val="yellow"/>
            <w:rPrChange w:id="244" w:author="Teixeira, Kristina A." w:date="2020-03-02T12:44:00Z">
              <w:rPr/>
            </w:rPrChange>
          </w:rPr>
          <w:delText>-</w:delText>
        </w:r>
      </w:del>
      <w:ins w:id="245" w:author="Alan Tepley" w:date="2020-02-23T16:22:00Z">
        <w:r w:rsidR="00B0790D" w:rsidRPr="00C8603C">
          <w:rPr>
            <w:highlight w:val="yellow"/>
            <w:rPrChange w:id="246" w:author="Teixeira, Kristina A." w:date="2020-03-02T12:44:00Z">
              <w:rPr/>
            </w:rPrChange>
          </w:rPr>
          <w:t xml:space="preserve"> to </w:t>
        </w:r>
      </w:ins>
      <w:r w:rsidRPr="00C8603C">
        <w:rPr>
          <w:highlight w:val="yellow"/>
          <w:rPrChange w:id="247" w:author="Teixeira, Kristina A." w:date="2020-03-02T12:44:00Z">
            <w:rPr/>
          </w:rPrChange>
        </w:rPr>
        <w:t>338m above sea level with a topographic relief of 65m [@bourg_initial_2013]. Climate is humid temperate</w:t>
      </w:r>
      <w:r>
        <w:t>,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RPr="004B61C8" w:rsidDel="00F24FC4" w:rsidRDefault="00AB3A2F" w:rsidP="00AB3A2F">
      <w:pPr>
        <w:pStyle w:val="BodyText"/>
        <w:rPr>
          <w:moveFrom w:id="248" w:author="Alan Tepley" w:date="2020-02-23T16:42:00Z"/>
          <w:highlight w:val="yellow"/>
          <w:rPrChange w:id="249" w:author="Teixeira, Kristina A." w:date="2020-03-02T12:46:00Z">
            <w:rPr>
              <w:moveFrom w:id="250" w:author="Alan Tepley" w:date="2020-02-23T16:42:00Z"/>
            </w:rPr>
          </w:rPrChange>
        </w:rPr>
      </w:pPr>
      <w:moveFromRangeStart w:id="251" w:author="Alan Tepley" w:date="2020-02-23T16:42:00Z" w:name="move33368582"/>
      <w:commentRangeStart w:id="252"/>
      <w:moveFrom w:id="253" w:author="Alan Tepley" w:date="2020-02-23T16:42:00Z">
        <w:r w:rsidRPr="004B61C8" w:rsidDel="00F24FC4">
          <w:rPr>
            <w:highlight w:val="yellow"/>
            <w:rPrChange w:id="254" w:author="Teixeira, Kristina A." w:date="2020-03-02T12:46:00Z">
              <w:rPr/>
            </w:rPrChange>
          </w:rPr>
          <w:lastRenderedPageBreak/>
          <w:t>All analysis</w:t>
        </w:r>
      </w:moveFrom>
      <w:commentRangeEnd w:id="252"/>
      <w:r w:rsidR="00E52F32" w:rsidRPr="004B61C8">
        <w:rPr>
          <w:rStyle w:val="CommentReference"/>
          <w:highlight w:val="yellow"/>
          <w:rPrChange w:id="255" w:author="Teixeira, Kristina A." w:date="2020-03-02T12:46:00Z">
            <w:rPr>
              <w:rStyle w:val="CommentReference"/>
            </w:rPr>
          </w:rPrChange>
        </w:rPr>
        <w:commentReference w:id="252"/>
      </w:r>
      <w:moveFrom w:id="256" w:author="Alan Tepley" w:date="2020-02-23T16:42:00Z">
        <w:r w:rsidRPr="004B61C8" w:rsidDel="00F24FC4">
          <w:rPr>
            <w:highlight w:val="yellow"/>
            <w:rPrChange w:id="257" w:author="Teixeira, Kristina A." w:date="2020-03-02T12:46:00Z">
              <w:rPr/>
            </w:rPrChange>
          </w:rPr>
          <w:t xml:space="preserve"> beyond basic data collection was performed using R version 3.5.3 [@R-base].</w:t>
        </w:r>
      </w:moveFrom>
    </w:p>
    <w:moveFromRangeEnd w:id="251"/>
    <w:p w14:paraId="2EC6F9FC" w14:textId="77777777" w:rsidR="00AB3A2F" w:rsidRDefault="00AB3A2F" w:rsidP="00AB3A2F">
      <w:pPr>
        <w:pStyle w:val="BodyText"/>
      </w:pPr>
      <w:r w:rsidRPr="004B61C8">
        <w:rPr>
          <w:highlight w:val="yellow"/>
          <w:rPrChange w:id="258" w:author="Teixeira, Kristina A." w:date="2020-03-02T12:46:00Z">
            <w:rPr/>
          </w:rPrChange>
        </w:rPr>
        <w:t>With</w:t>
      </w:r>
      <w:r>
        <w:t xml:space="preserve">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w:t>
      </w:r>
      <w:r w:rsidRPr="004B61C8">
        <w:rPr>
          <w:highlight w:val="yellow"/>
        </w:rPr>
        <w:t>Census data</w:t>
      </w:r>
      <w:del w:id="259" w:author="McShea, William J." w:date="2020-02-20T14:23:00Z">
        <w:r w:rsidRPr="004B61C8" w:rsidDel="00EB1CA0">
          <w:rPr>
            <w:highlight w:val="yellow"/>
          </w:rPr>
          <w:delText>, which were last updated</w:delText>
        </w:r>
      </w:del>
      <w:del w:id="260" w:author="McShea, William J." w:date="2020-02-20T14:24:00Z">
        <w:r w:rsidRPr="004B61C8" w:rsidDel="00EB1CA0">
          <w:rPr>
            <w:highlight w:val="yellow"/>
          </w:rPr>
          <w:delText xml:space="preserve"> in 2019,</w:delText>
        </w:r>
      </w:del>
      <w:r w:rsidRPr="004B61C8">
        <w:rPr>
          <w:highlight w:val="yellow"/>
        </w:rPr>
        <w:t xml:space="preserve"> are available</w:t>
      </w:r>
      <w:r>
        <w:t xml:space="preserve"> through the ForestGEO data portal (www.forestgeo.si.edu).</w:t>
      </w:r>
    </w:p>
    <w:p w14:paraId="22711649" w14:textId="43E2E8AA" w:rsidR="00AB3A2F" w:rsidRDefault="00AB3A2F" w:rsidP="00AB3A2F">
      <w:pPr>
        <w:pStyle w:val="BodyText"/>
      </w:pPr>
      <w:r>
        <w:t xml:space="preserve">We analyzed tree-ring data (cambial growth increment) from 571 trees representing the twelve </w:t>
      </w:r>
      <w:r w:rsidRPr="004B61C8">
        <w:rPr>
          <w:highlight w:val="yellow"/>
        </w:rPr>
        <w:t xml:space="preserve">species </w:t>
      </w:r>
      <w:commentRangeStart w:id="261"/>
      <w:r w:rsidRPr="004B61C8">
        <w:rPr>
          <w:highlight w:val="yellow"/>
        </w:rPr>
        <w:t xml:space="preserve">contributing </w:t>
      </w:r>
      <w:ins w:id="262" w:author="McShea, William J." w:date="2020-02-20T14:24:00Z">
        <w:r w:rsidR="00EB1CA0" w:rsidRPr="004B61C8">
          <w:rPr>
            <w:highlight w:val="yellow"/>
          </w:rPr>
          <w:t xml:space="preserve">the </w:t>
        </w:r>
      </w:ins>
      <w:r w:rsidRPr="004B61C8">
        <w:rPr>
          <w:highlight w:val="yellow"/>
        </w:rPr>
        <w:t xml:space="preserve">most </w:t>
      </w:r>
      <w:commentRangeEnd w:id="261"/>
      <w:r w:rsidR="00744002" w:rsidRPr="004B61C8">
        <w:rPr>
          <w:rStyle w:val="CommentReference"/>
          <w:highlight w:val="yellow"/>
        </w:rPr>
        <w:commentReference w:id="261"/>
      </w:r>
      <w:r w:rsidRPr="004B61C8">
        <w:rPr>
          <w:highlight w:val="yellow"/>
        </w:rPr>
        <w:t>to woody</w:t>
      </w:r>
      <w:r>
        <w:t xml:space="preserve">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w:t>
      </w:r>
      <w:r w:rsidRPr="004B61C8">
        <w:rPr>
          <w:highlight w:val="yellow"/>
        </w:rPr>
        <w:t xml:space="preserve">2017 </w:t>
      </w:r>
      <w:commentRangeStart w:id="263"/>
      <w:r w:rsidRPr="004B61C8">
        <w:rPr>
          <w:highlight w:val="yellow"/>
        </w:rPr>
        <w:t>using a 5mm increment borer</w:t>
      </w:r>
      <w:commentRangeEnd w:id="263"/>
      <w:r w:rsidR="00744002" w:rsidRPr="004B61C8">
        <w:rPr>
          <w:rStyle w:val="CommentReference"/>
          <w:highlight w:val="yellow"/>
        </w:rPr>
        <w:commentReference w:id="263"/>
      </w:r>
      <w:r w:rsidRPr="004B61C8">
        <w:rPr>
          <w:highlight w:val="yellow"/>
        </w:rPr>
        <w:t xml:space="preserve">. In 2010-2011, cores were collected from randomly selected live trees of </w:t>
      </w:r>
      <w:ins w:id="264" w:author="Alan Tepley" w:date="2020-02-22T17:01:00Z">
        <w:r w:rsidR="00744002" w:rsidRPr="004B61C8">
          <w:rPr>
            <w:highlight w:val="yellow"/>
          </w:rPr>
          <w:t xml:space="preserve">each </w:t>
        </w:r>
      </w:ins>
      <w:r w:rsidRPr="004B61C8">
        <w:rPr>
          <w:highlight w:val="yellow"/>
        </w:rPr>
        <w:t xml:space="preserve">species </w:t>
      </w:r>
      <w:ins w:id="265" w:author="Alan Tepley" w:date="2020-02-22T17:01:00Z">
        <w:r w:rsidR="00744002" w:rsidRPr="004B61C8">
          <w:rPr>
            <w:highlight w:val="yellow"/>
          </w:rPr>
          <w:t xml:space="preserve">that had </w:t>
        </w:r>
      </w:ins>
      <w:del w:id="266" w:author="Alan Tepley" w:date="2020-02-22T17:01:00Z">
        <w:r w:rsidRPr="004B61C8" w:rsidDel="00744002">
          <w:rPr>
            <w:highlight w:val="yellow"/>
          </w:rPr>
          <w:delText xml:space="preserve">with </w:delText>
        </w:r>
      </w:del>
      <w:r w:rsidRPr="004B61C8">
        <w:rPr>
          <w:highlight w:val="yellow"/>
        </w:rPr>
        <w:t>at</w:t>
      </w:r>
      <w:r>
        <w:t xml:space="preserve"> least 30 individuals </w:t>
      </w:r>
      <m:oMath>
        <m:r>
          <w:rPr>
            <w:rFonts w:ascii="Cambria Math" w:hAnsi="Cambria Math"/>
          </w:rPr>
          <m:t>≥</m:t>
        </m:r>
      </m:oMath>
      <w:r>
        <w:t xml:space="preserve"> 10cm DBH [@bourg_initial_2013</w:t>
      </w:r>
      <w:r w:rsidRPr="004B61C8">
        <w:rPr>
          <w:highlight w:val="yellow"/>
        </w:rPr>
        <w:t xml:space="preserve">]. In 2016-2017, cores were collected from all trees found dead </w:t>
      </w:r>
      <w:ins w:id="267" w:author="Alan Tepley" w:date="2020-02-22T17:02:00Z">
        <w:r w:rsidR="000474A8" w:rsidRPr="004B61C8">
          <w:rPr>
            <w:highlight w:val="yellow"/>
          </w:rPr>
          <w:t xml:space="preserve">during </w:t>
        </w:r>
      </w:ins>
      <w:del w:id="268" w:author="Alan Tepley" w:date="2020-02-22T17:02:00Z">
        <w:r w:rsidRPr="004B61C8" w:rsidDel="000474A8">
          <w:rPr>
            <w:highlight w:val="yellow"/>
          </w:rPr>
          <w:delText xml:space="preserve">in the </w:delText>
        </w:r>
      </w:del>
      <w:r w:rsidRPr="004B61C8">
        <w:rPr>
          <w:highlight w:val="yellow"/>
        </w:rPr>
        <w:t>annual mortality census</w:t>
      </w:r>
      <w:ins w:id="269" w:author="Alan Tepley" w:date="2020-02-22T17:02:00Z">
        <w:r w:rsidR="000474A8" w:rsidRPr="004B61C8">
          <w:rPr>
            <w:highlight w:val="yellow"/>
          </w:rPr>
          <w:t>es</w:t>
        </w:r>
      </w:ins>
      <w:r w:rsidRPr="004B61C8">
        <w:rPr>
          <w:highlight w:val="yellow"/>
        </w:rPr>
        <w:t xml:space="preserve"> [@gonzalezakre</w:t>
      </w:r>
      <w:r>
        <w:t xml:space="preserve">_patterns_2016]. Cores were sanded, measured, </w:t>
      </w:r>
      <w:r w:rsidRPr="004B61C8">
        <w:rPr>
          <w:highlight w:val="yellow"/>
        </w:rPr>
        <w:t xml:space="preserve">and </w:t>
      </w:r>
      <w:proofErr w:type="spellStart"/>
      <w:r w:rsidRPr="004B61C8">
        <w:rPr>
          <w:highlight w:val="yellow"/>
        </w:rPr>
        <w:t>cross</w:t>
      </w:r>
      <w:del w:id="270" w:author="Alan Tepley" w:date="2020-02-23T16:25:00Z">
        <w:r w:rsidRPr="004B61C8" w:rsidDel="00B0790D">
          <w:rPr>
            <w:highlight w:val="yellow"/>
          </w:rPr>
          <w:delText>-</w:delText>
        </w:r>
      </w:del>
      <w:r w:rsidRPr="004B61C8">
        <w:rPr>
          <w:highlight w:val="yellow"/>
        </w:rPr>
        <w:t>dated</w:t>
      </w:r>
      <w:proofErr w:type="spellEnd"/>
      <w:r w:rsidRPr="004B61C8">
        <w:rPr>
          <w:highlight w:val="yellow"/>
        </w:rPr>
        <w:t xml:space="preserve"> using</w:t>
      </w:r>
      <w:r>
        <w:t xml:space="preserve">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271"/>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271"/>
              <m:r>
                <m:rPr>
                  <m:sty m:val="p"/>
                </m:rPr>
                <w:rPr>
                  <w:rStyle w:val="CommentReference"/>
                </w:rPr>
                <w:commentReference w:id="271"/>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w:t>
      </w:r>
      <w:r w:rsidRPr="004B61C8">
        <w:rPr>
          <w:highlight w:val="yellow"/>
        </w:rPr>
        <w:t xml:space="preserve">data from the site [@andersonteixeira_size-related_2015]. Specifically, we used linear regression </w:t>
      </w:r>
      <w:del w:id="272" w:author="Alan Tepley" w:date="2020-02-26T09:21:00Z">
        <w:r w:rsidRPr="004B61C8" w:rsidDel="00E52F32">
          <w:rPr>
            <w:highlight w:val="yellow"/>
          </w:rPr>
          <w:delText xml:space="preserve">equations </w:delText>
        </w:r>
      </w:del>
      <w:r w:rsidRPr="004B61C8">
        <w:rPr>
          <w:highlight w:val="yellow"/>
        </w:rPr>
        <w:t>on log-transformed data to relate bark thickness to diameter inside bark from 2008 data (Table</w:t>
      </w:r>
      <w:r>
        <w:t xml:space="preserv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273"/>
      <w:r>
        <w:t>n=1518 trees</w:t>
      </w:r>
      <w:commentRangeEnd w:id="273"/>
      <w:r w:rsidR="004F6A72">
        <w:rPr>
          <w:rStyle w:val="CommentReference"/>
        </w:rPr>
        <w:commentReference w:id="273"/>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w:t>
      </w:r>
      <w:r w:rsidRPr="004B61C8">
        <w:rPr>
          <w:highlight w:val="yellow"/>
        </w:rPr>
        <w:t>Measurements from the National Ecological Observatory Network (NEON) were collected near</w:t>
      </w:r>
      <w:del w:id="274" w:author="Alan Tepley" w:date="2020-02-26T09:21:00Z">
        <w:r w:rsidRPr="004B61C8" w:rsidDel="008F4437">
          <w:rPr>
            <w:highlight w:val="yellow"/>
          </w:rPr>
          <w:delText>by</w:delText>
        </w:r>
      </w:del>
      <w:r w:rsidRPr="004B61C8">
        <w:rPr>
          <w:highlight w:val="yellow"/>
        </w:rPr>
        <w:t xml:space="preserve"> the ForestGEO</w:t>
      </w:r>
      <w:r>
        <w:t xml:space="preserve"> plot following standard NEON protocol, whereby vegetation of short stature was measured with a collapsible measurement rod, and taller trees with a </w:t>
      </w:r>
      <w:r>
        <w:lastRenderedPageBreak/>
        <w:t>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w:t>
      </w:r>
      <w:r w:rsidRPr="004B61C8">
        <w:rPr>
          <w:highlight w:val="yellow"/>
        </w:rPr>
        <w:t xml:space="preserve">heights were calculated from an equation developed </w:t>
      </w:r>
      <w:del w:id="275" w:author="Alan Tepley" w:date="2020-02-22T17:14:00Z">
        <w:r w:rsidRPr="004B61C8" w:rsidDel="00B776E6">
          <w:rPr>
            <w:highlight w:val="yellow"/>
          </w:rPr>
          <w:delText xml:space="preserve">using </w:delText>
        </w:r>
      </w:del>
      <w:ins w:id="276" w:author="Alan Tepley" w:date="2020-02-22T17:14:00Z">
        <w:r w:rsidR="00B776E6" w:rsidRPr="004B61C8">
          <w:rPr>
            <w:highlight w:val="yellow"/>
          </w:rPr>
          <w:t xml:space="preserve">by combining the </w:t>
        </w:r>
      </w:ins>
      <w:del w:id="277" w:author="Alan Tepley" w:date="2020-02-22T17:14:00Z">
        <w:r w:rsidRPr="004B61C8" w:rsidDel="00B776E6">
          <w:rPr>
            <w:highlight w:val="yellow"/>
          </w:rPr>
          <w:delText xml:space="preserve">all </w:delText>
        </w:r>
      </w:del>
      <w:r w:rsidRPr="004B61C8">
        <w:rPr>
          <w:highlight w:val="yellow"/>
        </w:rPr>
        <w:t>height measurements</w:t>
      </w:r>
      <w:ins w:id="278" w:author="Alan Tepley" w:date="2020-02-22T17:14:00Z">
        <w:r w:rsidR="00B776E6" w:rsidRPr="004B61C8">
          <w:rPr>
            <w:highlight w:val="yellow"/>
          </w:rPr>
          <w:t xml:space="preserve"> across all species</w:t>
        </w:r>
      </w:ins>
      <w:r w:rsidRPr="004B61C8">
        <w:rPr>
          <w:highlight w:val="yellow"/>
        </w:rPr>
        <w:t>.</w:t>
      </w:r>
    </w:p>
    <w:p w14:paraId="209A45CB" w14:textId="77777777"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279"/>
      <w:r>
        <w:t xml:space="preserve">1966 drought </w:t>
      </w:r>
      <w:commentRangeEnd w:id="279"/>
      <w:r w:rsidR="00B0790D">
        <w:rPr>
          <w:rStyle w:val="CommentReference"/>
        </w:rPr>
        <w:commentReference w:id="279"/>
      </w:r>
      <w:r>
        <w:t xml:space="preserve">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w:t>
      </w:r>
      <w:commentRangeStart w:id="280"/>
      <w:r>
        <w:t>1966 to 1977, ~1.45m from 1977 to 1999, and ~1.97m from 1999 to 2018</w:t>
      </w:r>
      <w:commentRangeEnd w:id="280"/>
      <w:r w:rsidR="00B0790D">
        <w:rPr>
          <w:rStyle w:val="CommentReference"/>
        </w:rPr>
        <w:commentReference w:id="280"/>
      </w:r>
      <w:r>
        <w:t>. However, dominant and co-dominant trees were similar in height (Figs. 2d, S3).</w:t>
      </w:r>
    </w:p>
    <w:p w14:paraId="59744BF2" w14:textId="76DFE96C"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281"/>
      <w:r>
        <w:t>digital elevation model (DEM)</w:t>
      </w:r>
      <w:commentRangeEnd w:id="281"/>
      <w:r w:rsidR="00CE29FF">
        <w:rPr>
          <w:rStyle w:val="CommentReference"/>
        </w:rPr>
        <w:commentReference w:id="281"/>
      </w:r>
      <w:r>
        <w:t xml:space="preserve">, and </w:t>
      </w:r>
      <w:r w:rsidRPr="00153447">
        <w:rPr>
          <w:highlight w:val="yellow"/>
        </w:rPr>
        <w:t xml:space="preserve">from this yields a quantitative assessment defined by how “wet” an area is, based on areas where run-off is more likely. From our observations in the plot, </w:t>
      </w:r>
      <w:del w:id="282" w:author="Alan Tepley" w:date="2020-02-22T17:17:00Z">
        <w:r w:rsidRPr="00153447" w:rsidDel="00B776E6">
          <w:rPr>
            <w:highlight w:val="yellow"/>
          </w:rPr>
          <w:delText xml:space="preserve">the calculation of </w:delText>
        </w:r>
      </w:del>
      <w:r w:rsidRPr="00153447">
        <w:rPr>
          <w:highlight w:val="yellow"/>
        </w:rPr>
        <w:t xml:space="preserve">TWI performed </w:t>
      </w:r>
      <w:del w:id="283" w:author="Alan Tepley" w:date="2020-02-22T17:17:00Z">
        <w:r w:rsidRPr="00153447" w:rsidDel="00B776E6">
          <w:rPr>
            <w:highlight w:val="yellow"/>
          </w:rPr>
          <w:delText xml:space="preserve">comparatively </w:delText>
        </w:r>
      </w:del>
      <w:r w:rsidRPr="00153447">
        <w:rPr>
          <w:highlight w:val="yellow"/>
        </w:rPr>
        <w:t xml:space="preserve">better at categorizing wet areas than </w:t>
      </w:r>
      <w:del w:id="284" w:author="Alan Tepley" w:date="2020-02-22T17:18:00Z">
        <w:r w:rsidRPr="00153447" w:rsidDel="00B776E6">
          <w:rPr>
            <w:highlight w:val="yellow"/>
          </w:rPr>
          <w:delText>the calculation of a</w:delText>
        </w:r>
      </w:del>
      <w:ins w:id="285" w:author="Alan Tepley" w:date="2020-02-22T17:18:00Z">
        <w:r w:rsidR="00B776E6" w:rsidRPr="00153447">
          <w:rPr>
            <w:highlight w:val="yellow"/>
          </w:rPr>
          <w:t>the Euclidean</w:t>
        </w:r>
      </w:ins>
      <w:r w:rsidRPr="00153447">
        <w:rPr>
          <w:highlight w:val="yellow"/>
        </w:rPr>
        <w:t xml:space="preserve"> distance </w:t>
      </w:r>
      <w:del w:id="286" w:author="Alan Tepley" w:date="2020-02-22T17:19:00Z">
        <w:r w:rsidRPr="00153447" w:rsidDel="00B776E6">
          <w:rPr>
            <w:highlight w:val="yellow"/>
          </w:rPr>
          <w:delText xml:space="preserve">matrix </w:delText>
        </w:r>
      </w:del>
      <w:r w:rsidRPr="00153447">
        <w:rPr>
          <w:highlight w:val="yellow"/>
        </w:rPr>
        <w:t>from a stream shapefile.</w:t>
      </w:r>
    </w:p>
    <w:p w14:paraId="5D925C87" w14:textId="5F57FFDE" w:rsidR="00AB3A2F" w:rsidRDefault="00AB3A2F" w:rsidP="00AB3A2F">
      <w:pPr>
        <w:pStyle w:val="BodyText"/>
      </w:pPr>
      <w:r>
        <w:t xml:space="preserve">Hydraulic traits were </w:t>
      </w:r>
      <w:r w:rsidRPr="00153447">
        <w:rPr>
          <w:highlight w:val="yellow"/>
        </w:rPr>
        <w:t>collected</w:t>
      </w:r>
      <w:del w:id="287" w:author="McShea, William J." w:date="2020-02-20T14:26:00Z">
        <w:r w:rsidRPr="00153447" w:rsidDel="00EB1CA0">
          <w:rPr>
            <w:highlight w:val="yellow"/>
          </w:rPr>
          <w:delText xml:space="preserve"> at SCBI</w:delText>
        </w:r>
      </w:del>
      <w:del w:id="288" w:author="McShea, William J." w:date="2020-02-20T14:27:00Z">
        <w:r w:rsidRPr="00153447" w:rsidDel="00EB1CA0">
          <w:rPr>
            <w:highlight w:val="yellow"/>
          </w:rPr>
          <w:delText xml:space="preserve"> (Table 3)</w:delText>
        </w:r>
      </w:del>
      <w:r w:rsidRPr="00153447">
        <w:rPr>
          <w:highlight w:val="yellow"/>
        </w:rPr>
        <w:t xml:space="preserve"> in August 2018</w:t>
      </w:r>
      <w:ins w:id="289" w:author="McShea, William J." w:date="2020-02-20T14:26:00Z">
        <w:r w:rsidR="00EB1CA0" w:rsidRPr="00153447">
          <w:rPr>
            <w:highlight w:val="yellow"/>
          </w:rPr>
          <w:t xml:space="preserve"> (Table 3)</w:t>
        </w:r>
      </w:ins>
      <w:r w:rsidRPr="00153447">
        <w:rPr>
          <w:highlight w:val="yellow"/>
        </w:rPr>
        <w:t>.</w:t>
      </w:r>
      <w:r>
        <w:t xml:space="preserve"> </w:t>
      </w:r>
      <w:r w:rsidRPr="00153447">
        <w:rPr>
          <w:highlight w:val="yellow"/>
        </w:rPr>
        <w:t xml:space="preserve">We sampled small </w:t>
      </w:r>
      <w:commentRangeStart w:id="290"/>
      <w:r w:rsidRPr="00153447">
        <w:rPr>
          <w:highlight w:val="yellow"/>
        </w:rPr>
        <w:t>sun-exposed branches</w:t>
      </w:r>
      <w:commentRangeEnd w:id="290"/>
      <w:r w:rsidR="001F4FD0" w:rsidRPr="00153447">
        <w:rPr>
          <w:rStyle w:val="CommentReference"/>
          <w:highlight w:val="yellow"/>
        </w:rPr>
        <w:commentReference w:id="290"/>
      </w:r>
      <w:r w:rsidRPr="00153447">
        <w:rPr>
          <w:highlight w:val="yellow"/>
        </w:rPr>
        <w:t xml:space="preserve"> </w:t>
      </w:r>
      <w:ins w:id="291" w:author="Alan Tepley" w:date="2020-02-22T17:19:00Z">
        <w:r w:rsidR="00B776E6" w:rsidRPr="00153447">
          <w:rPr>
            <w:highlight w:val="yellow"/>
          </w:rPr>
          <w:t xml:space="preserve">up to </w:t>
        </w:r>
      </w:ins>
      <w:del w:id="292" w:author="Alan Tepley" w:date="2020-02-22T17:19:00Z">
        <w:r w:rsidRPr="00153447" w:rsidDel="00B776E6">
          <w:rPr>
            <w:highlight w:val="yellow"/>
          </w:rPr>
          <w:delText xml:space="preserve">within </w:delText>
        </w:r>
      </w:del>
      <w:r w:rsidRPr="00153447">
        <w:rPr>
          <w:highlight w:val="yellow"/>
        </w:rPr>
        <w:t xml:space="preserve">eight meters </w:t>
      </w:r>
      <w:del w:id="293" w:author="Alan Tepley" w:date="2020-02-22T17:19:00Z">
        <w:r w:rsidRPr="00153447" w:rsidDel="00B776E6">
          <w:rPr>
            <w:highlight w:val="yellow"/>
          </w:rPr>
          <w:delText xml:space="preserve">of </w:delText>
        </w:r>
      </w:del>
      <w:ins w:id="294" w:author="Alan Tepley" w:date="2020-02-22T17:19:00Z">
        <w:r w:rsidR="00B776E6" w:rsidRPr="00153447">
          <w:rPr>
            <w:highlight w:val="yellow"/>
          </w:rPr>
          <w:t>above</w:t>
        </w:r>
      </w:ins>
      <w:del w:id="295" w:author="Alan Tepley" w:date="2020-02-22T17:19:00Z">
        <w:r w:rsidRPr="00153447" w:rsidDel="00B776E6">
          <w:rPr>
            <w:highlight w:val="yellow"/>
          </w:rPr>
          <w:delText>the</w:delText>
        </w:r>
      </w:del>
      <w:r w:rsidRPr="00153447">
        <w:rPr>
          <w:highlight w:val="yellow"/>
        </w:rPr>
        <w:t xml:space="preserve"> ground from three individuals of each species in and around the ForestGEO plot.</w:t>
      </w:r>
      <w:r>
        <w:t xml:space="preserve">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1C17D149" w:rsidR="00AB3A2F" w:rsidRPr="00153447" w:rsidRDefault="00AB3A2F" w:rsidP="00AB3A2F">
      <w:pPr>
        <w:pStyle w:val="BodyText"/>
        <w:rPr>
          <w:highlight w:val="yellow"/>
        </w:rPr>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w:t>
      </w:r>
      <w:r>
        <w:lastRenderedPageBreak/>
        <w:t xml:space="preserve">used data on wind speed, relative humidity, and air temperature, all measured over a vertical profile </w:t>
      </w:r>
      <w:r w:rsidRPr="00153447">
        <w:rPr>
          <w:highlight w:val="yellow"/>
        </w:rPr>
        <w:t xml:space="preserve">spanning </w:t>
      </w:r>
      <w:del w:id="296" w:author="Alan Tepley" w:date="2020-02-22T17:23:00Z">
        <w:r w:rsidRPr="00153447" w:rsidDel="00B776E6">
          <w:rPr>
            <w:highlight w:val="yellow"/>
          </w:rPr>
          <w:delText xml:space="preserve">from </w:delText>
        </w:r>
      </w:del>
      <w:ins w:id="297" w:author="Alan Tepley" w:date="2020-02-22T17:22:00Z">
        <w:r w:rsidR="00B776E6" w:rsidRPr="00153447">
          <w:rPr>
            <w:highlight w:val="yellow"/>
          </w:rPr>
          <w:t xml:space="preserve">heights </w:t>
        </w:r>
      </w:ins>
      <w:ins w:id="298" w:author="Alan Tepley" w:date="2020-02-22T17:23:00Z">
        <w:r w:rsidR="00B776E6" w:rsidRPr="00153447">
          <w:rPr>
            <w:highlight w:val="yellow"/>
          </w:rPr>
          <w:t>from</w:t>
        </w:r>
      </w:ins>
      <w:ins w:id="299" w:author="Alan Tepley" w:date="2020-02-22T17:22:00Z">
        <w:r w:rsidR="00B776E6" w:rsidRPr="00153447">
          <w:rPr>
            <w:highlight w:val="yellow"/>
          </w:rPr>
          <w:t xml:space="preserve"> </w:t>
        </w:r>
      </w:ins>
      <w:r w:rsidRPr="00153447">
        <w:rPr>
          <w:highlight w:val="yellow"/>
        </w:rPr>
        <w:t xml:space="preserve">7.2 m </w:t>
      </w:r>
      <w:del w:id="300" w:author="Alan Tepley" w:date="2020-02-22T17:22:00Z">
        <w:r w:rsidRPr="00153447" w:rsidDel="00B776E6">
          <w:rPr>
            <w:highlight w:val="yellow"/>
          </w:rPr>
          <w:delText xml:space="preserve">height </w:delText>
        </w:r>
      </w:del>
      <w:r w:rsidRPr="00153447">
        <w:rPr>
          <w:highlight w:val="yellow"/>
        </w:rPr>
        <w:t>to above</w:t>
      </w:r>
      <w:r>
        <w:t xml:space="preserve"> the top of the tree canopy (31.0 or 51.8m, depending on censor), for the years 2016-2018 [@noauthor_national_2018]. After filtering for missing and outlier values, the data were consolidated to represent the mean values per sensor </w:t>
      </w:r>
      <w:r w:rsidRPr="00153447">
        <w:rPr>
          <w:highlight w:val="yellow"/>
        </w:rPr>
        <w:t>height per day. The range of these means were then aggregated at a month scale.</w:t>
      </w:r>
    </w:p>
    <w:p w14:paraId="0A659FBE" w14:textId="78BE51E0" w:rsidR="00AB3A2F" w:rsidRDefault="00AB3A2F" w:rsidP="00AB3A2F">
      <w:pPr>
        <w:pStyle w:val="BodyText"/>
      </w:pPr>
      <w:r w:rsidRPr="00153447">
        <w:rPr>
          <w:i/>
          <w:highlight w:val="yellow"/>
        </w:rPr>
        <w:t>Identif</w:t>
      </w:r>
      <w:ins w:id="301" w:author="Alan Tepley" w:date="2020-02-22T17:43:00Z">
        <w:r w:rsidR="00CB63BB" w:rsidRPr="00153447">
          <w:rPr>
            <w:i/>
            <w:highlight w:val="yellow"/>
          </w:rPr>
          <w:t>ying</w:t>
        </w:r>
      </w:ins>
      <w:del w:id="302" w:author="Alan Tepley" w:date="2020-02-22T17:43:00Z">
        <w:r w:rsidRPr="00153447" w:rsidDel="00CB63BB">
          <w:rPr>
            <w:i/>
            <w:highlight w:val="yellow"/>
          </w:rPr>
          <w:delText>ication of</w:delText>
        </w:r>
      </w:del>
      <w:r w:rsidRPr="00153447">
        <w:rPr>
          <w:i/>
          <w:highlight w:val="yellow"/>
        </w:rPr>
        <w:t xml:space="preserve"> drought years</w:t>
      </w:r>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w:t>
      </w:r>
      <w:r w:rsidRPr="00D855B8">
        <w:rPr>
          <w:highlight w:val="yellow"/>
        </w:rPr>
        <w:t xml:space="preserve">driver of </w:t>
      </w:r>
      <w:ins w:id="303" w:author="Alan Tepley" w:date="2020-02-23T16:34:00Z">
        <w:r w:rsidR="00475F41" w:rsidRPr="00D855B8">
          <w:rPr>
            <w:highlight w:val="yellow"/>
          </w:rPr>
          <w:t xml:space="preserve">the </w:t>
        </w:r>
      </w:ins>
      <w:r w:rsidRPr="00D855B8">
        <w:rPr>
          <w:highlight w:val="yellow"/>
        </w:rPr>
        <w:t>observed growth declines and that our focus remained on droughts that substantially impacted</w:t>
      </w:r>
      <w:r>
        <w:t xml:space="preserve"> the forest community.</w:t>
      </w:r>
    </w:p>
    <w:p w14:paraId="64E12928" w14:textId="7A8BBEE4" w:rsidR="00AB3A2F" w:rsidRDefault="00AB3A2F" w:rsidP="00AB3A2F">
      <w:pPr>
        <w:pStyle w:val="BodyText"/>
      </w:pPr>
      <w:r>
        <w:t xml:space="preserve">We identified the years with driest conditions during May-August (MJJA), which stood out in the analysis of @helcoski_growing_2019 </w:t>
      </w:r>
      <w:r w:rsidRPr="00D855B8">
        <w:rPr>
          <w:highlight w:val="yellow"/>
        </w:rPr>
        <w:t xml:space="preserve">as the </w:t>
      </w:r>
      <w:ins w:id="304" w:author="Alan Tepley" w:date="2020-02-22T17:45:00Z">
        <w:r w:rsidR="00CB63BB" w:rsidRPr="00D855B8">
          <w:rPr>
            <w:highlight w:val="yellow"/>
          </w:rPr>
          <w:t xml:space="preserve">months of the </w:t>
        </w:r>
      </w:ins>
      <w:r w:rsidRPr="00D855B8">
        <w:rPr>
          <w:highlight w:val="yellow"/>
        </w:rPr>
        <w:t>current</w:t>
      </w:r>
      <w:r w:rsidR="00CE29FF" w:rsidRPr="00D855B8">
        <w:rPr>
          <w:highlight w:val="yellow"/>
        </w:rPr>
        <w:t xml:space="preserve"> </w:t>
      </w:r>
      <w:del w:id="305" w:author="Alan Tepley" w:date="2020-02-26T09:30:00Z">
        <w:r w:rsidRPr="00D855B8" w:rsidDel="00CE29FF">
          <w:rPr>
            <w:highlight w:val="yellow"/>
          </w:rPr>
          <w:delText>-</w:delText>
        </w:r>
      </w:del>
      <w:r w:rsidRPr="00D855B8">
        <w:rPr>
          <w:highlight w:val="yellow"/>
        </w:rPr>
        <w:t xml:space="preserve">year </w:t>
      </w:r>
      <w:del w:id="306" w:author="Alan Tepley" w:date="2020-02-22T17:45:00Z">
        <w:r w:rsidRPr="00D855B8" w:rsidDel="00CB63BB">
          <w:rPr>
            <w:highlight w:val="yellow"/>
          </w:rPr>
          <w:delText xml:space="preserve">months </w:delText>
        </w:r>
      </w:del>
      <w:r w:rsidRPr="00D855B8">
        <w:rPr>
          <w:highlight w:val="yellow"/>
        </w:rPr>
        <w:t xml:space="preserve">to which annual </w:t>
      </w:r>
      <w:ins w:id="307" w:author="Alan Tepley" w:date="2020-02-22T17:46:00Z">
        <w:r w:rsidR="00CB63BB" w:rsidRPr="00D855B8">
          <w:rPr>
            <w:highlight w:val="yellow"/>
          </w:rPr>
          <w:t xml:space="preserve">tree </w:t>
        </w:r>
      </w:ins>
      <w:r w:rsidRPr="00D855B8">
        <w:rPr>
          <w:highlight w:val="yellow"/>
        </w:rPr>
        <w:t xml:space="preserve">growth was most sensitive </w:t>
      </w:r>
      <w:del w:id="308" w:author="Alan Tepley" w:date="2020-02-22T17:46:00Z">
        <w:r w:rsidRPr="00D855B8" w:rsidDel="00CB63BB">
          <w:rPr>
            <w:highlight w:val="yellow"/>
          </w:rPr>
          <w:delText xml:space="preserve">for trees </w:delText>
        </w:r>
      </w:del>
      <w:r w:rsidRPr="00D855B8">
        <w:rPr>
          <w:highlight w:val="yellow"/>
        </w:rPr>
        <w:t>at this site</w:t>
      </w:r>
      <w:r>
        <w:t>.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w:t>
      </w:r>
      <w:r w:rsidRPr="00D855B8">
        <w:rPr>
          <w:highlight w:val="yellow"/>
        </w:rPr>
        <w:t xml:space="preserve">The driest years were identified </w:t>
      </w:r>
      <w:del w:id="309" w:author="Alan Tepley" w:date="2020-02-22T17:46:00Z">
        <w:r w:rsidRPr="00D855B8" w:rsidDel="00CB63BB">
          <w:rPr>
            <w:highlight w:val="yellow"/>
          </w:rPr>
          <w:delText xml:space="preserve">through </w:delText>
        </w:r>
      </w:del>
      <w:ins w:id="310" w:author="Alan Tepley" w:date="2020-02-22T17:46:00Z">
        <w:r w:rsidR="00CB63BB" w:rsidRPr="00D855B8">
          <w:rPr>
            <w:highlight w:val="yellow"/>
          </w:rPr>
          <w:t xml:space="preserve">by </w:t>
        </w:r>
      </w:ins>
      <w:r w:rsidRPr="00D855B8">
        <w:rPr>
          <w:highlight w:val="yellow"/>
        </w:rPr>
        <w:t xml:space="preserve">ranking mean MJJA </w:t>
      </w:r>
      <m:oMath>
        <m:r>
          <w:rPr>
            <w:rFonts w:ascii="Cambria Math" w:hAnsi="Cambria Math"/>
            <w:highlight w:val="yellow"/>
          </w:rPr>
          <m:t>PET-PRE</m:t>
        </m:r>
      </m:oMath>
      <w:r w:rsidRPr="00D855B8">
        <w:rPr>
          <w:highlight w:val="yellow"/>
        </w:rPr>
        <w:t xml:space="preserve"> or </w:t>
      </w:r>
      <m:oMath>
        <m:r>
          <w:rPr>
            <w:rFonts w:ascii="Cambria Math" w:hAnsi="Cambria Math"/>
            <w:highlight w:val="yellow"/>
          </w:rPr>
          <m:t>PDSI</m:t>
        </m:r>
      </m:oMath>
      <w:r w:rsidRPr="00D855B8">
        <w:rPr>
          <w:highlight w:val="yellow"/>
        </w:rPr>
        <w:t xml:space="preserve"> for the time period from driest to wettest. Three of the five years </w:t>
      </w:r>
      <w:ins w:id="311" w:author="Alan Tepley" w:date="2020-02-23T16:35:00Z">
        <w:r w:rsidR="00475F41" w:rsidRPr="00D855B8">
          <w:rPr>
            <w:highlight w:val="yellow"/>
          </w:rPr>
          <w:t>with greatest MJJA moisture deficit (</w:t>
        </w:r>
        <m:oMath>
          <m:r>
            <w:rPr>
              <w:rFonts w:ascii="Cambria Math" w:hAnsi="Cambria Math"/>
              <w:highlight w:val="yellow"/>
            </w:rPr>
            <m:t>PET-PRE</m:t>
          </m:r>
        </m:oMath>
        <w:r w:rsidR="00475F41" w:rsidRPr="00D855B8">
          <w:rPr>
            <w:highlight w:val="yellow"/>
          </w:rPr>
          <w:t xml:space="preserve">) </w:t>
        </w:r>
      </w:ins>
      <w:r w:rsidRPr="00D855B8">
        <w:rPr>
          <w:highlight w:val="yellow"/>
        </w:rPr>
        <w:t>between 1950 and 2009</w:t>
      </w:r>
      <w:r>
        <w:t xml:space="preserve"> </w:t>
      </w:r>
      <w:del w:id="312" w:author="Alan Tepley" w:date="2020-02-23T16:35:00Z">
        <w:r w:rsidDel="00475F41">
          <w:delText>with greatest moisture deficit (</w:delText>
        </w:r>
        <m:oMath>
          <m:r>
            <w:rPr>
              <w:rFonts w:ascii="Cambria Math" w:hAnsi="Cambria Math"/>
            </w:rPr>
            <m:t>PET-PRE</m:t>
          </m:r>
        </m:oMath>
        <w:r w:rsidDel="00475F41">
          <w:delText xml:space="preserve">) </w:delText>
        </w:r>
      </w:del>
      <w:del w:id="313"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w:t>
      </w:r>
      <w:r w:rsidRPr="00D855B8">
        <w:rPr>
          <w:highlight w:val="yellow"/>
        </w:rPr>
        <w:t xml:space="preserve">The years 1964 and 2007 also ranked among the </w:t>
      </w:r>
      <w:ins w:id="314" w:author="Alan Tepley" w:date="2020-02-22T17:48:00Z">
        <w:r w:rsidR="00CB63BB" w:rsidRPr="00D855B8">
          <w:rPr>
            <w:highlight w:val="yellow"/>
          </w:rPr>
          <w:t xml:space="preserve">top </w:t>
        </w:r>
      </w:ins>
      <w:r w:rsidRPr="00D855B8">
        <w:rPr>
          <w:highlight w:val="yellow"/>
        </w:rPr>
        <w:t xml:space="preserve">five </w:t>
      </w:r>
      <w:ins w:id="315" w:author="Alan Tepley" w:date="2020-02-22T17:48:00Z">
        <w:r w:rsidR="00CB63BB" w:rsidRPr="00D855B8">
          <w:rPr>
            <w:highlight w:val="yellow"/>
          </w:rPr>
          <w:t xml:space="preserve">in terms of moisture deficit </w:t>
        </w:r>
      </w:ins>
      <w:del w:id="316" w:author="Alan Tepley" w:date="2020-02-22T17:48:00Z">
        <w:r w:rsidRPr="00D855B8" w:rsidDel="00CB63BB">
          <w:rPr>
            <w:highlight w:val="yellow"/>
          </w:rPr>
          <w:delText xml:space="preserve">lowest </w:delText>
        </w:r>
      </w:del>
      <w:ins w:id="317" w:author="Alan Tepley" w:date="2020-02-22T17:48:00Z">
        <w:r w:rsidR="00CB63BB" w:rsidRPr="00D855B8">
          <w:rPr>
            <w:highlight w:val="yellow"/>
          </w:rPr>
          <w:t>(</w:t>
        </w:r>
      </w:ins>
      <m:oMath>
        <m:r>
          <w:rPr>
            <w:rFonts w:ascii="Cambria Math" w:hAnsi="Cambria Math"/>
            <w:highlight w:val="yellow"/>
          </w:rPr>
          <m:t>PET-PRE</m:t>
        </m:r>
      </m:oMath>
      <w:r w:rsidRPr="00D855B8">
        <w:rPr>
          <w:highlight w:val="yellow"/>
        </w:rPr>
        <w:t xml:space="preserve"> </w:t>
      </w:r>
      <w:del w:id="318" w:author="Alan Tepley" w:date="2020-02-22T17:48:00Z">
        <w:r w:rsidRPr="00D855B8" w:rsidDel="00CB63BB">
          <w:rPr>
            <w:highlight w:val="yellow"/>
          </w:rPr>
          <w:delText>(</w:delText>
        </w:r>
      </w:del>
      <w:ins w:id="319" w:author="Alan Tepley" w:date="2020-02-22T17:49:00Z">
        <w:r w:rsidR="00CB63BB" w:rsidRPr="00D855B8">
          <w:rPr>
            <w:highlight w:val="yellow"/>
          </w:rPr>
          <w:t xml:space="preserve">of </w:t>
        </w:r>
      </w:ins>
      <w:r w:rsidRPr="00D855B8">
        <w:rPr>
          <w:highlight w:val="yellow"/>
        </w:rPr>
        <w:t>84 and 82</w:t>
      </w:r>
      <w:r>
        <w:t xml:space="preserve"> mm mo-1, respectively), but were not among the lowest in terms of PDSI and were thus not identified as candidate years for inclusion as top drought years (Table </w:t>
      </w:r>
      <w:commentRangeStart w:id="320"/>
      <w:r>
        <w:t>S3</w:t>
      </w:r>
      <w:commentRangeEnd w:id="320"/>
      <w:r w:rsidR="00BD481C">
        <w:rPr>
          <w:rStyle w:val="CommentReference"/>
        </w:rPr>
        <w:commentReference w:id="320"/>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w:t>
      </w:r>
      <w:r w:rsidRPr="00C92FA8">
        <w:rPr>
          <w:highlight w:val="yellow"/>
        </w:rPr>
        <w:t xml:space="preserve">indicate </w:t>
      </w:r>
      <w:del w:id="321" w:author="Alan Tepley" w:date="2020-02-22T17:52:00Z">
        <w:r w:rsidRPr="00C92FA8" w:rsidDel="00CB63BB">
          <w:rPr>
            <w:highlight w:val="yellow"/>
          </w:rPr>
          <w:delText xml:space="preserve">increased </w:delText>
        </w:r>
      </w:del>
      <w:ins w:id="322" w:author="Alan Tepley" w:date="2020-02-22T17:52:00Z">
        <w:r w:rsidR="00CB63BB" w:rsidRPr="00C92FA8">
          <w:rPr>
            <w:highlight w:val="yellow"/>
          </w:rPr>
          <w:t xml:space="preserve">above-average </w:t>
        </w:r>
      </w:ins>
      <w:r w:rsidRPr="00C92FA8">
        <w:rPr>
          <w:highlight w:val="yellow"/>
        </w:rPr>
        <w:t>growth</w:t>
      </w:r>
      <w:r>
        <w:t xml:space="preserve">.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w:t>
      </w:r>
      <w:r w:rsidRPr="00C92FA8">
        <w:rPr>
          <w:highlight w:val="yellow"/>
        </w:rPr>
        <w:t xml:space="preserve">Rather, the severity of growth reduction </w:t>
      </w:r>
      <w:del w:id="323" w:author="Alan Tepley" w:date="2020-02-22T17:54:00Z">
        <w:r w:rsidRPr="00C92FA8" w:rsidDel="00FC635B">
          <w:rPr>
            <w:highlight w:val="yellow"/>
          </w:rPr>
          <w:delText xml:space="preserve">may </w:delText>
        </w:r>
      </w:del>
      <w:ins w:id="324" w:author="Alan Tepley" w:date="2020-02-22T17:54:00Z">
        <w:r w:rsidR="00FC635B" w:rsidRPr="00C92FA8">
          <w:rPr>
            <w:highlight w:val="yellow"/>
          </w:rPr>
          <w:t xml:space="preserve">could probably </w:t>
        </w:r>
      </w:ins>
      <w:r w:rsidRPr="00C92FA8">
        <w:rPr>
          <w:highlight w:val="yellow"/>
        </w:rPr>
        <w:t xml:space="preserve">be explained in part by defoliation </w:t>
      </w:r>
      <w:del w:id="325" w:author="Alan Tepley" w:date="2020-02-22T17:52:00Z">
        <w:r w:rsidRPr="00C92FA8" w:rsidDel="00CB63BB">
          <w:rPr>
            <w:highlight w:val="yellow"/>
          </w:rPr>
          <w:delText xml:space="preserve">from </w:delText>
        </w:r>
      </w:del>
      <w:ins w:id="326" w:author="Alan Tepley" w:date="2020-02-22T17:52:00Z">
        <w:r w:rsidR="00CB63BB" w:rsidRPr="00C92FA8">
          <w:rPr>
            <w:highlight w:val="yellow"/>
          </w:rPr>
          <w:t xml:space="preserve">by the </w:t>
        </w:r>
      </w:ins>
      <w:r w:rsidRPr="00C92FA8">
        <w:rPr>
          <w:highlight w:val="yellow"/>
        </w:rPr>
        <w:t>gypsy moth</w:t>
      </w:r>
      <w:del w:id="327" w:author="Alan Tepley" w:date="2020-02-22T17:52:00Z">
        <w:r w:rsidRPr="00C92FA8" w:rsidDel="00CB63BB">
          <w:rPr>
            <w:highlight w:val="yellow"/>
          </w:rPr>
          <w:delText>s</w:delText>
        </w:r>
      </w:del>
      <w:r w:rsidRPr="00C92FA8">
        <w:rPr>
          <w:highlight w:val="yellow"/>
        </w:rPr>
        <w:t xml:space="preserve"> (</w:t>
      </w:r>
      <w:r w:rsidRPr="00C92FA8">
        <w:rPr>
          <w:i/>
          <w:highlight w:val="yellow"/>
        </w:rPr>
        <w:t xml:space="preserve">Lymantria </w:t>
      </w:r>
      <w:proofErr w:type="spellStart"/>
      <w:r w:rsidRPr="00C92FA8">
        <w:rPr>
          <w:i/>
          <w:highlight w:val="yellow"/>
        </w:rPr>
        <w:t>dispar</w:t>
      </w:r>
      <w:proofErr w:type="spellEnd"/>
      <w:r w:rsidRPr="00C92FA8">
        <w:rPr>
          <w:highlight w:val="yellow"/>
        </w:rPr>
        <w:t xml:space="preserve"> L.)</w:t>
      </w:r>
      <w:ins w:id="328" w:author="Alan Tepley" w:date="2020-02-22T17:52:00Z">
        <w:r w:rsidR="00CB63BB" w:rsidRPr="00C92FA8">
          <w:rPr>
            <w:highlight w:val="yellow"/>
          </w:rPr>
          <w:t xml:space="preserve">, which was documented </w:t>
        </w:r>
      </w:ins>
      <w:ins w:id="329" w:author="Alan Tepley" w:date="2020-02-22T17:53:00Z">
        <w:r w:rsidR="00FC635B" w:rsidRPr="00C92FA8">
          <w:rPr>
            <w:highlight w:val="yellow"/>
          </w:rPr>
          <w:t xml:space="preserve">to have strongly impacted Quercus spp. </w:t>
        </w:r>
      </w:ins>
      <w:ins w:id="330" w:author="Alan Tepley" w:date="2020-02-22T17:52:00Z">
        <w:r w:rsidR="00CB63BB" w:rsidRPr="00C92FA8">
          <w:rPr>
            <w:highlight w:val="yellow"/>
          </w:rPr>
          <w:t>in the area</w:t>
        </w:r>
      </w:ins>
      <w:r w:rsidRPr="00C92FA8">
        <w:rPr>
          <w:highlight w:val="yellow"/>
        </w:rPr>
        <w:t xml:space="preserve"> from approximately 1988</w:t>
      </w:r>
      <w:ins w:id="331" w:author="Alan Tepley" w:date="2020-02-22T17:53:00Z">
        <w:r w:rsidR="00FC635B" w:rsidRPr="00C92FA8">
          <w:rPr>
            <w:highlight w:val="yellow"/>
          </w:rPr>
          <w:t xml:space="preserve"> through </w:t>
        </w:r>
      </w:ins>
      <w:del w:id="332" w:author="Alan Tepley" w:date="2020-02-22T17:53:00Z">
        <w:r w:rsidRPr="00C92FA8" w:rsidDel="00FC635B">
          <w:rPr>
            <w:highlight w:val="yellow"/>
          </w:rPr>
          <w:delText>-</w:delText>
        </w:r>
      </w:del>
      <w:r w:rsidRPr="00C92FA8">
        <w:rPr>
          <w:highlight w:val="yellow"/>
        </w:rPr>
        <w:t>1995</w:t>
      </w:r>
      <w:ins w:id="333" w:author="Alan Tepley" w:date="2020-02-22T17:53:00Z">
        <w:r w:rsidR="00FC635B" w:rsidRPr="00C92FA8">
          <w:rPr>
            <w:highlight w:val="yellow"/>
          </w:rPr>
          <w:t xml:space="preserve"> </w:t>
        </w:r>
      </w:ins>
      <w:del w:id="334" w:author="Alan Tepley" w:date="2020-02-22T17:53:00Z">
        <w:r w:rsidRPr="00C92FA8" w:rsidDel="00FC635B">
          <w:rPr>
            <w:highlight w:val="yellow"/>
          </w:rPr>
          <w:delText xml:space="preserve">, which strongly impacted </w:delText>
        </w:r>
        <w:r w:rsidRPr="00C92FA8" w:rsidDel="00FC635B">
          <w:rPr>
            <w:i/>
            <w:highlight w:val="yellow"/>
          </w:rPr>
          <w:delText>Quercus</w:delText>
        </w:r>
        <w:r w:rsidRPr="00C92FA8" w:rsidDel="00FC635B">
          <w:rPr>
            <w:highlight w:val="yellow"/>
          </w:rPr>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335"/>
      <w:r>
        <w:t xml:space="preserve">prior onset </w:t>
      </w:r>
      <w:commentRangeEnd w:id="335"/>
      <w:r w:rsidR="00F65F68">
        <w:rPr>
          <w:rStyle w:val="CommentReference"/>
        </w:rPr>
        <w:commentReference w:id="335"/>
      </w:r>
      <w:r>
        <w:t xml:space="preserve">(Fig. S2, Table S3). The 1966 drought was preceded by two years of moderate drought during the growing season and severe to extreme </w:t>
      </w:r>
      <w:r>
        <w:lastRenderedPageBreak/>
        <w:t xml:space="preserve">drought starting the previous fall and in August reached </w:t>
      </w:r>
      <w:r w:rsidRPr="00C92FA8">
        <w:rPr>
          <w:highlight w:val="yellow"/>
        </w:rPr>
        <w:t xml:space="preserve">the </w:t>
      </w:r>
      <w:del w:id="336" w:author="Alan Tepley" w:date="2020-02-22T17:56:00Z">
        <w:r w:rsidRPr="00C92FA8" w:rsidDel="00F65F68">
          <w:rPr>
            <w:highlight w:val="yellow"/>
          </w:rPr>
          <w:delText xml:space="preserve">minimum </w:delText>
        </w:r>
      </w:del>
      <w:ins w:id="337" w:author="Alan Tepley" w:date="2020-02-22T17:56:00Z">
        <w:r w:rsidR="00F65F68" w:rsidRPr="00C92FA8">
          <w:rPr>
            <w:highlight w:val="yellow"/>
          </w:rPr>
          <w:t xml:space="preserve">lowest </w:t>
        </w:r>
      </w:ins>
      <w:ins w:id="338" w:author="Alan Tepley" w:date="2020-02-22T17:57:00Z">
        <w:r w:rsidR="00F65F68" w:rsidRPr="00C92FA8">
          <w:rPr>
            <w:highlight w:val="yellow"/>
          </w:rPr>
          <w:t xml:space="preserve">mean </w:t>
        </w:r>
      </w:ins>
      <w:r w:rsidRPr="00C92FA8">
        <w:rPr>
          <w:highlight w:val="yellow"/>
        </w:rPr>
        <w:t>growing season</w:t>
      </w:r>
      <w:r>
        <w:t xml:space="preserve"> </w:t>
      </w:r>
      <m:oMath>
        <m:r>
          <w:rPr>
            <w:rFonts w:ascii="Cambria Math" w:hAnsi="Cambria Math"/>
          </w:rPr>
          <m:t>PDSI</m:t>
        </m:r>
      </m:oMath>
      <w:r>
        <w:t xml:space="preserve"> (-4</w:t>
      </w:r>
      <w:r w:rsidRPr="00C92FA8">
        <w:rPr>
          <w:highlight w:val="yellow"/>
        </w:rPr>
        <w:t xml:space="preserve">.82) </w:t>
      </w:r>
      <w:del w:id="339" w:author="Alan Tepley" w:date="2020-02-22T17:56:00Z">
        <w:r w:rsidRPr="00C92FA8" w:rsidDel="00F65F68">
          <w:rPr>
            <w:highlight w:val="yellow"/>
          </w:rPr>
          <w:delText xml:space="preserve">among of any </w:delText>
        </w:r>
      </w:del>
      <w:r w:rsidRPr="00C92FA8">
        <w:rPr>
          <w:highlight w:val="yellow"/>
        </w:rPr>
        <w:t>of the</w:t>
      </w:r>
      <w:r>
        <w:t xml:space="preserve"> three droughts. The 1977 drought was the least intense throughout the growing season, </w:t>
      </w:r>
      <w:r w:rsidRPr="00C92FA8">
        <w:rPr>
          <w:highlight w:val="yellow"/>
        </w:rPr>
        <w:t xml:space="preserve">and </w:t>
      </w:r>
      <w:ins w:id="340" w:author="Alan Tepley" w:date="2020-02-23T16:38:00Z">
        <w:r w:rsidR="00475F41" w:rsidRPr="00C92FA8">
          <w:rPr>
            <w:highlight w:val="yellow"/>
          </w:rPr>
          <w:t xml:space="preserve">it </w:t>
        </w:r>
      </w:ins>
      <w:r w:rsidRPr="00C92FA8">
        <w:rPr>
          <w:highlight w:val="yellow"/>
        </w:rPr>
        <w:t>was preceded</w:t>
      </w:r>
      <w:r>
        <w:t xml:space="preserve"> by 2.5 years of near-normal conditions, making it the mildest of the three droughts. The 1999 drought was preceded by wetter than average conditions until the previous June, but reached the </w:t>
      </w:r>
      <w:commentRangeStart w:id="341"/>
      <w:r>
        <w:t xml:space="preserve">lowest PDSI </w:t>
      </w:r>
      <w:commentRangeEnd w:id="341"/>
      <w:r w:rsidR="00F65F68">
        <w:rPr>
          <w:rStyle w:val="CommentReference"/>
        </w:rPr>
        <w:commentReference w:id="341"/>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342"/>
      <w:r>
        <w:t>period</w:t>
      </w:r>
      <w:commentRangeEnd w:id="342"/>
      <w:r w:rsidR="00AC063A">
        <w:rPr>
          <w:rStyle w:val="CommentReference"/>
        </w:rPr>
        <w:commentReference w:id="342"/>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Pr="00C92FA8" w:rsidRDefault="00AB3A2F" w:rsidP="00AB3A2F">
      <w:pPr>
        <w:pStyle w:val="BodyText"/>
        <w:rPr>
          <w:highlight w:val="yellow"/>
        </w:rPr>
      </w:pPr>
      <w:r>
        <w:t xml:space="preserve">Models were run for all drought years combined (with year as a fixed effect) and for each drought year </w:t>
      </w:r>
      <w:r w:rsidRPr="00C92FA8">
        <w:rPr>
          <w:highlight w:val="yellow"/>
        </w:rPr>
        <w:t>ind</w:t>
      </w:r>
      <w:ins w:id="343" w:author="Alan Tepley" w:date="2020-02-22T18:06:00Z">
        <w:r w:rsidR="00AC063A" w:rsidRPr="00C92FA8">
          <w:rPr>
            <w:highlight w:val="yellow"/>
          </w:rPr>
          <w:t>ividually</w:t>
        </w:r>
      </w:ins>
      <w:del w:id="344" w:author="Alan Tepley" w:date="2020-02-22T18:06:00Z">
        <w:r w:rsidRPr="00C92FA8" w:rsidDel="00AC063A">
          <w:rPr>
            <w:highlight w:val="yellow"/>
          </w:rPr>
          <w:delText>ependently</w:delText>
        </w:r>
      </w:del>
      <w:r w:rsidRPr="00C92FA8">
        <w:rPr>
          <w:highlight w:val="yellow"/>
        </w:rPr>
        <w:t>. In order</w:t>
      </w:r>
      <w:r>
        <w:t xml:space="preserve"> to determine the relative importance of the traits alone, we first tested the predictor variables independently against both height and </w:t>
      </w:r>
      <m:oMath>
        <m:r>
          <w:rPr>
            <w:rFonts w:ascii="Cambria Math" w:hAnsi="Cambria Math"/>
          </w:rPr>
          <m:t>Rt</m:t>
        </m:r>
      </m:oMath>
      <w:r>
        <w:t xml:space="preserve"> given height’s substantial </w:t>
      </w:r>
      <w:r w:rsidRPr="00C92FA8">
        <w:rPr>
          <w:highlight w:val="yellow"/>
        </w:rPr>
        <w:t xml:space="preserve">influence. Variables were considered to have significant influence on </w:t>
      </w:r>
      <m:oMath>
        <m:r>
          <w:rPr>
            <w:rFonts w:ascii="Cambria Math" w:hAnsi="Cambria Math"/>
            <w:highlight w:val="yellow"/>
          </w:rPr>
          <m:t>Rt</m:t>
        </m:r>
      </m:oMath>
      <w:r w:rsidRPr="00C92FA8">
        <w:rPr>
          <w:highlight w:val="yellow"/>
        </w:rPr>
        <w:t xml:space="preserve"> when AICc was reduced by </w:t>
      </w:r>
      <m:oMath>
        <m:r>
          <w:rPr>
            <w:rFonts w:ascii="Cambria Math" w:hAnsi="Cambria Math"/>
            <w:highlight w:val="yellow"/>
          </w:rPr>
          <m:t>≥</m:t>
        </m:r>
      </m:oMath>
      <w:r w:rsidRPr="00C92FA8">
        <w:rPr>
          <w:highlight w:val="yellow"/>
        </w:rPr>
        <w:t xml:space="preserve"> 2 </w:t>
      </w:r>
      <w:ins w:id="345" w:author="Alan Tepley" w:date="2020-02-22T18:07:00Z">
        <w:r w:rsidR="00AC063A" w:rsidRPr="00C92FA8">
          <w:rPr>
            <w:highlight w:val="yellow"/>
          </w:rPr>
          <w:t xml:space="preserve">units </w:t>
        </w:r>
      </w:ins>
      <w:r w:rsidRPr="00C92FA8">
        <w:rPr>
          <w:highlight w:val="yellow"/>
        </w:rPr>
        <w:t>relative to the corresponding null model lacking that variable (Table 4).</w:t>
      </w:r>
    </w:p>
    <w:p w14:paraId="3FB47DFB" w14:textId="53A7A668" w:rsidR="00AB3A2F" w:rsidRDefault="00AB3A2F" w:rsidP="00AB3A2F">
      <w:pPr>
        <w:pStyle w:val="BodyText"/>
      </w:pPr>
      <w:r w:rsidRPr="00C92FA8">
        <w:rPr>
          <w:highlight w:val="yellow"/>
        </w:rPr>
        <w:t xml:space="preserve">We then determined the best full models for predicting </w:t>
      </w:r>
      <m:oMath>
        <m:r>
          <w:rPr>
            <w:rFonts w:ascii="Cambria Math" w:hAnsi="Cambria Math"/>
            <w:highlight w:val="yellow"/>
          </w:rPr>
          <m:t>Rt</m:t>
        </m:r>
      </m:oMath>
      <w:r w:rsidRPr="00C92FA8">
        <w:rPr>
          <w:highlight w:val="yellow"/>
        </w:rPr>
        <w:t xml:space="preserve"> for each individual drought year and for all years combined. Candidate variables were selected, based on the single-variable tests, as those whose addition to a corresponding null model improved fit (at </w:t>
      </w:r>
      <w:proofErr w:type="spellStart"/>
      <w:r w:rsidRPr="00C92FA8">
        <w:rPr>
          <w:highlight w:val="yellow"/>
        </w:rPr>
        <w:t>dAICc</w:t>
      </w:r>
      <w:proofErr w:type="spellEnd"/>
      <w:r w:rsidRPr="00C92FA8">
        <w:rPr>
          <w:highlight w:val="yellow"/>
        </w:rPr>
        <w:t xml:space="preserve"> </w:t>
      </w:r>
      <m:oMath>
        <m:r>
          <w:rPr>
            <w:rFonts w:ascii="Cambria Math" w:hAnsi="Cambria Math"/>
            <w:highlight w:val="yellow"/>
          </w:rPr>
          <m:t>≥</m:t>
        </m:r>
      </m:oMath>
      <w:r w:rsidRPr="00C92FA8">
        <w:rPr>
          <w:highlight w:val="yellow"/>
        </w:rPr>
        <w:t xml:space="preserve"> 1.0) in at least one drought </w:t>
      </w:r>
      <w:ins w:id="346" w:author="Alan Tepley" w:date="2020-02-22T18:08:00Z">
        <w:r w:rsidR="00AC063A" w:rsidRPr="00C92FA8">
          <w:rPr>
            <w:highlight w:val="yellow"/>
          </w:rPr>
          <w:t xml:space="preserve">year </w:t>
        </w:r>
      </w:ins>
      <w:r w:rsidRPr="00C92FA8">
        <w:rPr>
          <w:highlight w:val="yellow"/>
        </w:rPr>
        <w:t>(Table</w:t>
      </w:r>
      <w:r>
        <w:t xml:space="preserve"> 4). We compared models with all possible combinations of candidate variables and identified the full set of models within dAICc=1 of the very top model (that with lowest </w:t>
      </w:r>
      <w:proofErr w:type="spellStart"/>
      <w:r>
        <w:t>AICc</w:t>
      </w:r>
      <w:proofErr w:type="spellEnd"/>
      <w:r>
        <w:t xml:space="preserve">), henceforth referred to as “full models”. </w:t>
      </w:r>
      <w:r w:rsidRPr="00C92FA8">
        <w:rPr>
          <w:highlight w:val="yellow"/>
        </w:rPr>
        <w:t xml:space="preserve">When a variable appeared in all top models and the sign of the coefficient was consistent across models, </w:t>
      </w:r>
      <w:ins w:id="347" w:author="Alan Tepley" w:date="2020-02-23T16:40:00Z">
        <w:r w:rsidR="00475F41" w:rsidRPr="00C92FA8">
          <w:rPr>
            <w:highlight w:val="yellow"/>
          </w:rPr>
          <w:t xml:space="preserve">we viewed </w:t>
        </w:r>
      </w:ins>
      <w:r w:rsidRPr="00C92FA8">
        <w:rPr>
          <w:highlight w:val="yellow"/>
        </w:rPr>
        <w:t xml:space="preserve">this </w:t>
      </w:r>
      <w:del w:id="348" w:author="Alan Tepley" w:date="2020-02-23T16:41:00Z">
        <w:r w:rsidRPr="00C92FA8" w:rsidDel="00475F41">
          <w:rPr>
            <w:highlight w:val="yellow"/>
          </w:rPr>
          <w:delText>w</w:delText>
        </w:r>
      </w:del>
      <w:r w:rsidRPr="00C92FA8">
        <w:rPr>
          <w:highlight w:val="yellow"/>
        </w:rPr>
        <w:t xml:space="preserve">as </w:t>
      </w:r>
      <w:del w:id="349" w:author="Alan Tepley" w:date="2020-02-23T16:41:00Z">
        <w:r w:rsidRPr="00C92FA8" w:rsidDel="00475F41">
          <w:rPr>
            <w:highlight w:val="yellow"/>
          </w:rPr>
          <w:delText xml:space="preserve">counted as </w:delText>
        </w:r>
      </w:del>
      <w:r w:rsidRPr="00C92FA8">
        <w:rPr>
          <w:highlight w:val="yellow"/>
        </w:rPr>
        <w:t>support for</w:t>
      </w:r>
      <w:ins w:id="350" w:author="Alan Tepley" w:date="2020-02-23T16:41:00Z">
        <w:r w:rsidR="00475F41" w:rsidRPr="00C92FA8">
          <w:rPr>
            <w:highlight w:val="yellow"/>
          </w:rPr>
          <w:t xml:space="preserve"> the acceptance</w:t>
        </w:r>
      </w:ins>
      <w:r w:rsidRPr="00C92FA8">
        <w:rPr>
          <w:highlight w:val="yellow"/>
        </w:rPr>
        <w:t>/</w:t>
      </w:r>
      <w:del w:id="351" w:author="Alan Tepley" w:date="2020-02-23T16:41:00Z">
        <w:r w:rsidRPr="00C92FA8" w:rsidDel="00475F41">
          <w:rPr>
            <w:highlight w:val="yellow"/>
          </w:rPr>
          <w:delText xml:space="preserve"> </w:delText>
        </w:r>
      </w:del>
      <w:r w:rsidRPr="00C92FA8">
        <w:rPr>
          <w:highlight w:val="yellow"/>
        </w:rPr>
        <w:t>rejection of the associated prediction by the full models.</w:t>
      </w:r>
      <w:r>
        <w:t xml:space="preserve"> If the variable appeared in only some of the models, we considered this partial support/rejection.</w:t>
      </w:r>
    </w:p>
    <w:p w14:paraId="1AAA49A2" w14:textId="11D77EA8" w:rsidR="00F24FC4" w:rsidRPr="004B61C8" w:rsidDel="00F24FC4" w:rsidRDefault="00F24FC4" w:rsidP="00F24FC4">
      <w:pPr>
        <w:pStyle w:val="BodyText"/>
        <w:rPr>
          <w:del w:id="352" w:author="Alan Tepley" w:date="2020-02-23T16:42:00Z"/>
          <w:moveTo w:id="353" w:author="Alan Tepley" w:date="2020-02-23T16:42:00Z"/>
          <w:highlight w:val="yellow"/>
          <w:rPrChange w:id="354" w:author="Teixeira, Kristina A." w:date="2020-03-02T12:45:00Z">
            <w:rPr>
              <w:del w:id="355" w:author="Alan Tepley" w:date="2020-02-23T16:42:00Z"/>
              <w:moveTo w:id="356" w:author="Alan Tepley" w:date="2020-02-23T16:42:00Z"/>
            </w:rPr>
          </w:rPrChange>
        </w:rPr>
      </w:pPr>
      <w:moveToRangeStart w:id="357" w:author="Alan Tepley" w:date="2020-02-23T16:42:00Z" w:name="move33368582"/>
      <w:moveTo w:id="358" w:author="Alan Tepley" w:date="2020-02-23T16:42:00Z">
        <w:r w:rsidRPr="004B61C8">
          <w:rPr>
            <w:highlight w:val="yellow"/>
            <w:rPrChange w:id="359" w:author="Teixeira, Kristina A." w:date="2020-03-02T12:45:00Z">
              <w:rPr/>
            </w:rPrChange>
          </w:rPr>
          <w:t>All analysis beyond basic data collection was performed using R version 3.5.3 [@R-base].</w:t>
        </w:r>
      </w:moveTo>
      <w:ins w:id="360" w:author="Alan Tepley" w:date="2020-02-23T16:42:00Z">
        <w:r w:rsidRPr="004B61C8">
          <w:rPr>
            <w:highlight w:val="yellow"/>
            <w:rPrChange w:id="361" w:author="Teixeira, Kristina A." w:date="2020-03-02T12:45:00Z">
              <w:rPr/>
            </w:rPrChange>
          </w:rPr>
          <w:t xml:space="preserve"> </w:t>
        </w:r>
      </w:ins>
    </w:p>
    <w:moveToRangeEnd w:id="357"/>
    <w:p w14:paraId="0A51CA4C" w14:textId="77777777" w:rsidR="00AB3A2F" w:rsidRDefault="00AB3A2F" w:rsidP="00AB3A2F">
      <w:pPr>
        <w:pStyle w:val="BodyText"/>
      </w:pPr>
      <w:r w:rsidRPr="004B61C8">
        <w:rPr>
          <w:highlight w:val="yellow"/>
          <w:rPrChange w:id="362" w:author="Teixeira, Kristina A." w:date="2020-03-02T12:45:00Z">
            <w:rPr/>
          </w:rPrChange>
        </w:rPr>
        <w:t>All</w:t>
      </w:r>
      <w:r>
        <w:t xml:space="preserve">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363" w:name="results"/>
      <w:bookmarkEnd w:id="363"/>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rsidRPr="00C92FA8">
        <w:rPr>
          <w:highlight w:val="yellow"/>
        </w:rPr>
        <w:t xml:space="preserve">Community-level tree growth responses to all three droughts were modest, with </w:t>
      </w:r>
      <w:ins w:id="364" w:author="Alan Tepley" w:date="2020-02-22T18:09:00Z">
        <w:r w:rsidR="00CC2E8E" w:rsidRPr="00C92FA8">
          <w:rPr>
            <w:highlight w:val="yellow"/>
          </w:rPr>
          <w:t xml:space="preserve">a </w:t>
        </w:r>
      </w:ins>
      <w:r w:rsidRPr="00C92FA8">
        <w:rPr>
          <w:highlight w:val="yellow"/>
        </w:rPr>
        <w:t xml:space="preserve">mean </w:t>
      </w:r>
      <m:oMath>
        <m:r>
          <w:rPr>
            <w:rFonts w:ascii="Cambria Math" w:hAnsi="Cambria Math"/>
            <w:highlight w:val="yellow"/>
          </w:rPr>
          <m:t>Rt</m:t>
        </m:r>
      </m:oMath>
      <w:r w:rsidRPr="00C92FA8">
        <w:rPr>
          <w:highlight w:val="yellow"/>
        </w:rPr>
        <w:t xml:space="preserve"> </w:t>
      </w:r>
      <w:del w:id="365" w:author="Alan Tepley" w:date="2020-02-22T18:09:00Z">
        <w:r w:rsidRPr="00C92FA8" w:rsidDel="00CC2E8E">
          <w:rPr>
            <w:highlight w:val="yellow"/>
          </w:rPr>
          <w:delText xml:space="preserve">values </w:delText>
        </w:r>
      </w:del>
      <w:r w:rsidRPr="00C92FA8">
        <w:rPr>
          <w:highlight w:val="yellow"/>
        </w:rPr>
        <w:t>of 0.86</w:t>
      </w:r>
      <w:ins w:id="366" w:author="Alan Tepley" w:date="2020-02-22T18:09:00Z">
        <w:r w:rsidR="00CC2E8E" w:rsidRPr="00C92FA8">
          <w:rPr>
            <w:highlight w:val="yellow"/>
          </w:rPr>
          <w:t xml:space="preserve"> in 1966</w:t>
        </w:r>
      </w:ins>
      <w:ins w:id="367" w:author="Alan Tepley" w:date="2020-02-22T18:10:00Z">
        <w:r w:rsidR="00CC2E8E" w:rsidRPr="00C92FA8">
          <w:rPr>
            <w:highlight w:val="yellow"/>
          </w:rPr>
          <w:t xml:space="preserve"> </w:t>
        </w:r>
      </w:ins>
      <w:ins w:id="368" w:author="Alan Tepley" w:date="2020-02-22T18:09:00Z">
        <w:r w:rsidR="00CC2E8E" w:rsidRPr="00C92FA8">
          <w:rPr>
            <w:highlight w:val="yellow"/>
          </w:rPr>
          <w:t>and 1999</w:t>
        </w:r>
      </w:ins>
      <w:r w:rsidRPr="00C92FA8">
        <w:rPr>
          <w:highlight w:val="yellow"/>
        </w:rPr>
        <w:t xml:space="preserve">, </w:t>
      </w:r>
      <w:ins w:id="369" w:author="Alan Tepley" w:date="2020-02-22T18:10:00Z">
        <w:r w:rsidR="00CC2E8E" w:rsidRPr="00C92FA8">
          <w:rPr>
            <w:highlight w:val="yellow"/>
          </w:rPr>
          <w:t xml:space="preserve">and </w:t>
        </w:r>
      </w:ins>
      <w:r w:rsidRPr="00C92FA8">
        <w:rPr>
          <w:highlight w:val="yellow"/>
        </w:rPr>
        <w:t>0.84</w:t>
      </w:r>
      <w:ins w:id="370" w:author="Alan Tepley" w:date="2020-02-22T18:09:00Z">
        <w:r w:rsidR="00CC2E8E" w:rsidRPr="00C92FA8">
          <w:rPr>
            <w:highlight w:val="yellow"/>
          </w:rPr>
          <w:t xml:space="preserve"> in 1977</w:t>
        </w:r>
        <w:r w:rsidR="00CC2E8E">
          <w:t xml:space="preserve"> </w:t>
        </w:r>
      </w:ins>
      <w:del w:id="371" w:author="Alan Tepley" w:date="2020-02-22T18:10:00Z">
        <w:r w:rsidDel="00CC2E8E">
          <w:delText xml:space="preserve">, and 0.86 for 1966, 1977, and 1999 droughts, respectively </w:delText>
        </w:r>
      </w:del>
      <w:r>
        <w:t xml:space="preserve">(Fig. 1b). In each drought, roughly 30% of the cored </w:t>
      </w:r>
      <w:r>
        <w:lastRenderedPageBreak/>
        <w:t xml:space="preserve">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372"/>
      <w:r>
        <w:t>However, some individuals exhibited increased growth: (</w:t>
      </w:r>
      <m:oMath>
        <m:r>
          <w:rPr>
            <w:rFonts w:ascii="Cambria Math" w:hAnsi="Cambria Math"/>
          </w:rPr>
          <m:t>Rt&gt;1.0</m:t>
        </m:r>
      </m:oMath>
      <w:r>
        <w:t>): 26% in 1966, 22% in 1977, and 26% in 1999.</w:t>
      </w:r>
      <w:commentRangeEnd w:id="372"/>
      <w:r w:rsidR="00BD481C">
        <w:rPr>
          <w:rStyle w:val="CommentReference"/>
        </w:rPr>
        <w:commentReference w:id="372"/>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rsidRPr="002116FE">
        <w:rPr>
          <w:highlight w:val="yellow"/>
        </w:rPr>
        <w:t xml:space="preserve">Larger-diameter trees showed greater reductions in growth </w:t>
      </w:r>
      <w:del w:id="373" w:author="Alan Tepley" w:date="2020-02-22T18:13:00Z">
        <w:r w:rsidRPr="002116FE" w:rsidDel="00CC2E8E">
          <w:rPr>
            <w:highlight w:val="yellow"/>
          </w:rPr>
          <w:delText xml:space="preserve">during </w:delText>
        </w:r>
      </w:del>
      <w:ins w:id="374" w:author="Alan Tepley" w:date="2020-02-22T18:13:00Z">
        <w:r w:rsidR="00CC2E8E" w:rsidRPr="002116FE">
          <w:rPr>
            <w:highlight w:val="yellow"/>
          </w:rPr>
          <w:t xml:space="preserve">when evaluating the three </w:t>
        </w:r>
      </w:ins>
      <w:r w:rsidRPr="002116FE">
        <w:rPr>
          <w:highlight w:val="yellow"/>
        </w:rPr>
        <w:t>drought</w:t>
      </w:r>
      <w:ins w:id="375" w:author="Alan Tepley" w:date="2020-02-22T18:13:00Z">
        <w:r w:rsidR="00CC2E8E" w:rsidRPr="002116FE">
          <w:rPr>
            <w:highlight w:val="yellow"/>
          </w:rPr>
          <w:t xml:space="preserve"> years together</w:t>
        </w:r>
      </w:ins>
      <w:r w:rsidRPr="002116FE">
        <w:rPr>
          <w:highlight w:val="yellow"/>
        </w:rPr>
        <w:t xml:space="preserve">, although </w:t>
      </w:r>
      <w:ins w:id="376" w:author="Alan Tepley" w:date="2020-02-22T18:12:00Z">
        <w:r w:rsidR="00CC2E8E" w:rsidRPr="002116FE">
          <w:rPr>
            <w:highlight w:val="yellow"/>
          </w:rPr>
          <w:t xml:space="preserve">DBH </w:t>
        </w:r>
      </w:ins>
      <w:del w:id="377" w:author="Alan Tepley" w:date="2020-02-22T18:12:00Z">
        <w:r w:rsidRPr="002116FE" w:rsidDel="00CC2E8E">
          <w:rPr>
            <w:highlight w:val="yellow"/>
          </w:rPr>
          <w:delText xml:space="preserve">there </w:delText>
        </w:r>
      </w:del>
      <w:r w:rsidRPr="002116FE">
        <w:rPr>
          <w:highlight w:val="yellow"/>
        </w:rPr>
        <w:t>was no</w:t>
      </w:r>
      <w:ins w:id="378" w:author="Alan Tepley" w:date="2020-02-22T18:12:00Z">
        <w:r w:rsidR="00CC2E8E" w:rsidRPr="002116FE">
          <w:rPr>
            <w:highlight w:val="yellow"/>
          </w:rPr>
          <w:t>t</w:t>
        </w:r>
      </w:ins>
      <w:r w:rsidRPr="002116FE">
        <w:rPr>
          <w:highlight w:val="yellow"/>
        </w:rPr>
        <w:t xml:space="preserve"> significant </w:t>
      </w:r>
      <w:del w:id="379" w:author="Alan Tepley" w:date="2020-02-22T18:12:00Z">
        <w:r w:rsidRPr="002116FE" w:rsidDel="00CC2E8E">
          <w:rPr>
            <w:highlight w:val="yellow"/>
          </w:rPr>
          <w:delText xml:space="preserve">effect </w:delText>
        </w:r>
      </w:del>
      <w:r w:rsidRPr="002116FE">
        <w:rPr>
          <w:highlight w:val="yellow"/>
        </w:rPr>
        <w:t>during 1977 or 1999 individually</w:t>
      </w:r>
      <w:r>
        <w:t xml:space="preserve">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w:t>
      </w:r>
      <w:r w:rsidRPr="002116FE">
        <w:rPr>
          <w:highlight w:val="yellow"/>
        </w:rPr>
        <w:t xml:space="preserve">in all full models for the three droughts combined, in the 1966 model, and in one of the two </w:t>
      </w:r>
      <w:ins w:id="380" w:author="Alan Tepley" w:date="2020-02-22T18:14:00Z">
        <w:r w:rsidR="00CC2E8E" w:rsidRPr="002116FE">
          <w:rPr>
            <w:highlight w:val="yellow"/>
          </w:rPr>
          <w:t xml:space="preserve">models for </w:t>
        </w:r>
      </w:ins>
      <w:r w:rsidRPr="002116FE">
        <w:rPr>
          <w:highlight w:val="yellow"/>
        </w:rPr>
        <w:t>1999</w:t>
      </w:r>
      <w:r>
        <w:t xml:space="preserve"> </w:t>
      </w:r>
      <w:del w:id="381"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w:t>
      </w:r>
      <w:r w:rsidRPr="002116FE">
        <w:rPr>
          <w:highlight w:val="yellow"/>
        </w:rPr>
        <w:t xml:space="preserve">lending little overall support to the hypothesis that </w:t>
      </w:r>
      <w:del w:id="382" w:author="Alan Tepley" w:date="2020-02-22T18:17:00Z">
        <w:r w:rsidRPr="002116FE" w:rsidDel="007D389B">
          <w:rPr>
            <w:highlight w:val="yellow"/>
          </w:rPr>
          <w:delText xml:space="preserve">trees with more </w:delText>
        </w:r>
      </w:del>
      <w:ins w:id="383" w:author="Alan Tepley" w:date="2020-02-22T18:17:00Z">
        <w:r w:rsidR="007D389B" w:rsidRPr="002116FE">
          <w:rPr>
            <w:highlight w:val="yellow"/>
          </w:rPr>
          <w:t xml:space="preserve">crown </w:t>
        </w:r>
      </w:ins>
      <w:r w:rsidRPr="002116FE">
        <w:rPr>
          <w:highlight w:val="yellow"/>
        </w:rPr>
        <w:t>expos</w:t>
      </w:r>
      <w:ins w:id="384" w:author="Alan Tepley" w:date="2020-02-22T18:17:00Z">
        <w:r w:rsidR="007D389B" w:rsidRPr="002116FE">
          <w:rPr>
            <w:highlight w:val="yellow"/>
          </w:rPr>
          <w:t>ure</w:t>
        </w:r>
      </w:ins>
      <w:del w:id="385" w:author="Alan Tepley" w:date="2020-02-22T18:17:00Z">
        <w:r w:rsidRPr="002116FE" w:rsidDel="007D389B">
          <w:rPr>
            <w:highlight w:val="yellow"/>
          </w:rPr>
          <w:delText>ed</w:delText>
        </w:r>
      </w:del>
      <w:r w:rsidRPr="002116FE">
        <w:rPr>
          <w:highlight w:val="yellow"/>
        </w:rPr>
        <w:t xml:space="preserve"> </w:t>
      </w:r>
      <w:del w:id="386" w:author="Alan Tepley" w:date="2020-02-22T18:17:00Z">
        <w:r w:rsidRPr="002116FE" w:rsidDel="007D389B">
          <w:rPr>
            <w:highlight w:val="yellow"/>
          </w:rPr>
          <w:delText xml:space="preserve">crowns have lower </w:delText>
        </w:r>
      </w:del>
      <w:ins w:id="387" w:author="Alan Tepley" w:date="2020-02-22T18:17:00Z">
        <w:r w:rsidR="007D389B" w:rsidRPr="002116FE">
          <w:rPr>
            <w:highlight w:val="yellow"/>
          </w:rPr>
          <w:t>reduces</w:t>
        </w:r>
        <w:r w:rsidR="007D389B">
          <w:t xml:space="preserve"> </w:t>
        </w:r>
      </w:ins>
      <m:oMath>
        <m:r>
          <w:rPr>
            <w:rFonts w:ascii="Cambria Math" w:hAnsi="Cambria Math"/>
          </w:rPr>
          <m:t>Rt</m:t>
        </m:r>
      </m:oMath>
      <w:r>
        <w:t xml:space="preserve"> (Table 1). When considered alone, </w:t>
      </w:r>
      <w:commentRangeStart w:id="388"/>
      <m:oMath>
        <m:r>
          <w:rPr>
            <w:rFonts w:ascii="Cambria Math" w:hAnsi="Cambria Math"/>
          </w:rPr>
          <m:t>CP</m:t>
        </m:r>
        <w:commentRangeEnd w:id="388"/>
        <m:r>
          <m:rPr>
            <m:sty m:val="p"/>
          </m:rPr>
          <w:rPr>
            <w:rStyle w:val="CommentReference"/>
          </w:rPr>
          <w:commentReference w:id="388"/>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w:t>
      </w:r>
      <w:r w:rsidRPr="002116FE">
        <w:rPr>
          <w:highlight w:val="yellow"/>
        </w:rPr>
        <w:t xml:space="preserve">the </w:t>
      </w:r>
      <w:del w:id="389" w:author="Alan Tepley" w:date="2020-02-26T09:37:00Z">
        <w:r w:rsidRPr="002116FE" w:rsidDel="00B341A6">
          <w:rPr>
            <w:highlight w:val="yellow"/>
          </w:rPr>
          <w:delText xml:space="preserve">non-drought </w:delText>
        </w:r>
      </w:del>
      <w:r w:rsidRPr="002116FE">
        <w:rPr>
          <w:highlight w:val="yellow"/>
        </w:rPr>
        <w:t>years</w:t>
      </w:r>
      <w:r>
        <w:t xml:space="preserve">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390"/>
      <m:oMath>
        <m:r>
          <w:rPr>
            <w:rFonts w:ascii="Cambria Math" w:hAnsi="Cambria Math"/>
          </w:rPr>
          <m:t>XP</m:t>
        </m:r>
        <w:commentRangeEnd w:id="390"/>
        <m:r>
          <m:rPr>
            <m:sty m:val="p"/>
          </m:rPr>
          <w:rPr>
            <w:rStyle w:val="CommentReference"/>
          </w:rPr>
          <w:commentReference w:id="390"/>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highlight w:val="yellow"/>
          </w:rPr>
          <m:t>LMA</m:t>
        </m:r>
      </m:oMath>
      <w:r w:rsidRPr="002116FE">
        <w:rPr>
          <w:highlight w:val="yellow"/>
        </w:rPr>
        <w:t xml:space="preserve"> and </w:t>
      </w:r>
      <m:oMath>
        <m:r>
          <w:rPr>
            <w:rFonts w:ascii="Cambria Math" w:hAnsi="Cambria Math"/>
            <w:highlight w:val="yellow"/>
          </w:rPr>
          <m:t>WD</m:t>
        </m:r>
      </m:oMath>
      <w:r w:rsidRPr="002116FE">
        <w:rPr>
          <w:highlight w:val="yellow"/>
        </w:rPr>
        <w:t xml:space="preserve"> </w:t>
      </w:r>
      <w:ins w:id="391" w:author="Alan Tepley" w:date="2020-02-22T18:24:00Z">
        <w:r w:rsidR="00CB0D87" w:rsidRPr="002116FE">
          <w:rPr>
            <w:highlight w:val="yellow"/>
          </w:rPr>
          <w:t>were</w:t>
        </w:r>
        <w:r w:rsidR="00CB0D87">
          <w:t xml:space="preserv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392"/>
      <w:r>
        <w:t>0</w:t>
      </w:r>
      <w:commentRangeEnd w:id="392"/>
      <w:r w:rsidR="00BD481C">
        <w:rPr>
          <w:rStyle w:val="CommentReference"/>
        </w:rPr>
        <w:commentReference w:id="392"/>
      </w:r>
      <w:r>
        <w:t xml:space="preserve">) </w:t>
      </w:r>
      <w:del w:id="393" w:author="Alan Tepley" w:date="2020-02-22T18:29:00Z">
        <w:r w:rsidRPr="002116FE" w:rsidDel="00327F78">
          <w:rPr>
            <w:highlight w:val="yellow"/>
          </w:rPr>
          <w:delText>in</w:delText>
        </w:r>
      </w:del>
      <w:ins w:id="394" w:author="Alan Tepley" w:date="2020-02-22T18:29:00Z">
        <w:r w:rsidR="00327F78" w:rsidRPr="002116FE">
          <w:rPr>
            <w:highlight w:val="yellow"/>
          </w:rPr>
          <w:t>during</w:t>
        </w:r>
      </w:ins>
      <w:r w:rsidRPr="002116FE">
        <w:rPr>
          <w:highlight w:val="yellow"/>
        </w:rPr>
        <w:t xml:space="preserve"> at least one </w:t>
      </w:r>
      <w:ins w:id="395" w:author="Alan Tepley" w:date="2020-02-22T18:29:00Z">
        <w:r w:rsidR="00327F78" w:rsidRPr="002116FE">
          <w:rPr>
            <w:highlight w:val="yellow"/>
          </w:rPr>
          <w:t xml:space="preserve">of the three </w:t>
        </w:r>
      </w:ins>
      <w:r w:rsidRPr="002116FE">
        <w:rPr>
          <w:highlight w:val="yellow"/>
        </w:rPr>
        <w:t>drought</w:t>
      </w:r>
      <w:ins w:id="396" w:author="Alan Tepley" w:date="2020-02-22T18:29:00Z">
        <w:r w:rsidR="00327F78" w:rsidRPr="002116FE">
          <w:rPr>
            <w:highlight w:val="yellow"/>
          </w:rPr>
          <w:t>s</w:t>
        </w:r>
      </w:ins>
      <w:r>
        <w:t xml:space="preserve"> </w:t>
      </w:r>
      <w:r>
        <w:lastRenderedPageBreak/>
        <w:t xml:space="preserve">(Table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r w:rsidRPr="002116FE">
        <w:rPr>
          <w:highlight w:val="yellow"/>
        </w:rPr>
        <w:t xml:space="preserve">was a strong predictor for </w:t>
      </w:r>
      <w:del w:id="397" w:author="Alan Tepley" w:date="2020-02-22T18:29:00Z">
        <w:r w:rsidRPr="002116FE" w:rsidDel="00327F78">
          <w:rPr>
            <w:highlight w:val="yellow"/>
          </w:rPr>
          <w:delText xml:space="preserve">the </w:delText>
        </w:r>
      </w:del>
      <w:r w:rsidRPr="002116FE">
        <w:rPr>
          <w:highlight w:val="yellow"/>
        </w:rPr>
        <w:t xml:space="preserve">1966 </w:t>
      </w:r>
      <w:del w:id="398" w:author="Alan Tepley" w:date="2020-02-22T18:29:00Z">
        <w:r w:rsidRPr="002116FE" w:rsidDel="00327F78">
          <w:rPr>
            <w:highlight w:val="yellow"/>
          </w:rPr>
          <w:delText xml:space="preserve">drought </w:delText>
        </w:r>
      </w:del>
      <w:r w:rsidRPr="002116FE">
        <w:rPr>
          <w:highlight w:val="yellow"/>
        </w:rPr>
        <w:t xml:space="preserve">and all droughts combined, with consistently negative coefficients (Table </w:t>
      </w:r>
      <w:proofErr w:type="gramStart"/>
      <w:r w:rsidRPr="002116FE">
        <w:rPr>
          <w:highlight w:val="yellow"/>
        </w:rPr>
        <w:t>4).</w:t>
      </w:r>
      <w:proofErr w:type="gramEnd"/>
      <w:r w:rsidRPr="002116FE">
        <w:rPr>
          <w:highlight w:val="yellow"/>
        </w:rPr>
        <w:t xml:space="preserve"> Similarly, </w:t>
      </w:r>
      <m:oMath>
        <m:r>
          <w:rPr>
            <w:rFonts w:ascii="Cambria Math" w:hAnsi="Cambria Math"/>
            <w:highlight w:val="yellow"/>
          </w:rPr>
          <m:t>PL</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dry</m:t>
            </m:r>
          </m:sub>
        </m:sSub>
      </m:oMath>
      <w:r w:rsidRPr="002116FE">
        <w:rPr>
          <w:highlight w:val="yellow"/>
        </w:rPr>
        <w:t xml:space="preserve"> was consistently included, with negative coefficient, in full models for the three droughts combined and for the 1966 and 1977 droughts individually (Table 5). </w:t>
      </w:r>
      <m:oMath>
        <m:sSub>
          <m:sSubPr>
            <m:ctrlPr>
              <w:rPr>
                <w:rFonts w:ascii="Cambria Math" w:hAnsi="Cambria Math"/>
                <w:highlight w:val="yellow"/>
              </w:rPr>
            </m:ctrlPr>
          </m:sSubPr>
          <m:e>
            <m:r>
              <w:rPr>
                <w:rFonts w:ascii="Cambria Math" w:hAnsi="Cambria Math"/>
                <w:highlight w:val="yellow"/>
              </w:rPr>
              <m:t>π</m:t>
            </m:r>
          </m:e>
          <m:sub>
            <m:r>
              <w:rPr>
                <w:rFonts w:ascii="Cambria Math" w:hAnsi="Cambria Math"/>
                <w:highlight w:val="yellow"/>
              </w:rPr>
              <m:t>tlp</m:t>
            </m:r>
          </m:sub>
        </m:sSub>
      </m:oMath>
      <w:r w:rsidRPr="002116FE">
        <w:rPr>
          <w:highlight w:val="yellow"/>
        </w:rPr>
        <w:t xml:space="preserve"> </w:t>
      </w:r>
      <w:del w:id="399" w:author="Alan Tepley" w:date="2020-02-23T16:48:00Z">
        <w:r w:rsidRPr="002116FE" w:rsidDel="005676DD">
          <w:rPr>
            <w:highlight w:val="yellow"/>
          </w:rPr>
          <w:delText>did not come out</w:delText>
        </w:r>
      </w:del>
      <w:ins w:id="400" w:author="Alan Tepley" w:date="2020-02-23T16:48:00Z">
        <w:r w:rsidR="005676DD" w:rsidRPr="002116FE">
          <w:rPr>
            <w:highlight w:val="yellow"/>
          </w:rPr>
          <w:t>was not</w:t>
        </w:r>
      </w:ins>
      <w:r w:rsidRPr="002116FE">
        <w:rPr>
          <w:highlight w:val="yellow"/>
        </w:rPr>
        <w:t xml:space="preserve"> significant in any single-variable tests; however, coefficients were consistently negative (Table 4)</w:t>
      </w:r>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401" w:name="discussion"/>
      <w:bookmarkEnd w:id="401"/>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t>
      </w:r>
      <w:r w:rsidRPr="005E365C">
        <w:rPr>
          <w:highlight w:val="yellow"/>
        </w:rPr>
        <w:t xml:space="preserve">was driven primarily by their height </w:t>
      </w:r>
      <w:ins w:id="402" w:author="Alan Tepley" w:date="2020-02-23T16:50:00Z">
        <w:r w:rsidR="00A53537" w:rsidRPr="005E365C">
          <w:rPr>
            <w:highlight w:val="yellow"/>
          </w:rPr>
          <w:t xml:space="preserve">rather than crown exposure </w:t>
        </w:r>
      </w:ins>
      <w:r w:rsidRPr="005E365C">
        <w:rPr>
          <w:highlight w:val="yellow"/>
        </w:rPr>
        <w:t xml:space="preserve">[@liu_effect_1993; @stovall_tree_2019]. </w:t>
      </w:r>
      <w:del w:id="403" w:author="Alan Tepley" w:date="2020-02-23T16:50:00Z">
        <w:r w:rsidRPr="005E365C" w:rsidDel="00A53537">
          <w:rPr>
            <w:highlight w:val="yellow"/>
          </w:rPr>
          <w:delText xml:space="preserve">There was </w:delText>
        </w:r>
      </w:del>
      <w:ins w:id="404" w:author="Alan Tepley" w:date="2020-02-23T16:50:00Z">
        <w:r w:rsidR="00A53537" w:rsidRPr="005E365C">
          <w:rPr>
            <w:highlight w:val="yellow"/>
          </w:rPr>
          <w:t xml:space="preserve">We found only </w:t>
        </w:r>
      </w:ins>
      <w:r w:rsidRPr="005E365C">
        <w:rPr>
          <w:highlight w:val="yellow"/>
        </w:rPr>
        <w:t>a marginal</w:t>
      </w:r>
      <w:r>
        <w:t xml:space="preserve">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w:t>
      </w:r>
      <w:r w:rsidRPr="005E365C">
        <w:rPr>
          <w:highlight w:val="yellow"/>
        </w:rPr>
        <w:t xml:space="preserve">held </w:t>
      </w:r>
      <w:del w:id="405" w:author="McShea, William J." w:date="2020-02-21T15:23:00Z">
        <w:r w:rsidRPr="005E365C" w:rsidDel="00BD481C">
          <w:rPr>
            <w:highlight w:val="yellow"/>
          </w:rPr>
          <w:delText>when</w:delText>
        </w:r>
      </w:del>
      <w:ins w:id="406" w:author="McShea, William J." w:date="2020-02-21T15:23:00Z">
        <w:r w:rsidR="00BD481C" w:rsidRPr="005E365C">
          <w:rPr>
            <w:highlight w:val="yellow"/>
          </w:rPr>
          <w:t xml:space="preserve"> after</w:t>
        </w:r>
      </w:ins>
      <w:del w:id="407" w:author="McShea, William J." w:date="2020-02-21T15:23:00Z">
        <w:r w:rsidRPr="005E365C" w:rsidDel="00BD481C">
          <w:rPr>
            <w:highlight w:val="yellow"/>
          </w:rPr>
          <w:delText xml:space="preserve"> also</w:delText>
        </w:r>
      </w:del>
      <w:r w:rsidRPr="005E365C">
        <w:rPr>
          <w:highlight w:val="yellow"/>
        </w:rPr>
        <w:t xml:space="preserve"> accounting</w:t>
      </w:r>
      <w:r>
        <w:t xml:space="preserve">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408" w:author="Alan Tepley" w:date="2020-02-23T16:52:00Z">
        <w:r w:rsidRPr="005E365C" w:rsidDel="00F54F98">
          <w:rPr>
            <w:highlight w:val="yellow"/>
          </w:rPr>
          <w:delText>architecture</w:delText>
        </w:r>
      </w:del>
      <w:ins w:id="409" w:author="Alan Tepley" w:date="2020-02-23T16:52:00Z">
        <w:r w:rsidR="00F54F98" w:rsidRPr="005E365C">
          <w:rPr>
            <w:highlight w:val="yellow"/>
          </w:rPr>
          <w:t>type (ring- vs. diffuse porous)</w:t>
        </w:r>
      </w:ins>
      <w:r>
        <w:t>,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 [</w:t>
      </w:r>
      <w:commentRangeStart w:id="410"/>
      <w:r>
        <w:t>@scoffoni_leaf_2014</w:t>
      </w:r>
      <w:commentRangeEnd w:id="410"/>
      <w:r w:rsidR="00BD4409">
        <w:rPr>
          <w:rStyle w:val="CommentReference"/>
        </w:rPr>
        <w:commentReference w:id="410"/>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411"/>
      <w:r>
        <w:t>These findings significantly advance our knowledge of the factors that confer vulnerability or resistance on trees during drought.</w:t>
      </w:r>
      <w:commentRangeEnd w:id="411"/>
      <w:r w:rsidR="00BD481C">
        <w:rPr>
          <w:rStyle w:val="CommentReference"/>
        </w:rPr>
        <w:commentReference w:id="411"/>
      </w:r>
    </w:p>
    <w:p w14:paraId="7EBAF1A9" w14:textId="70A13EE5" w:rsidR="00AB3A2F" w:rsidRDefault="00AB3A2F" w:rsidP="00AB3A2F">
      <w:pPr>
        <w:pStyle w:val="BodyText"/>
      </w:pPr>
      <w:r>
        <w:t xml:space="preserve">The droughts considered here were of a magnitude that has occurred with an average frequency of approximately </w:t>
      </w:r>
      <w:r w:rsidRPr="00DA0DD3">
        <w:rPr>
          <w:highlight w:val="yellow"/>
        </w:rPr>
        <w:t>on</w:t>
      </w:r>
      <w:ins w:id="412" w:author="Alan Tepley" w:date="2020-02-26T09:40:00Z">
        <w:r w:rsidR="00B341A6" w:rsidRPr="00DA0DD3">
          <w:rPr>
            <w:highlight w:val="yellow"/>
          </w:rPr>
          <w:t>c</w:t>
        </w:r>
      </w:ins>
      <w:r w:rsidRPr="00DA0DD3">
        <w:rPr>
          <w:highlight w:val="yellow"/>
        </w:rPr>
        <w:t xml:space="preserve">e </w:t>
      </w:r>
      <w:del w:id="413" w:author="Alan Tepley" w:date="2020-02-26T09:40:00Z">
        <w:r w:rsidRPr="00DA0DD3" w:rsidDel="00B341A6">
          <w:rPr>
            <w:highlight w:val="yellow"/>
          </w:rPr>
          <w:delText xml:space="preserve">per </w:delText>
        </w:r>
      </w:del>
      <w:ins w:id="414" w:author="Alan Tepley" w:date="2020-02-26T09:40:00Z">
        <w:r w:rsidR="00B341A6" w:rsidRPr="00DA0DD3">
          <w:rPr>
            <w:highlight w:val="yellow"/>
          </w:rPr>
          <w:t xml:space="preserve">every </w:t>
        </w:r>
      </w:ins>
      <w:r w:rsidRPr="00DA0DD3">
        <w:rPr>
          <w:highlight w:val="yellow"/>
        </w:rPr>
        <w:t>10</w:t>
      </w:r>
      <w:r>
        <w:t xml:space="preserve">-15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w:t>
      </w:r>
      <w:r>
        <w:lastRenderedPageBreak/>
        <w:t xml:space="preserve">lowest resistance was most pronounced in this drought, consistent with other findings that this tendency increases with </w:t>
      </w:r>
      <w:r w:rsidRPr="00DA0DD3">
        <w:rPr>
          <w:highlight w:val="yellow"/>
        </w:rPr>
        <w:t xml:space="preserve">drought </w:t>
      </w:r>
      <w:del w:id="415" w:author="Alan Tepley" w:date="2020-02-23T15:25:00Z">
        <w:r w:rsidRPr="00DA0DD3" w:rsidDel="00BD4409">
          <w:rPr>
            <w:highlight w:val="yellow"/>
          </w:rPr>
          <w:delText xml:space="preserve">strength </w:delText>
        </w:r>
      </w:del>
      <w:ins w:id="416" w:author="Alan Tepley" w:date="2020-02-23T15:25:00Z">
        <w:r w:rsidR="00BD4409" w:rsidRPr="00DA0DD3">
          <w:rPr>
            <w:highlight w:val="yellow"/>
          </w:rPr>
          <w:t xml:space="preserve">intensity </w:t>
        </w:r>
      </w:ins>
      <w:r w:rsidRPr="00DA0DD3">
        <w:rPr>
          <w:highlight w:val="yellow"/>
        </w:rPr>
        <w:t>[@bennett</w:t>
      </w:r>
      <w:r>
        <w:t xml:space="preserve">_larger_2015; @stovall_tree_2019]. Across all three droughts, the majority of trees experienced reduced growth, but a substantial portion had increased growth (Fig. 1b), potentially due to </w:t>
      </w:r>
      <w:commentRangeStart w:id="417"/>
      <w:r>
        <w:t xml:space="preserve">decreased leaf area </w:t>
      </w:r>
      <w:commentRangeEnd w:id="417"/>
      <w:r w:rsidR="00C021AB">
        <w:rPr>
          <w:rStyle w:val="CommentReference"/>
        </w:rPr>
        <w:commentReference w:id="417"/>
      </w:r>
      <w:r>
        <w:t>of competitors during the drought</w:t>
      </w:r>
      <w:commentRangeStart w:id="418"/>
      <w:commentRangeStart w:id="419"/>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418"/>
      <w:r w:rsidR="000A731B">
        <w:rPr>
          <w:rStyle w:val="CommentReference"/>
        </w:rPr>
        <w:commentReference w:id="418"/>
      </w:r>
      <w:commentRangeEnd w:id="419"/>
      <w:r w:rsidR="00DA0DD3">
        <w:rPr>
          <w:rStyle w:val="CommentReference"/>
        </w:rPr>
        <w:commentReference w:id="419"/>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420"/>
      <w:r>
        <w:t>less water is available for evaporative cooling of the leaves</w:t>
      </w:r>
      <w:commentRangeEnd w:id="420"/>
      <w:r w:rsidR="00DD0D1C">
        <w:rPr>
          <w:rStyle w:val="CommentReference"/>
        </w:rPr>
        <w:commentReference w:id="420"/>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421" w:author="Alan Tepley" w:date="2020-02-23T15:36:00Z">
        <w:r w:rsidR="000759AB">
          <w:t xml:space="preserve"> </w:t>
        </w:r>
        <w:r w:rsidR="000759AB" w:rsidRPr="00DA0DD3">
          <w:rPr>
            <w:highlight w:val="yellow"/>
          </w:rPr>
          <w:t>been suppressed throughout our analysis period</w:t>
        </w:r>
      </w:ins>
      <w:del w:id="422"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lastRenderedPageBreak/>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423" w:author="Alan Tepley" w:date="2020-02-23T15:39:00Z">
            <w:rPr/>
          </w:rPrChange>
        </w:rPr>
        <w:t>tha</w:t>
      </w:r>
      <w:ins w:id="424" w:author="Alan Tepley" w:date="2020-02-23T15:39:00Z">
        <w:r w:rsidR="001C0C58" w:rsidRPr="001C0C58">
          <w:rPr>
            <w:highlight w:val="yellow"/>
            <w:rPrChange w:id="425" w:author="Alan Tepley" w:date="2020-02-23T15:39:00Z">
              <w:rPr/>
            </w:rPrChange>
          </w:rPr>
          <w:t>n</w:t>
        </w:r>
      </w:ins>
      <w:del w:id="426" w:author="Alan Tepley" w:date="2020-02-23T15:39:00Z">
        <w:r w:rsidRPr="001C0C58" w:rsidDel="001C0C58">
          <w:rPr>
            <w:highlight w:val="yellow"/>
            <w:rPrChange w:id="427" w:author="Alan Tepley" w:date="2020-02-23T15:39:00Z">
              <w:rPr/>
            </w:rPrChange>
          </w:rPr>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428" w:author="Alan Tepley" w:date="2020-02-23T15:40:00Z">
        <w:r w:rsidDel="001C0C58">
          <w:delText>, which</w:delText>
        </w:r>
      </w:del>
      <w:r>
        <w:t xml:space="preserve"> can be </w:t>
      </w:r>
      <w:commentRangeStart w:id="429"/>
      <w:commentRangeStart w:id="430"/>
      <w:r>
        <w:t xml:space="preserve">measured relatively easily </w:t>
      </w:r>
      <w:commentRangeEnd w:id="429"/>
      <w:r w:rsidR="001C0C58">
        <w:rPr>
          <w:rStyle w:val="CommentReference"/>
        </w:rPr>
        <w:commentReference w:id="429"/>
      </w:r>
      <w:commentRangeEnd w:id="430"/>
      <w:r w:rsidR="002E62EE">
        <w:rPr>
          <w:rStyle w:val="CommentReference"/>
        </w:rPr>
        <w:commentReference w:id="430"/>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431" w:author="Alan Tepley" w:date="2020-02-23T15:46:00Z">
        <w:r w:rsidR="00DC431D" w:rsidRPr="00DC431D">
          <w:rPr>
            <w:highlight w:val="yellow"/>
            <w:rPrChange w:id="432"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433" w:author="Alan Tepley" w:date="2020-02-23T15:47:00Z">
        <w:r w:rsidDel="00DC431D">
          <w:delText xml:space="preserve">regrowth </w:delText>
        </w:r>
      </w:del>
      <w:r>
        <w:t xml:space="preserve">forests </w:t>
      </w:r>
      <w:ins w:id="434" w:author="Alan Tepley" w:date="2020-02-23T15:48:00Z">
        <w:r w:rsidR="00DC431D" w:rsidRPr="00FD43CE">
          <w:rPr>
            <w:highlight w:val="yellow"/>
          </w:rPr>
          <w:t>that recently established after logging or natural disturbances</w:t>
        </w:r>
        <w:r w:rsidR="00DC431D">
          <w:t xml:space="preserve"> </w:t>
        </w:r>
      </w:ins>
      <w:r>
        <w:t xml:space="preserve">should be less vulnerable. This would suggest that, all else being equal, </w:t>
      </w:r>
      <w:commentRangeStart w:id="435"/>
      <w:r>
        <w:t>mature forests would be more vulnerable to drought than young forests with short trees</w:t>
      </w:r>
      <w:commentRangeEnd w:id="435"/>
      <w:r w:rsidR="00DC431D">
        <w:rPr>
          <w:rStyle w:val="CommentReference"/>
        </w:rPr>
        <w:commentReference w:id="435"/>
      </w:r>
      <w:r>
        <w:t xml:space="preserve">; however, root water access may limit the young forests [@bretfeld_plant_2018], and species traits often shift as forests </w:t>
      </w:r>
      <w:r w:rsidRPr="00FD43CE">
        <w:rPr>
          <w:highlight w:val="yellow"/>
        </w:rPr>
        <w:t>age. Early</w:t>
      </w:r>
      <w:ins w:id="436" w:author="Alan Tepley" w:date="2020-02-23T15:52:00Z">
        <w:r w:rsidR="00BB3CD3" w:rsidRPr="00FD43CE">
          <w:rPr>
            <w:highlight w:val="yellow"/>
          </w:rPr>
          <w:t>- to mid-</w:t>
        </w:r>
      </w:ins>
      <w:del w:id="437" w:author="Alan Tepley" w:date="2020-02-23T15:52:00Z">
        <w:r w:rsidRPr="00FD43CE" w:rsidDel="00BB3CD3">
          <w:rPr>
            <w:highlight w:val="yellow"/>
          </w:rPr>
          <w:delText xml:space="preserve"> </w:delText>
        </w:r>
      </w:del>
      <w:r w:rsidRPr="00FD43CE">
        <w:rPr>
          <w:highlight w:val="yellow"/>
        </w:rPr>
        <w:t>successional</w:t>
      </w:r>
      <w:r>
        <w:t xml:space="preserve">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w:t>
      </w:r>
      <w:r>
        <w:lastRenderedPageBreak/>
        <w:t>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438" w:name="acknowledgements"/>
      <w:bookmarkEnd w:id="438"/>
      <w:r>
        <w:t>Acknowledgements</w:t>
      </w:r>
    </w:p>
    <w:p w14:paraId="63016798" w14:textId="5C95C85D" w:rsidR="00AB3A2F" w:rsidRDefault="00AB3A2F" w:rsidP="00AB3A2F">
      <w:pPr>
        <w:pStyle w:val="FirstParagraph"/>
      </w:pPr>
      <w:r>
        <w:t xml:space="preserve">We especially thank the numerous researchers who helped to collect the data used here, in particular Jennifer C. McGarvey, Jonathan R. </w:t>
      </w:r>
      <w:r w:rsidRPr="00FD43CE">
        <w:rPr>
          <w:highlight w:val="yellow"/>
        </w:rPr>
        <w:t>Thom</w:t>
      </w:r>
      <w:ins w:id="439" w:author="McShea, William J." w:date="2020-02-21T15:28:00Z">
        <w:r w:rsidR="000A731B" w:rsidRPr="00FD43CE">
          <w:rPr>
            <w:highlight w:val="yellow"/>
          </w:rPr>
          <w:t>ps</w:t>
        </w:r>
      </w:ins>
      <w:del w:id="440" w:author="McShea, William J." w:date="2020-02-21T15:28:00Z">
        <w:r w:rsidRPr="00FD43CE" w:rsidDel="000A731B">
          <w:rPr>
            <w:highlight w:val="yellow"/>
          </w:rPr>
          <w:delText>sp</w:delText>
        </w:r>
      </w:del>
      <w:r w:rsidRPr="00FD43CE">
        <w:rPr>
          <w:highlight w:val="yellow"/>
        </w:rPr>
        <w:t>on</w:t>
      </w:r>
      <w:r>
        <w:t xml:space="preserve">,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441" w:name="author-contribution"/>
      <w:bookmarkEnd w:id="441"/>
      <w:r>
        <w:t>Author Contribution</w:t>
      </w:r>
    </w:p>
    <w:p w14:paraId="60F13743" w14:textId="22D95421" w:rsidR="00AB3A2F" w:rsidRDefault="00AB3A2F" w:rsidP="00AB3A2F">
      <w:pPr>
        <w:pStyle w:val="FirstParagraph"/>
      </w:pPr>
      <w:r>
        <w:t>KAT, IM</w:t>
      </w:r>
      <w:r w:rsidRPr="00FD43CE">
        <w:rPr>
          <w:highlight w:val="yellow"/>
        </w:rPr>
        <w:t>, and A</w:t>
      </w:r>
      <w:ins w:id="442" w:author="Alan Tepley" w:date="2020-02-23T15:53:00Z">
        <w:r w:rsidR="00BB3CD3" w:rsidRPr="00FD43CE">
          <w:rPr>
            <w:highlight w:val="yellow"/>
          </w:rPr>
          <w:t>J</w:t>
        </w:r>
      </w:ins>
      <w:r w:rsidRPr="00FD43CE">
        <w:rPr>
          <w:highlight w:val="yellow"/>
        </w:rPr>
        <w:t>T designed the research. Tree-ring chronologies were developed by RH under guidance of A</w:t>
      </w:r>
      <w:ins w:id="443" w:author="Alan Tepley" w:date="2020-02-23T15:53:00Z">
        <w:r w:rsidR="00BB3CD3" w:rsidRPr="00FD43CE">
          <w:rPr>
            <w:highlight w:val="yellow"/>
          </w:rPr>
          <w:t>J</w:t>
        </w:r>
      </w:ins>
      <w:r w:rsidRPr="00FD43CE">
        <w:rPr>
          <w:highlight w:val="yellow"/>
        </w:rPr>
        <w:t>T and NP. Trait data was collected by IM, JZ under guidance of NK and LS. Other plot data were collected</w:t>
      </w:r>
      <w:bookmarkStart w:id="444" w:name="_GoBack"/>
      <w:bookmarkEnd w:id="444"/>
      <w:r>
        <w:t xml:space="preserve">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FD43CE"/>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37" w:author="Alan Tepley" w:date="2020-02-22T16:07:00Z" w:initials="AJT">
    <w:p w14:paraId="76EE4F00" w14:textId="1A09BE19" w:rsidR="00B30043" w:rsidRDefault="00B30043">
      <w:pPr>
        <w:pStyle w:val="CommentText"/>
      </w:pPr>
      <w:r>
        <w:rPr>
          <w:rStyle w:val="CommentReference"/>
        </w:rPr>
        <w:annotationRef/>
      </w:r>
      <w:r>
        <w:t>Intensified?</w:t>
      </w:r>
    </w:p>
  </w:comment>
  <w:comment w:id="54" w:author="Alan Tepley" w:date="2020-02-22T16:11:00Z" w:initials="AJT">
    <w:p w14:paraId="5BFBFC3B" w14:textId="6E8A76AE" w:rsidR="000F52DC" w:rsidRDefault="000F52DC">
      <w:pPr>
        <w:pStyle w:val="CommentText"/>
      </w:pPr>
      <w:r>
        <w:rPr>
          <w:rStyle w:val="CommentReference"/>
        </w:rPr>
        <w:annotationRef/>
      </w:r>
      <w:r w:rsidRPr="005D734D">
        <w:rPr>
          <w:highlight w:val="red"/>
        </w:rPr>
        <w:t>Maybe move this sentence to the beginning of the last paragraph of the introduction.</w:t>
      </w:r>
      <w:r>
        <w:t xml:space="preserve"> </w:t>
      </w:r>
    </w:p>
  </w:comment>
  <w:comment w:id="69" w:author="Alan Tepley" w:date="2020-02-22T18:25:00Z" w:initials="AJT">
    <w:p w14:paraId="28D4978B" w14:textId="2BD2B72B" w:rsidR="00005990" w:rsidRDefault="00005990">
      <w:pPr>
        <w:pStyle w:val="CommentText"/>
      </w:pPr>
      <w:r>
        <w:rPr>
          <w:rStyle w:val="CommentReference"/>
        </w:rPr>
        <w:annotationRef/>
      </w:r>
      <w:r w:rsidR="004F6A72" w:rsidRPr="005D734D">
        <w:rPr>
          <w:rStyle w:val="CommentReference"/>
          <w:highlight w:val="yellow"/>
        </w:rPr>
        <w:t>LMA</w:t>
      </w:r>
      <w:r w:rsidRPr="005D734D">
        <w:rPr>
          <w:rStyle w:val="CommentReference"/>
          <w:highlight w:val="yellow"/>
        </w:rPr>
        <w:t xml:space="preserve"> needs to be defined.</w:t>
      </w:r>
      <w:r>
        <w:rPr>
          <w:rStyle w:val="CommentReference"/>
        </w:rPr>
        <w:t xml:space="preserve"> </w:t>
      </w:r>
    </w:p>
  </w:comment>
  <w:comment w:id="70" w:author="Alan Tepley" w:date="2020-02-22T16:13:00Z" w:initials="AJT">
    <w:p w14:paraId="34BC812D" w14:textId="014C85B0" w:rsidR="000F52DC" w:rsidRDefault="000F52DC">
      <w:pPr>
        <w:pStyle w:val="CommentText"/>
      </w:pPr>
      <w:r>
        <w:rPr>
          <w:rStyle w:val="CommentReference"/>
        </w:rPr>
        <w:annotationRef/>
      </w:r>
      <w:r w:rsidRPr="005D734D">
        <w:rPr>
          <w:highlight w:val="yellow"/>
        </w:rPr>
        <w:t>This needs to be defined.</w:t>
      </w:r>
    </w:p>
  </w:comment>
  <w:comment w:id="71" w:author="Alan Tepley" w:date="2020-02-23T16:10:00Z" w:initials="AJT">
    <w:p w14:paraId="4DC9B587" w14:textId="27C89426" w:rsidR="004F6A72" w:rsidRDefault="004F6A72">
      <w:pPr>
        <w:pStyle w:val="CommentText"/>
      </w:pPr>
      <w:r>
        <w:rPr>
          <w:rStyle w:val="CommentReference"/>
        </w:rPr>
        <w:annotationRef/>
      </w:r>
      <w:r w:rsidRPr="00BB4776">
        <w:rPr>
          <w:highlight w:val="yellow"/>
        </w:rPr>
        <w:t xml:space="preserve">Clarify whether this means that the diameter of xylem conduits </w:t>
      </w:r>
      <w:r w:rsidR="002A38AA" w:rsidRPr="00BB4776">
        <w:rPr>
          <w:highlight w:val="yellow"/>
        </w:rPr>
        <w:t>become</w:t>
      </w:r>
      <w:r w:rsidRPr="00BB4776">
        <w:rPr>
          <w:highlight w:val="yellow"/>
        </w:rPr>
        <w:t xml:space="preserve"> larger toward the top of the tree</w:t>
      </w:r>
      <w:r w:rsidR="002A38AA" w:rsidRPr="00BB4776">
        <w:rPr>
          <w:highlight w:val="yellow"/>
        </w:rPr>
        <w:t>,</w:t>
      </w:r>
      <w:r w:rsidRPr="00BB4776">
        <w:rPr>
          <w:highlight w:val="yellow"/>
        </w:rPr>
        <w:t xml:space="preserve"> or </w:t>
      </w:r>
      <w:r w:rsidR="001A2BDE" w:rsidRPr="00BB4776">
        <w:rPr>
          <w:highlight w:val="yellow"/>
        </w:rPr>
        <w:t xml:space="preserve">if it means that </w:t>
      </w:r>
      <w:r w:rsidRPr="00BB4776">
        <w:rPr>
          <w:highlight w:val="yellow"/>
        </w:rPr>
        <w:t>when measured near ground level, the diameter of xylem conduits tends to be larger on taller trees.</w:t>
      </w:r>
      <w:r>
        <w:t xml:space="preserve"> </w:t>
      </w:r>
    </w:p>
  </w:comment>
  <w:comment w:id="74" w:author="Alan Tepley" w:date="2020-02-22T16:16:00Z" w:initials="AJT">
    <w:p w14:paraId="6FB15CEB" w14:textId="2E2B59C1" w:rsidR="000F52DC" w:rsidRDefault="000F52DC">
      <w:pPr>
        <w:pStyle w:val="CommentText"/>
      </w:pPr>
      <w:r>
        <w:rPr>
          <w:rStyle w:val="CommentReference"/>
        </w:rPr>
        <w:annotationRef/>
      </w:r>
      <w:r w:rsidRPr="00BB4776">
        <w:rPr>
          <w:highlight w:val="red"/>
        </w:rPr>
        <w:t>Maybe start a new paragraph here.</w:t>
      </w:r>
      <w:r>
        <w:t xml:space="preserve"> </w:t>
      </w:r>
    </w:p>
  </w:comment>
  <w:comment w:id="144" w:author="Alan Tepley" w:date="2020-02-23T16:15:00Z" w:initials="AJT">
    <w:p w14:paraId="2471DE3D" w14:textId="165D1BF8" w:rsidR="002A38AA" w:rsidRDefault="002A38AA">
      <w:pPr>
        <w:pStyle w:val="CommentText"/>
      </w:pPr>
      <w:r w:rsidRPr="00BB4776">
        <w:rPr>
          <w:rStyle w:val="CommentReference"/>
          <w:highlight w:val="red"/>
        </w:rPr>
        <w:annotationRef/>
      </w:r>
      <w:r w:rsidRPr="00BB4776">
        <w:rPr>
          <w:highlight w:val="red"/>
        </w:rPr>
        <w:t>Maybe start a new paragraph here.</w:t>
      </w:r>
      <w:r>
        <w:t xml:space="preserve"> </w:t>
      </w:r>
    </w:p>
  </w:comment>
  <w:comment w:id="146" w:author="McShea, William J." w:date="2020-02-20T14:14:00Z" w:initials="MWJ">
    <w:p w14:paraId="0C264E15" w14:textId="77777777" w:rsidR="005118D2" w:rsidRDefault="005118D2">
      <w:pPr>
        <w:pStyle w:val="CommentText"/>
      </w:pPr>
      <w:r>
        <w:rPr>
          <w:rStyle w:val="CommentReference"/>
        </w:rPr>
        <w:annotationRef/>
      </w:r>
      <w:r>
        <w:t>Loss or lost</w:t>
      </w:r>
    </w:p>
  </w:comment>
  <w:comment w:id="153" w:author="Alan Tepley" w:date="2020-02-22T16:30:00Z" w:initials="AJT">
    <w:p w14:paraId="5F2FDC5F" w14:textId="77777777" w:rsidR="00F374CA" w:rsidRPr="00B40C63" w:rsidRDefault="00F374CA">
      <w:pPr>
        <w:pStyle w:val="CommentText"/>
        <w:rPr>
          <w:highlight w:val="red"/>
        </w:rPr>
      </w:pPr>
      <w:r>
        <w:rPr>
          <w:rStyle w:val="CommentReference"/>
        </w:rPr>
        <w:annotationRef/>
      </w:r>
      <w:proofErr w:type="spellStart"/>
      <w:r w:rsidRPr="00B40C63">
        <w:rPr>
          <w:highlight w:val="red"/>
        </w:rPr>
        <w:t>Sapes</w:t>
      </w:r>
      <w:proofErr w:type="spellEnd"/>
      <w:r w:rsidRPr="00B40C63">
        <w:rPr>
          <w:highlight w:val="red"/>
        </w:rPr>
        <w:t xml:space="preserve"> et al. (2019) found that plant volumetric water content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Pr="00B40C63" w:rsidRDefault="00F374CA">
      <w:pPr>
        <w:pStyle w:val="CommentText"/>
        <w:rPr>
          <w:highlight w:val="red"/>
        </w:rPr>
      </w:pPr>
    </w:p>
    <w:p w14:paraId="6C1E565F" w14:textId="10E13AA7" w:rsidR="00F374CA" w:rsidRDefault="00F374CA">
      <w:pPr>
        <w:pStyle w:val="CommentText"/>
      </w:pPr>
      <w:proofErr w:type="spellStart"/>
      <w:r w:rsidRPr="00B40C63">
        <w:rPr>
          <w:highlight w:val="red"/>
        </w:rPr>
        <w:t>Sapes</w:t>
      </w:r>
      <w:proofErr w:type="spellEnd"/>
      <w:r w:rsidRPr="00B40C63">
        <w:rPr>
          <w:highlight w:val="red"/>
        </w:rPr>
        <w:t xml:space="preserve">, G, B </w:t>
      </w:r>
      <w:proofErr w:type="spellStart"/>
      <w:r w:rsidRPr="00B40C63">
        <w:rPr>
          <w:highlight w:val="red"/>
        </w:rPr>
        <w:t>Roskilly</w:t>
      </w:r>
      <w:proofErr w:type="spellEnd"/>
      <w:r w:rsidRPr="00B40C63">
        <w:rPr>
          <w:highlight w:val="red"/>
        </w:rPr>
        <w:t xml:space="preserve">, S. </w:t>
      </w:r>
      <w:proofErr w:type="spellStart"/>
      <w:r w:rsidRPr="00B40C63">
        <w:rPr>
          <w:highlight w:val="red"/>
        </w:rPr>
        <w:t>Dobrowski</w:t>
      </w:r>
      <w:proofErr w:type="spellEnd"/>
      <w:r w:rsidRPr="00B40C63">
        <w:rPr>
          <w:highlight w:val="red"/>
        </w:rPr>
        <w:t xml:space="preserve">, M. </w:t>
      </w:r>
      <w:proofErr w:type="spellStart"/>
      <w:r w:rsidRPr="00B40C63">
        <w:rPr>
          <w:highlight w:val="red"/>
        </w:rPr>
        <w:t>Maneta</w:t>
      </w:r>
      <w:proofErr w:type="spellEnd"/>
      <w:r w:rsidRPr="00B40C63">
        <w:rPr>
          <w:highlight w:val="red"/>
        </w:rPr>
        <w:t xml:space="preserve">, W. R. L. </w:t>
      </w:r>
      <w:proofErr w:type="spellStart"/>
      <w:r w:rsidRPr="00B40C63">
        <w:rPr>
          <w:highlight w:val="red"/>
        </w:rPr>
        <w:t>Anderegg</w:t>
      </w:r>
      <w:proofErr w:type="spellEnd"/>
      <w:r w:rsidRPr="00B40C63">
        <w:rPr>
          <w:highlight w:val="red"/>
        </w:rPr>
        <w:t>, J. Martinez-</w:t>
      </w:r>
      <w:proofErr w:type="spellStart"/>
      <w:r w:rsidRPr="00B40C63">
        <w:rPr>
          <w:highlight w:val="red"/>
        </w:rPr>
        <w:t>Vilalta</w:t>
      </w:r>
      <w:proofErr w:type="spellEnd"/>
      <w:r w:rsidRPr="00B40C63">
        <w:rPr>
          <w:highlight w:val="red"/>
        </w:rPr>
        <w:t xml:space="preserve">, and A. Sala. 2019. Plant water content integrates hydraulics and carbon depletion to predict drought-induced seedling mortality. Tree Physiology </w:t>
      </w:r>
      <w:r w:rsidR="001A2BDE" w:rsidRPr="00B40C63">
        <w:rPr>
          <w:highlight w:val="red"/>
        </w:rPr>
        <w:t>39:1300-1312.</w:t>
      </w:r>
    </w:p>
  </w:comment>
  <w:comment w:id="154" w:author="Teixeira, Kristina A." w:date="2020-03-02T10:51:00Z" w:initials="TKA">
    <w:p w14:paraId="0ABBF1E1" w14:textId="5B41B7F9" w:rsidR="00B40C63" w:rsidRDefault="00B40C63">
      <w:pPr>
        <w:pStyle w:val="CommentText"/>
      </w:pPr>
      <w:r>
        <w:rPr>
          <w:rStyle w:val="CommentReference"/>
        </w:rPr>
        <w:annotationRef/>
      </w:r>
      <w:r>
        <w:t>This is super cool! It’s not a species hydraulic trait, though</w:t>
      </w:r>
    </w:p>
  </w:comment>
  <w:comment w:id="160" w:author="Alan Tepley" w:date="2020-02-22T16:52:00Z" w:initials="AJT">
    <w:p w14:paraId="59DFCBDE" w14:textId="25CB6889" w:rsidR="00744002" w:rsidRDefault="00744002">
      <w:pPr>
        <w:pStyle w:val="CommentText"/>
      </w:pPr>
      <w:r>
        <w:rPr>
          <w:rStyle w:val="CommentReference"/>
        </w:rPr>
        <w:annotationRef/>
      </w:r>
      <w:r w:rsidRPr="00B40C63">
        <w:rPr>
          <w:highlight w:val="red"/>
        </w:rPr>
        <w:t>I typically see water potentials represented by psi (</w:t>
      </w:r>
      <w:r w:rsidRPr="00B40C63">
        <w:rPr>
          <w:rFonts w:cstheme="minorHAnsi"/>
          <w:highlight w:val="red"/>
        </w:rPr>
        <w:t>Ψ</w:t>
      </w:r>
      <w:r w:rsidRPr="00B40C63">
        <w:rPr>
          <w:highlight w:val="red"/>
        </w:rPr>
        <w:t>)</w:t>
      </w:r>
    </w:p>
  </w:comment>
  <w:comment w:id="191" w:author="Alan Tepley" w:date="2020-02-23T16:18:00Z" w:initials="AJT">
    <w:p w14:paraId="59AE5EAB" w14:textId="67F0DE54" w:rsidR="002A38AA" w:rsidRDefault="002A38AA">
      <w:pPr>
        <w:pStyle w:val="CommentText"/>
      </w:pPr>
      <w:r>
        <w:rPr>
          <w:rStyle w:val="CommentReference"/>
        </w:rPr>
        <w:annotationRef/>
      </w:r>
      <w:r w:rsidRPr="00034A5C">
        <w:rPr>
          <w:highlight w:val="red"/>
        </w:rPr>
        <w:t>Intensity?</w:t>
      </w:r>
    </w:p>
  </w:comment>
  <w:comment w:id="212"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216" w:author="McShea, William J." w:date="2020-02-20T14:18:00Z" w:initials="MWJ">
    <w:p w14:paraId="5032F3A4" w14:textId="77777777" w:rsidR="005118D2" w:rsidRDefault="005118D2">
      <w:pPr>
        <w:pStyle w:val="CommentText"/>
      </w:pPr>
      <w:r>
        <w:rPr>
          <w:rStyle w:val="CommentReference"/>
        </w:rPr>
        <w:annotationRef/>
      </w:r>
      <w:r w:rsidRPr="00034A5C">
        <w:rPr>
          <w:highlight w:val="red"/>
        </w:rPr>
        <w:t>I would use past tense for all this but up to you</w:t>
      </w:r>
    </w:p>
  </w:comment>
  <w:comment w:id="217" w:author="Alan Tepley" w:date="2020-02-22T18:02:00Z" w:initials="AJT">
    <w:p w14:paraId="71563AD6" w14:textId="77777777" w:rsidR="0036638C" w:rsidRPr="00034A5C" w:rsidRDefault="0036638C">
      <w:pPr>
        <w:pStyle w:val="CommentText"/>
        <w:rPr>
          <w:highlight w:val="yellow"/>
        </w:rPr>
      </w:pPr>
      <w:r>
        <w:rPr>
          <w:rStyle w:val="CommentReference"/>
        </w:rPr>
        <w:annotationRef/>
      </w:r>
      <w:r w:rsidRPr="00034A5C">
        <w:rPr>
          <w:highlight w:val="yellow"/>
        </w:rP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Pr="00034A5C" w:rsidRDefault="0036638C">
      <w:pPr>
        <w:pStyle w:val="CommentText"/>
        <w:rPr>
          <w:highlight w:val="yellow"/>
        </w:rPr>
      </w:pPr>
    </w:p>
    <w:p w14:paraId="4763DD4D" w14:textId="48A753A4" w:rsidR="0036638C" w:rsidRDefault="0036638C">
      <w:pPr>
        <w:pStyle w:val="CommentText"/>
      </w:pPr>
      <w:r w:rsidRPr="00034A5C">
        <w:rPr>
          <w:highlight w:val="yellow"/>
        </w:rPr>
        <w:t>DeSoto et al. 2020. Low growth resilience to drought is related to future mortality risk in trees. Nature Communications 11:545.</w:t>
      </w:r>
    </w:p>
  </w:comment>
  <w:comment w:id="228"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252"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261"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263"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271" w:author="Alan Tepley" w:date="2020-02-22T17:05:00Z" w:initials="AJT">
    <w:p w14:paraId="69AF9333" w14:textId="038E185F" w:rsidR="000474A8" w:rsidRDefault="000474A8">
      <w:pPr>
        <w:pStyle w:val="CommentText"/>
      </w:pPr>
      <w:r w:rsidRPr="004B61C8">
        <w:rPr>
          <w:rStyle w:val="CommentReference"/>
          <w:highlight w:val="yellow"/>
        </w:rPr>
        <w:annotationRef/>
      </w:r>
      <w:r w:rsidRPr="004B61C8">
        <w:rPr>
          <w:highlight w:val="yellow"/>
        </w:rPr>
        <w:t>Since you are summing over the interval from year Y to 2008, do you need “</w:t>
      </w:r>
      <w:proofErr w:type="gramStart"/>
      <w:r w:rsidRPr="004B61C8">
        <w:rPr>
          <w:highlight w:val="yellow"/>
        </w:rPr>
        <w:t>r</w:t>
      </w:r>
      <w:r w:rsidRPr="004B61C8">
        <w:rPr>
          <w:highlight w:val="yellow"/>
          <w:vertAlign w:val="subscript"/>
        </w:rPr>
        <w:t>ring.Y</w:t>
      </w:r>
      <w:proofErr w:type="gramEnd"/>
      <w:r w:rsidRPr="004B61C8">
        <w:rPr>
          <w:highlight w:val="yellow"/>
        </w:rPr>
        <w:t>:r</w:t>
      </w:r>
      <w:r w:rsidRPr="004B61C8">
        <w:rPr>
          <w:highlight w:val="yellow"/>
          <w:vertAlign w:val="subscript"/>
        </w:rPr>
        <w:t>ring.2008</w:t>
      </w:r>
      <w:r w:rsidRPr="004B61C8">
        <w:rPr>
          <w:highlight w:val="yellow"/>
        </w:rPr>
        <w:t xml:space="preserve">” </w:t>
      </w:r>
      <w:r w:rsidR="00E52F32" w:rsidRPr="004B61C8">
        <w:rPr>
          <w:highlight w:val="yellow"/>
        </w:rPr>
        <w:t>in the equation?</w:t>
      </w:r>
      <w:r w:rsidR="00E52F32">
        <w:t xml:space="preserve"> </w:t>
      </w:r>
    </w:p>
  </w:comment>
  <w:comment w:id="273" w:author="Alan Tepley" w:date="2020-02-23T16:02:00Z" w:initials="AJT">
    <w:p w14:paraId="2547347F" w14:textId="644B0934" w:rsidR="004F6A72" w:rsidRDefault="004F6A72">
      <w:pPr>
        <w:pStyle w:val="CommentText"/>
      </w:pPr>
      <w:r>
        <w:rPr>
          <w:rStyle w:val="CommentReference"/>
        </w:rPr>
        <w:annotationRef/>
      </w:r>
      <w:r w:rsidRPr="004B61C8">
        <w:rPr>
          <w:highlight w:val="yellow"/>
        </w:rPr>
        <w:t>How were the trees selected?</w:t>
      </w:r>
    </w:p>
  </w:comment>
  <w:comment w:id="279" w:author="Alan Tepley" w:date="2020-02-23T16:27:00Z" w:initials="AJT">
    <w:p w14:paraId="73049513" w14:textId="6F93B157" w:rsidR="00B0790D" w:rsidRDefault="00B0790D">
      <w:pPr>
        <w:pStyle w:val="CommentText"/>
      </w:pPr>
      <w:r>
        <w:rPr>
          <w:rStyle w:val="CommentReference"/>
        </w:rPr>
        <w:annotationRef/>
      </w:r>
      <w:r w:rsidRPr="004B61C8">
        <w:rPr>
          <w:highlight w:val="yellow"/>
        </w:rPr>
        <w:t>Drought years have not been identified yet</w:t>
      </w:r>
      <w:r>
        <w:t xml:space="preserve">. </w:t>
      </w:r>
    </w:p>
  </w:comment>
  <w:comment w:id="280" w:author="Alan Tepley" w:date="2020-02-23T16:28:00Z" w:initials="AJT">
    <w:p w14:paraId="10075C48" w14:textId="5C903D9D" w:rsidR="00B0790D" w:rsidRDefault="00B0790D">
      <w:pPr>
        <w:pStyle w:val="CommentText"/>
      </w:pPr>
      <w:r>
        <w:rPr>
          <w:rStyle w:val="CommentReference"/>
        </w:rPr>
        <w:annotationRef/>
      </w:r>
      <w:r w:rsidRPr="004B61C8">
        <w:rPr>
          <w:highlight w:val="yellow"/>
        </w:rPr>
        <w:t>These comparisons use the three drought years, but the drought years are not identified until the next section.</w:t>
      </w:r>
      <w:r>
        <w:t xml:space="preserve"> </w:t>
      </w:r>
    </w:p>
  </w:comment>
  <w:comment w:id="281" w:author="Alan Tepley" w:date="2020-02-26T09:27:00Z" w:initials="AJT">
    <w:p w14:paraId="5A34D173" w14:textId="25ABCD56" w:rsidR="00CE29FF" w:rsidRDefault="00CE29FF">
      <w:pPr>
        <w:pStyle w:val="CommentText"/>
      </w:pPr>
      <w:r>
        <w:rPr>
          <w:rStyle w:val="CommentReference"/>
        </w:rPr>
        <w:annotationRef/>
      </w:r>
      <w:r w:rsidRPr="00153447">
        <w:rPr>
          <w:highlight w:val="yellow"/>
        </w:rPr>
        <w:t>What resolution was used?</w:t>
      </w:r>
    </w:p>
  </w:comment>
  <w:comment w:id="290" w:author="Alan Tepley" w:date="2020-02-23T15:57:00Z" w:initials="AJT">
    <w:p w14:paraId="49F40877" w14:textId="49962C08" w:rsidR="001F4FD0" w:rsidRDefault="001F4FD0">
      <w:pPr>
        <w:pStyle w:val="CommentText"/>
      </w:pPr>
      <w:r>
        <w:rPr>
          <w:rStyle w:val="CommentReference"/>
        </w:rPr>
        <w:annotationRef/>
      </w:r>
      <w:r w:rsidRPr="00153447">
        <w:rPr>
          <w:highlight w:val="red"/>
        </w:rP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320" w:author="McShea, William J." w:date="2020-02-21T15:17:00Z" w:initials="MWJ">
    <w:p w14:paraId="1F8FC589" w14:textId="1900BBA2" w:rsidR="00BD481C" w:rsidRDefault="00BD481C">
      <w:pPr>
        <w:pStyle w:val="CommentText"/>
      </w:pPr>
      <w:r>
        <w:rPr>
          <w:rStyle w:val="CommentReference"/>
        </w:rPr>
        <w:annotationRef/>
      </w:r>
      <w:r w:rsidRPr="00D855B8">
        <w:rPr>
          <w:highlight w:val="red"/>
        </w:rPr>
        <w:t>Is there any consideration of the size calluses that were cored? If most of the cored trees were canopy trees than there experiencing the largest effect is to be expected. Can there just be a sentence that the 4 subgroups of trees were all sampled equally?</w:t>
      </w:r>
      <w:r>
        <w:t xml:space="preserve"> </w:t>
      </w:r>
    </w:p>
  </w:comment>
  <w:comment w:id="335" w:author="Alan Tepley" w:date="2020-02-22T17:55:00Z" w:initials="AJT">
    <w:p w14:paraId="5F50BF4F" w14:textId="2AB09267" w:rsidR="00F65F68" w:rsidRDefault="00F65F68">
      <w:pPr>
        <w:pStyle w:val="CommentText"/>
      </w:pPr>
      <w:r>
        <w:rPr>
          <w:rStyle w:val="CommentReference"/>
        </w:rPr>
        <w:annotationRef/>
      </w:r>
      <w:r w:rsidRPr="00C92FA8">
        <w:rPr>
          <w:highlight w:val="yellow"/>
        </w:rPr>
        <w:t>Antecedent climate/moisture conditions? Climate conditions prior to drought onset?</w:t>
      </w:r>
    </w:p>
  </w:comment>
  <w:comment w:id="341" w:author="Alan Tepley" w:date="2020-02-22T17:57:00Z" w:initials="AJT">
    <w:p w14:paraId="00252DF6" w14:textId="40B1996D" w:rsidR="00F65F68" w:rsidRDefault="00F65F68">
      <w:pPr>
        <w:pStyle w:val="CommentText"/>
      </w:pPr>
      <w:r>
        <w:rPr>
          <w:rStyle w:val="CommentReference"/>
        </w:rPr>
        <w:annotationRef/>
      </w:r>
      <w:r w:rsidRPr="00C92FA8">
        <w:rPr>
          <w:highlight w:val="yellow"/>
        </w:rPr>
        <w:t>Can you give a value here?</w:t>
      </w:r>
    </w:p>
  </w:comment>
  <w:comment w:id="342" w:author="Alan Tepley" w:date="2020-02-22T18:05:00Z" w:initials="AJT">
    <w:p w14:paraId="0BE4DEBF" w14:textId="3896606D" w:rsidR="00AC063A" w:rsidRDefault="00AC063A">
      <w:pPr>
        <w:pStyle w:val="CommentText"/>
      </w:pPr>
      <w:r>
        <w:rPr>
          <w:rStyle w:val="CommentReference"/>
        </w:rPr>
        <w:annotationRef/>
      </w:r>
      <w:r w:rsidRPr="00C92FA8">
        <w:rPr>
          <w:highlight w:val="yellow"/>
        </w:rPr>
        <w:t>Year</w:t>
      </w:r>
      <w:r>
        <w:t>?</w:t>
      </w:r>
    </w:p>
  </w:comment>
  <w:comment w:id="372" w:author="McShea, William J." w:date="2020-02-21T15:20:00Z" w:initials="MWJ">
    <w:p w14:paraId="4C2B0773" w14:textId="1FACC5F7" w:rsidR="00BD481C" w:rsidRDefault="00BD481C">
      <w:pPr>
        <w:pStyle w:val="CommentText"/>
      </w:pPr>
      <w:r>
        <w:rPr>
          <w:rStyle w:val="CommentReference"/>
        </w:rPr>
        <w:annotationRef/>
      </w:r>
      <w:r w:rsidRPr="00C92FA8">
        <w:rPr>
          <w:highlight w:val="red"/>
        </w:rPr>
        <w:t>I am surprised by this. almost 1:1 ratio of decrease to increase.</w:t>
      </w:r>
      <w:r>
        <w:t xml:space="preserve"> </w:t>
      </w:r>
    </w:p>
  </w:comment>
  <w:comment w:id="388" w:author="Alan Tepley" w:date="2020-02-22T18:18:00Z" w:initials="AJT">
    <w:p w14:paraId="0870966A" w14:textId="095FD15C" w:rsidR="007D389B" w:rsidRDefault="007D389B">
      <w:pPr>
        <w:pStyle w:val="CommentText"/>
      </w:pPr>
      <w:r w:rsidRPr="002116FE">
        <w:rPr>
          <w:highlight w:val="yellow"/>
        </w:rPr>
        <w:t xml:space="preserve">Either </w:t>
      </w:r>
      <w:r w:rsidRPr="002116FE">
        <w:rPr>
          <w:rStyle w:val="CommentReference"/>
          <w:highlight w:val="yellow"/>
        </w:rPr>
        <w:annotationRef/>
      </w:r>
      <w:r w:rsidRPr="002116FE">
        <w:rPr>
          <w:highlight w:val="yellow"/>
        </w:rPr>
        <w:t>spell out crown position or use CP consistently.</w:t>
      </w:r>
      <w:r>
        <w:t xml:space="preserve">  </w:t>
      </w:r>
    </w:p>
  </w:comment>
  <w:comment w:id="390" w:author="Alan Tepley" w:date="2020-02-22T18:23:00Z" w:initials="AJT">
    <w:p w14:paraId="3648D8EC" w14:textId="4B490663" w:rsidR="00CB0D87" w:rsidRDefault="00CB0D87">
      <w:pPr>
        <w:pStyle w:val="CommentText"/>
      </w:pPr>
      <w:r>
        <w:rPr>
          <w:rStyle w:val="CommentReference"/>
        </w:rPr>
        <w:annotationRef/>
      </w:r>
      <w:r w:rsidRPr="002116FE">
        <w:rPr>
          <w:rStyle w:val="CommentReference"/>
          <w:highlight w:val="yellow"/>
        </w:rPr>
        <w:t>XP has not been defined</w:t>
      </w:r>
      <w:r w:rsidR="00327F78" w:rsidRPr="002116FE">
        <w:rPr>
          <w:rStyle w:val="CommentReference"/>
          <w:highlight w:val="yellow"/>
        </w:rPr>
        <w:t xml:space="preserve"> (xylem porosity)</w:t>
      </w:r>
      <w:r w:rsidRPr="002116FE">
        <w:rPr>
          <w:rStyle w:val="CommentReference"/>
          <w:highlight w:val="yellow"/>
        </w:rPr>
        <w:t>.</w:t>
      </w:r>
    </w:p>
  </w:comment>
  <w:comment w:id="392" w:author="McShea, William J." w:date="2020-02-21T15:21:00Z" w:initials="MWJ">
    <w:p w14:paraId="4233626E" w14:textId="1352B6C9" w:rsidR="00BD481C" w:rsidRDefault="00BD481C">
      <w:pPr>
        <w:pStyle w:val="CommentText"/>
      </w:pPr>
      <w:r>
        <w:rPr>
          <w:rStyle w:val="CommentReference"/>
        </w:rPr>
        <w:annotationRef/>
      </w:r>
      <w:r w:rsidRPr="002116FE">
        <w:rPr>
          <w:highlight w:val="red"/>
        </w:rPr>
        <w:t>I am surprised difference sin AIC can be used in place of variance?</w:t>
      </w:r>
      <w:r>
        <w:t xml:space="preserve"> </w:t>
      </w:r>
    </w:p>
  </w:comment>
  <w:comment w:id="410" w:author="Alan Tepley" w:date="2020-02-23T15:21:00Z" w:initials="AJT">
    <w:p w14:paraId="003331B7" w14:textId="0069AA8A" w:rsidR="00BD4409" w:rsidRDefault="00BD4409">
      <w:pPr>
        <w:pStyle w:val="CommentText"/>
      </w:pPr>
      <w:r>
        <w:rPr>
          <w:rStyle w:val="CommentReference"/>
        </w:rPr>
        <w:annotationRef/>
      </w:r>
      <w:r w:rsidRPr="005E365C">
        <w:rPr>
          <w:highlight w:val="yellow"/>
        </w:rPr>
        <w:t>It is not clear why there are references at the end of this sentence, when the sentence only reports results from this study.</w:t>
      </w:r>
      <w:r>
        <w:t xml:space="preserve"> </w:t>
      </w:r>
    </w:p>
  </w:comment>
  <w:comment w:id="411" w:author="McShea, William J." w:date="2020-02-21T15:24:00Z" w:initials="MWJ">
    <w:p w14:paraId="3D3F1CCF" w14:textId="392B13E5" w:rsidR="00BD481C" w:rsidRDefault="00BD481C">
      <w:pPr>
        <w:pStyle w:val="CommentText"/>
      </w:pPr>
      <w:r>
        <w:rPr>
          <w:rStyle w:val="CommentReference"/>
        </w:rPr>
        <w:annotationRef/>
      </w:r>
      <w:r w:rsidRPr="00DA0DD3">
        <w:rPr>
          <w:highlight w:val="yellow"/>
        </w:rPr>
        <w:t>Why would you say significantly advance when the effects are modest?</w:t>
      </w:r>
      <w:r>
        <w:t xml:space="preserve"> </w:t>
      </w:r>
    </w:p>
  </w:comment>
  <w:comment w:id="417" w:author="Alan Tepley" w:date="2020-02-23T16:56:00Z" w:initials="AJT">
    <w:p w14:paraId="5732D2C8" w14:textId="60DC46FA" w:rsidR="00C021AB" w:rsidRDefault="00C021AB">
      <w:pPr>
        <w:pStyle w:val="CommentText"/>
      </w:pPr>
      <w:r>
        <w:rPr>
          <w:rStyle w:val="CommentReference"/>
        </w:rPr>
        <w:annotationRef/>
      </w:r>
      <w:r w:rsidRPr="00DA0DD3">
        <w:rPr>
          <w:highlight w:val="red"/>
        </w:rPr>
        <w:t>Or decreased water uptake?</w:t>
      </w:r>
    </w:p>
  </w:comment>
  <w:comment w:id="418" w:author="McShea, William J." w:date="2020-02-21T15:25:00Z" w:initials="MWJ">
    <w:p w14:paraId="36AFFABF" w14:textId="253F8B6F" w:rsidR="000A731B" w:rsidRDefault="000A731B">
      <w:pPr>
        <w:pStyle w:val="CommentText"/>
      </w:pPr>
      <w:r>
        <w:rPr>
          <w:rStyle w:val="CommentReference"/>
        </w:rPr>
        <w:annotationRef/>
      </w:r>
      <w:r w:rsidRPr="00DA0DD3">
        <w:rPr>
          <w:highlight w:val="red"/>
        </w:rPr>
        <w:t>Any guesses on what is being missed? Is it all microhabitat differences?  It does not seem that you used “species” as a covariate. Would that allow you to deduce if the remaining variation is due to inherent species traits vs microhabitat difference?</w:t>
      </w:r>
      <w:r>
        <w:t xml:space="preserve"> </w:t>
      </w:r>
    </w:p>
  </w:comment>
  <w:comment w:id="419" w:author="Teixeira, Kristina A." w:date="2020-03-03T05:57:00Z" w:initials="TKA">
    <w:p w14:paraId="0F372225" w14:textId="12637C98" w:rsidR="00DA0DD3" w:rsidRDefault="00DA0DD3">
      <w:pPr>
        <w:pStyle w:val="CommentText"/>
      </w:pPr>
      <w:r>
        <w:rPr>
          <w:rStyle w:val="CommentReference"/>
        </w:rPr>
        <w:annotationRef/>
      </w:r>
      <w:r>
        <w:t>There’s a huge amount of stochasticity in this type of data</w:t>
      </w:r>
    </w:p>
  </w:comment>
  <w:comment w:id="420" w:author="Alan Tepley" w:date="2020-02-23T15:34:00Z" w:initials="AJT">
    <w:p w14:paraId="161E612D" w14:textId="7E49B020" w:rsidR="00DD0D1C" w:rsidRDefault="00DD0D1C">
      <w:pPr>
        <w:pStyle w:val="CommentText"/>
      </w:pPr>
      <w:r>
        <w:rPr>
          <w:rStyle w:val="CommentReference"/>
        </w:rPr>
        <w:annotationRef/>
      </w:r>
      <w:r w:rsidRPr="00DA0DD3">
        <w:rPr>
          <w:highlight w:val="red"/>
        </w:rPr>
        <w:t xml:space="preserve">Morphological differences between sun and shade leaves </w:t>
      </w:r>
      <w:r w:rsidR="00C00F00" w:rsidRPr="00DA0DD3">
        <w:rPr>
          <w:highlight w:val="red"/>
        </w:rPr>
        <w:t xml:space="preserve">might moderate these differences </w:t>
      </w:r>
      <w:r w:rsidRPr="00DA0DD3">
        <w:rPr>
          <w:highlight w:val="red"/>
        </w:rPr>
        <w:t>to some degree.</w:t>
      </w:r>
      <w:r>
        <w:t xml:space="preserve"> </w:t>
      </w:r>
    </w:p>
  </w:comment>
  <w:comment w:id="429" w:author="Alan Tepley" w:date="2020-02-23T15:41:00Z" w:initials="AJT">
    <w:p w14:paraId="29A77D0F" w14:textId="3D58167A" w:rsidR="001C0C58" w:rsidRPr="002E62EE" w:rsidRDefault="001C0C58">
      <w:pPr>
        <w:pStyle w:val="CommentText"/>
        <w:rPr>
          <w:highlight w:val="red"/>
        </w:rPr>
      </w:pPr>
      <w:r>
        <w:rPr>
          <w:rStyle w:val="CommentReference"/>
        </w:rPr>
        <w:annotationRef/>
      </w:r>
      <w:r w:rsidRPr="002E62EE">
        <w:rPr>
          <w:highlight w:val="red"/>
        </w:rP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Pr="002E62EE" w:rsidRDefault="001C0C58">
      <w:pPr>
        <w:pStyle w:val="CommentText"/>
        <w:rPr>
          <w:highlight w:val="red"/>
        </w:rPr>
      </w:pPr>
    </w:p>
    <w:p w14:paraId="28F44EE6" w14:textId="1AA7526B" w:rsidR="001C0C58" w:rsidRDefault="001C0C58">
      <w:pPr>
        <w:pStyle w:val="CommentText"/>
      </w:pPr>
      <w:proofErr w:type="spellStart"/>
      <w:r w:rsidRPr="002E62EE">
        <w:rPr>
          <w:highlight w:val="red"/>
        </w:rPr>
        <w:t>Sapes</w:t>
      </w:r>
      <w:proofErr w:type="spellEnd"/>
      <w:r w:rsidRPr="002E62EE">
        <w:rPr>
          <w:highlight w:val="red"/>
        </w:rPr>
        <w:t xml:space="preserve"> et al. 2019. Plant water content integrates hydraulics and carbon depletion to predict drought-induced tree mortality. Tree Physiology</w:t>
      </w:r>
      <w:r w:rsidR="00B341A6" w:rsidRPr="002E62EE">
        <w:rPr>
          <w:highlight w:val="red"/>
        </w:rPr>
        <w:t xml:space="preserve"> 39:1300-1312.</w:t>
      </w:r>
      <w:r>
        <w:t xml:space="preserve"> </w:t>
      </w:r>
    </w:p>
  </w:comment>
  <w:comment w:id="430" w:author="Teixeira, Kristina A." w:date="2020-03-03T06:01:00Z" w:initials="TKA">
    <w:p w14:paraId="36225509" w14:textId="1CCD7521" w:rsidR="002E62EE" w:rsidRDefault="002E62EE">
      <w:pPr>
        <w:pStyle w:val="CommentText"/>
      </w:pPr>
      <w:r>
        <w:rPr>
          <w:rStyle w:val="CommentReference"/>
        </w:rPr>
        <w:annotationRef/>
      </w:r>
      <w:r>
        <w:t>As above, super cool, but not a species trait</w:t>
      </w:r>
    </w:p>
  </w:comment>
  <w:comment w:id="435"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6C1E565F" w15:done="0"/>
  <w15:commentEx w15:paraId="0ABBF1E1" w15:paraIdParent="6C1E565F" w15:done="0"/>
  <w15:commentEx w15:paraId="59DFCBDE" w15:done="0"/>
  <w15:commentEx w15:paraId="59AE5EAB" w15:done="0"/>
  <w15:commentEx w15:paraId="348E3FD1" w15:done="0"/>
  <w15:commentEx w15:paraId="5032F3A4" w15:done="0"/>
  <w15:commentEx w15:paraId="4763DD4D"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003331B7" w15:done="0"/>
  <w15:commentEx w15:paraId="3D3F1CCF" w15:done="0"/>
  <w15:commentEx w15:paraId="5732D2C8" w15:done="0"/>
  <w15:commentEx w15:paraId="36AFFABF" w15:done="0"/>
  <w15:commentEx w15:paraId="0F372225" w15:paraIdParent="36AFFABF" w15:done="0"/>
  <w15:commentEx w15:paraId="161E612D" w15:done="0"/>
  <w15:commentEx w15:paraId="28F44EE6" w15:done="0"/>
  <w15:commentEx w15:paraId="36225509" w15:paraIdParent="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6C1E565F" w16cid:durableId="21FBD5B3"/>
  <w16cid:commentId w16cid:paraId="0ABBF1E1" w16cid:durableId="220763B4"/>
  <w16cid:commentId w16cid:paraId="59DFCBDE" w16cid:durableId="21FBDAD2"/>
  <w16cid:commentId w16cid:paraId="59AE5EAB" w16cid:durableId="21FD2454"/>
  <w16cid:commentId w16cid:paraId="348E3FD1" w16cid:durableId="21F91402"/>
  <w16cid:commentId w16cid:paraId="5032F3A4" w16cid:durableId="21F9139E"/>
  <w16cid:commentId w16cid:paraId="4763DD4D" w16cid:durableId="21FBEB1F"/>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003331B7" w16cid:durableId="21FD1709"/>
  <w16cid:commentId w16cid:paraId="3D3F1CCF" w16cid:durableId="21FA74A4"/>
  <w16cid:commentId w16cid:paraId="5732D2C8" w16cid:durableId="21FD2D28"/>
  <w16cid:commentId w16cid:paraId="36AFFABF" w16cid:durableId="21FA7500"/>
  <w16cid:commentId w16cid:paraId="0F372225" w16cid:durableId="22087057"/>
  <w16cid:commentId w16cid:paraId="161E612D" w16cid:durableId="21FD1A02"/>
  <w16cid:commentId w16cid:paraId="28F44EE6" w16cid:durableId="21FD1BBD"/>
  <w16cid:commentId w16cid:paraId="36225509" w16cid:durableId="2208711C"/>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Teixeira, Kristina A.">
    <w15:presenceInfo w15:providerId="AD" w15:userId="S::teixeirak@si.edu::c41ea8dc-24b5-4131-938a-b2bb13d1b202"/>
  </w15:person>
  <w15:person w15:author="Alan Tepley">
    <w15:presenceInfo w15:providerId="None" w15:userId="Alan Tep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34A5C"/>
    <w:rsid w:val="000474A8"/>
    <w:rsid w:val="000759AB"/>
    <w:rsid w:val="000A59E5"/>
    <w:rsid w:val="000A731B"/>
    <w:rsid w:val="000F52DC"/>
    <w:rsid w:val="00153447"/>
    <w:rsid w:val="001A2BDE"/>
    <w:rsid w:val="001C0C58"/>
    <w:rsid w:val="001D53A8"/>
    <w:rsid w:val="001F4FD0"/>
    <w:rsid w:val="002116FE"/>
    <w:rsid w:val="00253252"/>
    <w:rsid w:val="002A38AA"/>
    <w:rsid w:val="002E62EE"/>
    <w:rsid w:val="00310298"/>
    <w:rsid w:val="00327F78"/>
    <w:rsid w:val="0036638C"/>
    <w:rsid w:val="00394889"/>
    <w:rsid w:val="0045512B"/>
    <w:rsid w:val="0046761B"/>
    <w:rsid w:val="00475F41"/>
    <w:rsid w:val="004B61C8"/>
    <w:rsid w:val="004F6A72"/>
    <w:rsid w:val="0050024B"/>
    <w:rsid w:val="00506588"/>
    <w:rsid w:val="005118D2"/>
    <w:rsid w:val="00557E27"/>
    <w:rsid w:val="005676DD"/>
    <w:rsid w:val="005D734D"/>
    <w:rsid w:val="005E365C"/>
    <w:rsid w:val="00744002"/>
    <w:rsid w:val="007C6E0E"/>
    <w:rsid w:val="007D389B"/>
    <w:rsid w:val="008F4437"/>
    <w:rsid w:val="00A53537"/>
    <w:rsid w:val="00AB3A2F"/>
    <w:rsid w:val="00AC063A"/>
    <w:rsid w:val="00B0790D"/>
    <w:rsid w:val="00B30043"/>
    <w:rsid w:val="00B341A6"/>
    <w:rsid w:val="00B40C63"/>
    <w:rsid w:val="00B70964"/>
    <w:rsid w:val="00B776E6"/>
    <w:rsid w:val="00BB3CD3"/>
    <w:rsid w:val="00BB4776"/>
    <w:rsid w:val="00BD4409"/>
    <w:rsid w:val="00BD481C"/>
    <w:rsid w:val="00C00F00"/>
    <w:rsid w:val="00C021AB"/>
    <w:rsid w:val="00C8603C"/>
    <w:rsid w:val="00C92FA8"/>
    <w:rsid w:val="00CB0D87"/>
    <w:rsid w:val="00CB63BB"/>
    <w:rsid w:val="00CC2E8E"/>
    <w:rsid w:val="00CE29FF"/>
    <w:rsid w:val="00D160DD"/>
    <w:rsid w:val="00D855B8"/>
    <w:rsid w:val="00DA0DD3"/>
    <w:rsid w:val="00DC431D"/>
    <w:rsid w:val="00DD0D1C"/>
    <w:rsid w:val="00E52F32"/>
    <w:rsid w:val="00EB1CA0"/>
    <w:rsid w:val="00F24FC4"/>
    <w:rsid w:val="00F362E5"/>
    <w:rsid w:val="00F374CA"/>
    <w:rsid w:val="00F43872"/>
    <w:rsid w:val="00F54F98"/>
    <w:rsid w:val="00F65F68"/>
    <w:rsid w:val="00FC635B"/>
    <w:rsid w:val="00FD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6802</Words>
  <Characters>38776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13</cp:revision>
  <dcterms:created xsi:type="dcterms:W3CDTF">2020-02-26T16:47:00Z</dcterms:created>
  <dcterms:modified xsi:type="dcterms:W3CDTF">2020-03-03T11:09:00Z</dcterms:modified>
</cp:coreProperties>
</file>