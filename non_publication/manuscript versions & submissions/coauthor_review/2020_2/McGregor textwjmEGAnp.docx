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5581EBF5" w:rsidR="00AB3A2F" w:rsidRDefault="00AB3A2F" w:rsidP="00AB3A2F">
      <w:pPr>
        <w:numPr>
          <w:ilvl w:val="0"/>
          <w:numId w:val="2"/>
        </w:numPr>
      </w:pPr>
      <w:r>
        <w:t xml:space="preserve">As climate change is driving increased drought </w:t>
      </w:r>
      <w:ins w:id="1"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2" w:author="McShea, William J." w:date="2020-02-20T14:09:00Z">
        <w:r w:rsidDel="005118D2">
          <w:delText>tree</w:delText>
        </w:r>
      </w:del>
      <w:ins w:id="3" w:author="McShea, William J." w:date="2020-02-20T14:09:00Z">
        <w:r w:rsidR="005118D2">
          <w:t>th</w:t>
        </w:r>
      </w:ins>
      <w:ins w:id="4" w:author="Pederson, Neil" w:date="2020-02-25T14:37:00Z">
        <w:r w:rsidR="00546508">
          <w:t>e</w:t>
        </w:r>
      </w:ins>
      <w:ins w:id="5" w:author="McShea, William J." w:date="2020-02-20T14:09:00Z">
        <w:r w:rsidR="005118D2">
          <w:t xml:space="preserve"> species’</w:t>
        </w:r>
      </w:ins>
      <w:r>
        <w:t xml:space="preserve"> growth responses during droughts.</w:t>
      </w:r>
    </w:p>
    <w:p w14:paraId="5460E2A9" w14:textId="77777777" w:rsidR="00AB3A2F" w:rsidRDefault="00AB3A2F" w:rsidP="00AB3A2F">
      <w:pPr>
        <w:numPr>
          <w:ilvl w:val="0"/>
          <w:numId w:val="2"/>
        </w:numPr>
      </w:pPr>
      <w:r>
        <w:t>We analyzed tree-ring records for twelve species of an oak-hickory forest - representing 97% of woody productivity - in the 25.6-ha ForestGEO plot in Virginia (USA) to determine how tree size, microenvironment characteristics, and species’ traits shaped drought responses across the three strongest regional droughts over a 60-year period (1950 - 2009).</w:t>
      </w:r>
    </w:p>
    <w:p w14:paraId="23E45386" w14:textId="77777777" w:rsidR="00AB3A2F" w:rsidRDefault="00AB3A2F" w:rsidP="00AB3A2F">
      <w:pPr>
        <w:numPr>
          <w:ilvl w:val="0"/>
          <w:numId w:val="2"/>
        </w:numPr>
      </w:pPr>
      <w:r>
        <w:t xml:space="preserve">Individual-level drought resistance decreased with tree height, which was the dominant size-related variable affecting drought </w:t>
      </w:r>
      <w:commentRangeStart w:id="6"/>
      <w:r>
        <w:t>response</w:t>
      </w:r>
      <w:commentRangeEnd w:id="6"/>
      <w:r w:rsidR="00546508">
        <w:rPr>
          <w:rStyle w:val="CommentReference"/>
        </w:rPr>
        <w:commentReference w:id="6"/>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77777777" w:rsidR="00AB3A2F" w:rsidRDefault="00AB3A2F" w:rsidP="00AB3A2F">
      <w:pPr>
        <w:numPr>
          <w:ilvl w:val="0"/>
          <w:numId w:val="2"/>
        </w:numPr>
      </w:pPr>
      <w:r>
        <w:t xml:space="preserve">We conclude that hydraulic traits and tree height influence growth responses during </w:t>
      </w:r>
      <w:proofErr w:type="gramStart"/>
      <w:r>
        <w:t>drought, and</w:t>
      </w:r>
      <w:proofErr w:type="gramEnd"/>
      <w:r>
        <w:t xml:space="preserve"> can </w:t>
      </w:r>
      <w:commentRangeStart w:id="7"/>
      <w:r>
        <w:t>explain</w:t>
      </w:r>
      <w:commentRangeEnd w:id="7"/>
      <w:r w:rsidR="005118D2">
        <w:rPr>
          <w:rStyle w:val="CommentReference"/>
        </w:rPr>
        <w:commentReference w:id="7"/>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8" w:name="introduction"/>
      <w:bookmarkEnd w:id="8"/>
      <w:r>
        <w:br w:type="page"/>
      </w:r>
    </w:p>
    <w:p w14:paraId="2AE59333" w14:textId="77777777" w:rsidR="00AB3A2F" w:rsidRDefault="00AB3A2F" w:rsidP="00AB3A2F">
      <w:pPr>
        <w:pStyle w:val="Heading3"/>
      </w:pPr>
      <w:r>
        <w:lastRenderedPageBreak/>
        <w:t>Introduction</w:t>
      </w:r>
    </w:p>
    <w:p w14:paraId="444CD435" w14:textId="40E7EBC8" w:rsidR="00AB3A2F" w:rsidRDefault="00AB3A2F" w:rsidP="00AB3A2F">
      <w:pPr>
        <w:pStyle w:val="FirstParagraph"/>
      </w:pPr>
      <w:r>
        <w:t xml:space="preserve">Forests </w:t>
      </w:r>
      <w:del w:id="9" w:author="Pederson, Neil" w:date="2020-02-25T14:41:00Z">
        <w:r w:rsidDel="00DD1054">
          <w:delText xml:space="preserve">globally </w:delText>
        </w:r>
      </w:del>
      <w:r>
        <w:t xml:space="preserve">play a critical </w:t>
      </w:r>
      <w:ins w:id="10" w:author="Pederson, Neil" w:date="2020-02-25T14:41:00Z">
        <w:r w:rsidR="00DD1054">
          <w:t>global</w:t>
        </w:r>
        <w:r w:rsidR="00DD1054">
          <w:t xml:space="preserve"> </w:t>
        </w:r>
      </w:ins>
      <w:r>
        <w:t xml:space="preserve">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w:t>
        </w:r>
        <w:r>
          <w:rPr>
            <w:rStyle w:val="Hyperlink"/>
          </w:rPr>
          <w:t>8</w:t>
        </w:r>
      </w:hyperlink>
      <w:r>
        <w:t>), often despite increasing precipitation [@intergovernmental_panel_on_climate_change_climate_2015]</w:t>
      </w:r>
      <w:commentRangeStart w:id="11"/>
      <w:r>
        <w:t>.</w:t>
      </w:r>
      <w:commentRangeEnd w:id="11"/>
      <w:r w:rsidR="00DD1054">
        <w:rPr>
          <w:rStyle w:val="CommentReference"/>
        </w:rPr>
        <w:commentReference w:id="11"/>
      </w:r>
      <w:r>
        <w:t xml:space="preserve"> Droughts, exasperated by climate change, have been affecting forests worldwide [@allen_global_2010], and are expected to continue as one of the most important drivers of forest change in the </w:t>
      </w:r>
      <w:commentRangeStart w:id="12"/>
      <w:r>
        <w:t>future</w:t>
      </w:r>
      <w:commentRangeEnd w:id="12"/>
      <w:r w:rsidR="0080195A">
        <w:rPr>
          <w:rStyle w:val="CommentReference"/>
        </w:rPr>
        <w:commentReference w:id="12"/>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13"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2394C34F" w:rsidR="00AB3A2F" w:rsidRDefault="00AB3A2F" w:rsidP="00AB3A2F">
      <w:pPr>
        <w:pStyle w:val="BodyText"/>
      </w:pPr>
      <w:r>
        <w:t>One fundamental question regarding forest responses to drought is what drives the observed tendency for large trees to be more affected by drought.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(higher </w:t>
      </w:r>
      <w:ins w:id="14" w:author="Gonzalez, Erika B." w:date="2020-02-25T10:20:00Z">
        <w:r w:rsidR="0080195A">
          <w:t>leaf mass per area-</w:t>
        </w:r>
      </w:ins>
      <w:r>
        <w:t xml:space="preserve">LMA),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Meanwhile, tall trees require greater hydraulic efficiency, such that xylem conduit diameter increases with tree height within and across species [@olson_plant_2018; @liu_hydraulic_2019], making large trees more vulnerable to embolism during drought [@olson_plant_2018]. Traits conducive to efficient water transport may also lead to poor ability to recover from</w:t>
      </w:r>
      <w:ins w:id="15" w:author="McShea, William J." w:date="2020-02-20T14:12:00Z">
        <w:r w:rsidR="005118D2">
          <w:t>,</w:t>
        </w:r>
      </w:ins>
      <w:r>
        <w:t xml:space="preserve"> or re-route</w:t>
      </w:r>
      <w:ins w:id="16" w:author="McShea, William J." w:date="2020-02-20T14:13:00Z">
        <w:r w:rsidR="005118D2">
          <w:t>,</w:t>
        </w:r>
      </w:ins>
      <w:r>
        <w:t xml:space="preserve"> water around embolisms [@roskilly_conflicting_2019]. Second, larger trees may have lower drought resistance because they tend to have more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growth reductions of larger trees during drought will require sorting out the interactive effects of height, </w:t>
      </w:r>
      <w:commentRangeStart w:id="17"/>
      <w:r>
        <w:t xml:space="preserve">canopy position, </w:t>
      </w:r>
      <w:commentRangeEnd w:id="17"/>
      <w:r w:rsidR="00B97354">
        <w:rPr>
          <w:rStyle w:val="CommentReference"/>
        </w:rPr>
        <w:commentReference w:id="17"/>
      </w:r>
      <w:r>
        <w:t>root water access, and species’ traits.</w:t>
      </w:r>
    </w:p>
    <w:p w14:paraId="0DB050B8" w14:textId="381DBEC8"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18"/>
      <w:r>
        <w:t>forests</w:t>
      </w:r>
      <w:commentRangeEnd w:id="18"/>
      <w:r w:rsidR="00DD1054">
        <w:rPr>
          <w:rStyle w:val="CommentReference"/>
        </w:rPr>
        <w:commentReference w:id="18"/>
      </w:r>
      <w:r>
        <w:t xml:space="preserve"> [@abrams_adaptations_1990; @guerfel_impacts_2009; @hoffmann_hydraulic_2011] and other forest biomes around the world [@greenwood_tree_2017]. However, in other cases these traits </w:t>
      </w:r>
      <w:del w:id="19" w:author="Gonzalez, Erika B." w:date="2020-02-25T10:33:00Z">
        <w:r w:rsidDel="00DC40D5">
          <w:delText>have failed to link to</w:delText>
        </w:r>
      </w:del>
      <w:ins w:id="20" w:author="Gonzalez, Erika B." w:date="2020-02-25T10:33:00Z">
        <w:r w:rsidR="00DC40D5">
          <w:t>could not explain</w:t>
        </w:r>
      </w:ins>
      <w:r>
        <w:t xml:space="preserve"> drought tolerance</w:t>
      </w:r>
      <w:ins w:id="21" w:author="Gonzalez, Erika B." w:date="2020-02-25T10:35:00Z">
        <w:r w:rsidR="00DC40D5">
          <w:t xml:space="preserve"> mechanisms</w:t>
        </w:r>
      </w:ins>
      <w:r>
        <w:t xml:space="preserv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w:t>
      </w:r>
      <w:del w:id="22" w:author="Gonzalez, Erika B." w:date="2020-02-25T10:36:00Z">
        <w:r w:rsidDel="00DC40D5">
          <w:delText xml:space="preserve">and </w:delText>
        </w:r>
      </w:del>
      <w:ins w:id="23" w:author="Gonzalez, Erika B." w:date="2020-02-25T10:36:00Z">
        <w:r w:rsidR="00DC40D5">
          <w:t xml:space="preserve">or </w:t>
        </w:r>
      </w:ins>
      <w:r>
        <w:t xml:space="preserve">the direction of response </w:t>
      </w:r>
      <w:del w:id="24" w:author="Gonzalez, Erika B." w:date="2020-02-25T10:36:00Z">
        <w:r w:rsidDel="00DC40D5">
          <w:delText xml:space="preserve">is </w:delText>
        </w:r>
      </w:del>
      <w:ins w:id="25"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26" w:author="Gonzalez, Erika B." w:date="2020-02-25T10:38:00Z">
        <w:r w:rsidDel="00DC40D5">
          <w:delText>due to</w:delText>
        </w:r>
      </w:del>
      <w:ins w:id="27"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28"/>
      <w:r>
        <w:t>loss</w:t>
      </w:r>
      <w:commentRangeEnd w:id="28"/>
      <w:r w:rsidR="005118D2">
        <w:rPr>
          <w:rStyle w:val="CommentReference"/>
        </w:rPr>
        <w:commentReference w:id="28"/>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have enabled prediction of drought performance [@anderegg_hydraulic_2018] but are time-consuming to measure and therefore infeasible for predicting or modeling drought responses in highly diverse forests (</w:t>
      </w:r>
      <w:r>
        <w:rPr>
          <w:i/>
        </w:rPr>
        <w:t>e.g.</w:t>
      </w:r>
      <w:r>
        <w:t xml:space="preserve">, in the tropics). More rapidly 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29"/>
      <w:ins w:id="30" w:author="Gonzalez, Erika B." w:date="2020-02-25T10:45:00Z">
        <w:r w:rsidR="004E5D98">
          <w:t xml:space="preserve">or taxa </w:t>
        </w:r>
      </w:ins>
      <w:r>
        <w:t>responses</w:t>
      </w:r>
      <w:commentRangeEnd w:id="29"/>
      <w:r w:rsidR="004E5D98">
        <w:rPr>
          <w:rStyle w:val="CommentReference"/>
        </w:rPr>
        <w:commentReference w:id="29"/>
      </w:r>
      <w:r>
        <w:t>, and do not consider the roles of tree size and microenvironment. The ecological field-ba</w:t>
      </w:r>
      <w:ins w:id="31" w:author="McShea, William J." w:date="2020-02-20T14:15:00Z">
        <w:r w:rsidR="005118D2">
          <w:t>se</w:t>
        </w:r>
      </w:ins>
      <w:del w:id="32" w:author="McShea, William J." w:date="2020-02-20T14:15:00Z">
        <w:r w:rsidDel="005118D2">
          <w:delText>es</w:delText>
        </w:r>
      </w:del>
      <w:r>
        <w:t xml:space="preserve">d studies that have shaped our understanding of the role of tree size and microenvironment in forest drought responses generally examine only a single drought and tend to focus </w:t>
      </w:r>
      <w:r>
        <w:lastRenderedPageBreak/>
        <w:t>disproportionately on the most extreme droughts with dramatic impacts (</w:t>
      </w:r>
      <w:r>
        <w:rPr>
          <w:i/>
        </w:rPr>
        <w:t>e.g.</w:t>
      </w:r>
      <w:r>
        <w:t xml:space="preserve">, @allen_global_2010; @bennett_larger_2015; @stovall_tree_2019; @anderegg_meta-analysis_2016). </w:t>
      </w:r>
      <w:commentRangeStart w:id="33"/>
      <w:r>
        <w:t>Thus</w:t>
      </w:r>
      <w:commentRangeEnd w:id="33"/>
      <w:r w:rsidR="00116803">
        <w:rPr>
          <w:rStyle w:val="CommentReference"/>
        </w:rPr>
        <w:commentReference w:id="33"/>
      </w:r>
      <w:r>
        <w:t xml:space="preserve">, our knowledge of forest responses to more </w:t>
      </w:r>
      <w:del w:id="34" w:author="Gonzalez, Erika B." w:date="2020-02-25T10:47:00Z">
        <w:r w:rsidDel="004E5D98">
          <w:delText xml:space="preserve">modest </w:delText>
        </w:r>
      </w:del>
      <w:ins w:id="35" w:author="Gonzalez, Erika B." w:date="2020-02-25T10:47:00Z">
        <w:r w:rsidR="004E5D98">
          <w:t xml:space="preserve">moderate </w:t>
        </w:r>
      </w:ins>
      <w:r>
        <w:t>but frequent droughts - e.g., those with historical return intervals</w:t>
      </w:r>
      <w:del w:id="36"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7575C989" w:rsidR="00AB3A2F" w:rsidRDefault="00AB3A2F" w:rsidP="00AB3A2F">
      <w:pPr>
        <w:pStyle w:val="BodyText"/>
      </w:pPr>
      <w:r>
        <w:t xml:space="preserve">To yield </w:t>
      </w:r>
      <w:ins w:id="37" w:author="McShea, William J." w:date="2020-02-20T14:17:00Z">
        <w:r w:rsidR="005118D2">
          <w:t xml:space="preserve">a </w:t>
        </w:r>
      </w:ins>
      <w:r>
        <w:t>functional understanding of how tree size, microenvironment characteristics, and species’ traits collectively shape drought responses, we test</w:t>
      </w:r>
      <w:ins w:id="38" w:author="McShea, William J." w:date="2020-02-20T14:17:00Z">
        <w:r w:rsidR="005118D2">
          <w:t>ed</w:t>
        </w:r>
      </w:ins>
      <w:r>
        <w:t xml:space="preserve"> a series of hypotheses and associated specific predictions (Table 1) based on the combination of tree-ring records from three droughts </w:t>
      </w:r>
      <w:ins w:id="39" w:author="Gonzalez, Erika B." w:date="2020-02-25T10:49:00Z">
        <w:r w:rsidR="004E5D98">
          <w:t>events</w:t>
        </w:r>
      </w:ins>
      <w:ins w:id="40" w:author="Gonzalez, Erika B." w:date="2020-02-25T10:50:00Z">
        <w:r w:rsidR="004E5D98">
          <w:t xml:space="preserve"> </w:t>
        </w:r>
      </w:ins>
      <w:r>
        <w:t xml:space="preserve">(1966, 1977, 1999), species functional and hydraulic trait measurements, and forest census data from a </w:t>
      </w:r>
      <w:del w:id="41" w:author="McShea, William J." w:date="2020-02-20T14:19:00Z">
        <w:r w:rsidDel="00EB1CA0">
          <w:delText xml:space="preserve">25.6-ha ForestGEO </w:delText>
        </w:r>
      </w:del>
      <w:commentRangeStart w:id="42"/>
      <w:r>
        <w:t>plot</w:t>
      </w:r>
      <w:commentRangeEnd w:id="42"/>
      <w:r w:rsidR="00EB1CA0">
        <w:rPr>
          <w:rStyle w:val="CommentReference"/>
        </w:rPr>
        <w:commentReference w:id="42"/>
      </w:r>
      <w:r>
        <w:t xml:space="preserve"> in Virginia (USA). First, we focus on the role of tree size and its interaction with microenvironment. We </w:t>
      </w:r>
      <w:commentRangeStart w:id="43"/>
      <w:r>
        <w:t>test</w:t>
      </w:r>
      <w:commentRangeEnd w:id="43"/>
      <w:r w:rsidR="005118D2">
        <w:rPr>
          <w:rStyle w:val="CommentReference"/>
        </w:rPr>
        <w:commentReference w:id="43"/>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44" w:name="materials-and-methods"/>
      <w:bookmarkEnd w:id="44"/>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45" w:author="McShea, William J." w:date="2020-02-20T14:22:00Z">
        <w:r w:rsidR="00EB1CA0">
          <w:t>boundary</w:t>
        </w:r>
      </w:ins>
      <w:del w:id="46"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47"/>
      <w:r>
        <w:t>period</w:t>
      </w:r>
      <w:commentRangeEnd w:id="47"/>
      <w:r w:rsidR="00587A4C">
        <w:rPr>
          <w:rStyle w:val="CommentReference"/>
        </w:rPr>
        <w:commentReference w:id="47"/>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lastRenderedPageBreak/>
        <w:t>All analysis beyond basic data collection was performed using R version 3.5.3 [@R-base].</w:t>
      </w:r>
    </w:p>
    <w:p w14:paraId="2EC6F9FC" w14:textId="68ED869C" w:rsidR="00AB3A2F" w:rsidRDefault="00AB3A2F" w:rsidP="00AB3A2F">
      <w:pPr>
        <w:pStyle w:val="BodyText"/>
      </w:pPr>
      <w:r>
        <w:t xml:space="preserve">Within or just outside the ForestGEO plot, we collected data on a suite of variables including tree size, microenvironment characteristics, and species traits (Table 2). The SCBI </w:t>
      </w:r>
      <w:proofErr w:type="spellStart"/>
      <w:r>
        <w:t>ForestGEO</w:t>
      </w:r>
      <w:proofErr w:type="spellEnd"/>
      <w:r>
        <w:t xml:space="preserve"> plot was </w:t>
      </w:r>
      <w:del w:id="48" w:author="Gonzalez, Erika B." w:date="2020-02-25T10:58:00Z">
        <w:r w:rsidDel="00947EE1">
          <w:delText xml:space="preserve">censused </w:delText>
        </w:r>
      </w:del>
      <w:ins w:id="49" w:author="Gonzalez, Erika B." w:date="2020-02-25T10:58:00Z">
        <w:r w:rsidR="00947EE1">
          <w:t xml:space="preserve">measured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50" w:author="McShea, William J." w:date="2020-02-20T14:23:00Z">
        <w:r w:rsidDel="00EB1CA0">
          <w:delText>, which were last updated</w:delText>
        </w:r>
      </w:del>
      <w:del w:id="51"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52"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w:t>
      </w:r>
      <w:r>
        <w:lastRenderedPageBreak/>
        <w:t>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m:t>
        </m:r>
      </m:oMath>
      <w:r>
        <w:t>). For species with insufficient height data to create reliable species-specific allometries, heights were calculated from an equation developed using all height measurements.</w:t>
      </w:r>
    </w:p>
    <w:p w14:paraId="209A45CB" w14:textId="77777777" w:rsidR="00AB3A2F" w:rsidRDefault="00AB3A2F" w:rsidP="00AB3A2F">
      <w:pPr>
        <w:pStyle w:val="BodyText"/>
      </w:pPr>
      <w:r>
        <w:t>Crown position (</w:t>
      </w:r>
      <m:oMath>
        <m:r>
          <w:rPr>
            <w:rFonts w:ascii="Cambria Math" w:hAnsi="Cambria Math"/>
          </w:rPr>
          <m:t>CP</m:t>
        </m:r>
      </m:oMath>
      <w:r>
        <w:t>)–a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1966 drought 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However, dominant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5D925C87" w14:textId="1DA8DEDF" w:rsidR="00AB3A2F" w:rsidRDefault="00AB3A2F" w:rsidP="00AB3A2F">
      <w:pPr>
        <w:pStyle w:val="BodyText"/>
      </w:pPr>
      <w:r>
        <w:t>Hydraulic traits were collected</w:t>
      </w:r>
      <w:del w:id="53" w:author="McShea, William J." w:date="2020-02-20T14:26:00Z">
        <w:r w:rsidDel="00EB1CA0">
          <w:delText xml:space="preserve"> at SCBI</w:delText>
        </w:r>
      </w:del>
      <w:del w:id="54" w:author="McShea, William J." w:date="2020-02-20T14:27:00Z">
        <w:r w:rsidDel="00EB1CA0">
          <w:delText xml:space="preserve"> (Table 3)</w:delText>
        </w:r>
      </w:del>
      <w:r>
        <w:t xml:space="preserve"> in August 2018</w:t>
      </w:r>
      <w:ins w:id="55" w:author="McShea, William J." w:date="2020-02-20T14:26:00Z">
        <w:r w:rsidR="00EB1CA0">
          <w:t xml:space="preserve"> (Table 3)</w:t>
        </w:r>
      </w:ins>
      <w:r>
        <w:t>. We sampled small sun-exposed branches within eight meters of the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del w:id="56" w:author="Gonzalez, Erika B." w:date="2020-02-25T11:19:00Z">
                <w:rPr>
                  <w:rFonts w:ascii="Cambria Math" w:hAnsi="Cambria Math"/>
                </w:rPr>
              </w:del>
            </m:ctrlPr>
          </m:sSupPr>
          <m:e/>
          <m:sup>
            <m:r>
              <w:del w:id="57" w:author="Gonzalez, Erika B." w:date="2020-02-25T11:19:00Z">
                <w:rPr>
                  <w:rFonts w:ascii="Cambria Math" w:hAnsi="Cambria Math"/>
                </w:rPr>
                <m:t>∘</m:t>
              </w:del>
            </m:r>
          </m:sup>
        </m:sSup>
        <m:r>
          <w:ins w:id="58"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lastRenderedPageBreak/>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59" w:author="Gonzalez, Erika B." w:date="2020-02-25T11:23:00Z">
        <w:r w:rsidR="00FB2846">
          <w:t>ly</w:t>
        </w:r>
      </w:ins>
      <w:r>
        <w:t xml:space="preserve"> scale.</w:t>
      </w:r>
    </w:p>
    <w:p w14:paraId="0A659FBE" w14:textId="77777777" w:rsidR="00AB3A2F" w:rsidRDefault="00AB3A2F" w:rsidP="00AB3A2F">
      <w:pPr>
        <w:pStyle w:val="BodyText"/>
      </w:pPr>
      <w:r>
        <w:rPr>
          <w:i/>
        </w:rPr>
        <w:t>Identification of drought years</w:t>
      </w:r>
    </w:p>
    <w:p w14:paraId="77ADE2C2" w14:textId="77777777" w:rsidR="00AB3A2F" w:rsidRDefault="00AB3A2F" w:rsidP="00AB3A2F">
      <w:pPr>
        <w:pStyle w:val="BodyText"/>
      </w:pPr>
      <w:r>
        <w:t>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observed growth declines and that our focus remained on droughts that substantially impacted the forest community.</w:t>
      </w:r>
    </w:p>
    <w:p w14:paraId="64E12928" w14:textId="77777777" w:rsidR="00AB3A2F" w:rsidRDefault="00AB3A2F" w:rsidP="00AB3A2F">
      <w:pPr>
        <w:pStyle w:val="BodyText"/>
      </w:pPr>
      <w:r>
        <w:t>We identified the years with driest conditions during May-August (MJJA),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60"/>
      <w:r>
        <w:t>S3</w:t>
      </w:r>
      <w:commentRangeEnd w:id="60"/>
      <w:r w:rsidR="00BD481C">
        <w:rPr>
          <w:rStyle w:val="CommentReference"/>
        </w:rPr>
        <w:commentReference w:id="60"/>
      </w:r>
      <w:r>
        <w:t>).</w:t>
      </w:r>
    </w:p>
    <w:p w14:paraId="2CF4C6F6" w14:textId="77777777"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increased 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may be explained in part by defoliation from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p>
    <w:p w14:paraId="4581A6A1" w14:textId="77777777" w:rsidR="00AB3A2F" w:rsidRDefault="00AB3A2F" w:rsidP="00AB3A2F">
      <w:pPr>
        <w:pStyle w:val="BodyText"/>
      </w:pPr>
      <w:r>
        <w:t xml:space="preserve">Together, these criteria identified three drought years: 1966, 1977, and 1999 (Figs. 1, S2, Table S3). The droughts differed in intensity and prior onset (Fig. S2, Table S3). The 1966 drought was </w:t>
      </w:r>
      <w:r>
        <w:lastRenderedPageBreak/>
        <w:t xml:space="preserve">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77777777" w:rsidR="00AB3A2F" w:rsidRDefault="00AB3A2F" w:rsidP="00AB3A2F">
      <w:pPr>
        <w:pStyle w:val="BodyText"/>
      </w:pPr>
      <w:r>
        <w:t xml:space="preserve">Models were run for all drought years combined (with year as a fixed effect) and for each drought year independently.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proofErr w:type="gramStart"/>
      <w:r>
        <w:t>relative</w:t>
      </w:r>
      <w:proofErr w:type="gramEnd"/>
      <w:r>
        <w:t xml:space="preser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w:t>
      </w:r>
      <w:proofErr w:type="spellStart"/>
      <w:r>
        <w:t>AICc</w:t>
      </w:r>
      <w:proofErr w:type="spellEnd"/>
      <w:r>
        <w:t>),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w:t>
      </w:r>
      <w:proofErr w:type="spellStart"/>
      <w:r>
        <w:t>ForestGEO</w:t>
      </w:r>
      <w:proofErr w:type="spellEnd"/>
      <w:r>
        <w:t>: SCBI-</w:t>
      </w:r>
      <w:proofErr w:type="spellStart"/>
      <w:r>
        <w:t>ForestGEO</w:t>
      </w:r>
      <w:proofErr w:type="spellEnd"/>
      <w:r>
        <w:t xml:space="preserve">-Data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61" w:name="results"/>
      <w:bookmarkEnd w:id="61"/>
      <w:r>
        <w:t>Results</w:t>
      </w:r>
    </w:p>
    <w:p w14:paraId="3937EB4B" w14:textId="77777777" w:rsidR="00AB3A2F" w:rsidRDefault="00AB3A2F" w:rsidP="00AB3A2F">
      <w:pPr>
        <w:pStyle w:val="FirstParagraph"/>
      </w:pPr>
      <w:r>
        <w:rPr>
          <w:i/>
        </w:rPr>
        <w:t>Community-level drought responses</w:t>
      </w:r>
    </w:p>
    <w:p w14:paraId="314A70FE" w14:textId="77777777" w:rsidR="00AB3A2F" w:rsidRDefault="00AB3A2F" w:rsidP="00AB3A2F">
      <w:pPr>
        <w:pStyle w:val="BodyText"/>
      </w:pPr>
      <w:r>
        <w:t xml:space="preserve">Community-level tree growth responses to all three droughts were modest, with mean </w:t>
      </w:r>
      <m:oMath>
        <m:r>
          <w:rPr>
            <w:rFonts w:ascii="Cambria Math" w:hAnsi="Cambria Math"/>
          </w:rPr>
          <m:t>Rt</m:t>
        </m:r>
      </m:oMath>
      <w:r>
        <w:t xml:space="preserve"> values of 0.86, 0.84, and 0.86 for 1966, 1977, and 1999 droughts, respectively (Fig. 1b). In each drought, roughly 30% of the cored trees experienced </w:t>
      </w:r>
      <m:oMath>
        <m:r>
          <w:rPr>
            <w:rFonts w:ascii="Cambria Math" w:hAnsi="Cambria Math"/>
          </w:rPr>
          <m:t>≥</m:t>
        </m:r>
      </m:oMath>
      <w:r>
        <w:t xml:space="preserve"> 30% growth reductions (</w:t>
      </w:r>
      <m:oMath>
        <m:r>
          <w:rPr>
            <w:rFonts w:ascii="Cambria Math" w:hAnsi="Cambria Math"/>
          </w:rPr>
          <m:t>Rt≤0.7</m:t>
        </m:r>
      </m:oMath>
      <w:r>
        <w:t xml:space="preserve">): 29% </w:t>
      </w:r>
      <w:r>
        <w:lastRenderedPageBreak/>
        <w:t xml:space="preserve">in 1966, 32% in 1977, and 27% in 1999. </w:t>
      </w:r>
      <w:commentRangeStart w:id="62"/>
      <w:r>
        <w:t>However, some individuals exhibited increased growth: (</w:t>
      </w:r>
      <m:oMath>
        <m:r>
          <w:rPr>
            <w:rFonts w:ascii="Cambria Math" w:hAnsi="Cambria Math"/>
          </w:rPr>
          <m:t>Rt&gt;1.0</m:t>
        </m:r>
      </m:oMath>
      <w:r>
        <w:t xml:space="preserve">): 26% in 1966, 22% in 1977, and 26% in </w:t>
      </w:r>
      <w:commentRangeStart w:id="63"/>
      <w:r>
        <w:t>1999</w:t>
      </w:r>
      <w:commentRangeEnd w:id="63"/>
      <w:r w:rsidR="00D10E37">
        <w:rPr>
          <w:rStyle w:val="CommentReference"/>
        </w:rPr>
        <w:commentReference w:id="63"/>
      </w:r>
      <w:r>
        <w:t>.</w:t>
      </w:r>
      <w:commentRangeEnd w:id="62"/>
      <w:r w:rsidR="00BD481C">
        <w:rPr>
          <w:rStyle w:val="CommentReference"/>
        </w:rPr>
        <w:commentReference w:id="62"/>
      </w:r>
    </w:p>
    <w:p w14:paraId="0FDD8476" w14:textId="77777777" w:rsidR="00AB3A2F" w:rsidRDefault="00AB3A2F" w:rsidP="00AB3A2F">
      <w:pPr>
        <w:pStyle w:val="BodyText"/>
      </w:pPr>
      <w:r>
        <w:rPr>
          <w:i/>
        </w:rPr>
        <w:t>Tree size, microenvironment, and drought resistance</w:t>
      </w:r>
    </w:p>
    <w:p w14:paraId="402F6195" w14:textId="523094FD" w:rsidR="00AB3A2F" w:rsidRDefault="00AB3A2F" w:rsidP="00AB3A2F">
      <w:pPr>
        <w:pStyle w:val="BodyText"/>
      </w:pPr>
      <w:r>
        <w:t xml:space="preserve">Larger-diameter trees showed greater reductions in growth during drought, although there was no significant effect during 1977 or 1999 individually (Tables 1, 4). </w:t>
      </w:r>
      <w:ins w:id="64" w:author="Pederson, Neil" w:date="2020-02-25T15:14:00Z">
        <w:r w:rsidR="00FD1A00">
          <w:t xml:space="preserve">The only significant effect was in 1966, one of the driest years? and the year preceded by </w:t>
        </w:r>
        <w:commentRangeStart w:id="65"/>
        <w:r w:rsidR="00FD1A00">
          <w:t>drought</w:t>
        </w:r>
        <w:commentRangeEnd w:id="65"/>
        <w:r w:rsidR="00FD1A00">
          <w:rPr>
            <w:rStyle w:val="CommentReference"/>
          </w:rPr>
          <w:commentReference w:id="65"/>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77777777"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When considered alone, </w:t>
      </w:r>
      <m:oMath>
        <m:r>
          <w:rPr>
            <w:rFonts w:ascii="Cambria Math" w:hAnsi="Cambria Math"/>
          </w:rPr>
          <m:t>CP</m:t>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r>
        <w:t xml:space="preserve">Resistance was negatively correlated with </w:t>
      </w:r>
      <m:oMath>
        <m:r>
          <w:rPr>
            <w:rFonts w:ascii="Cambria Math" w:hAnsi="Cambria Math"/>
          </w:rPr>
          <m:t>ln[TWI]</m:t>
        </m:r>
      </m:oMath>
      <w:r>
        <w:t xml:space="preserve"> (Tables 4-5), </w:t>
      </w:r>
      <w:del w:id="66" w:author="Gonzalez, Erika B." w:date="2020-02-25T11:35:00Z">
        <w:r w:rsidDel="00EB413A">
          <w:delText xml:space="preserve">negating </w:delText>
        </w:r>
      </w:del>
      <w:ins w:id="67" w:author="Gonzalez, Erika B." w:date="2020-02-25T11:35:00Z">
        <w:r w:rsidR="00EB413A">
          <w:t xml:space="preserve">rejecting </w:t>
        </w:r>
      </w:ins>
      <w:r>
        <w:t xml:space="preserve">the idea that trees in moist microsites would be less affected by </w:t>
      </w:r>
      <w:commentRangeStart w:id="68"/>
      <w:r>
        <w:t>drought</w:t>
      </w:r>
      <w:commentRangeEnd w:id="68"/>
      <w:r w:rsidR="002C4A41">
        <w:rPr>
          <w:rStyle w:val="CommentReference"/>
        </w:rPr>
        <w:commentReference w:id="68"/>
      </w:r>
      <w:r>
        <w:t xml:space="preserve">.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69" w:author="Gonzalez, Erika B." w:date="2020-02-25T11:35:00Z">
        <w:r w:rsidDel="00101B0C">
          <w:delText>;</w:delText>
        </w:r>
      </w:del>
      <w:ins w:id="70" w:author="Gonzalez, Erika B." w:date="2020-02-25T11:36:00Z">
        <w:r w:rsidR="00101B0C">
          <w:t xml:space="preserve"> as</w:t>
        </w:r>
      </w:ins>
      <w:r>
        <w:t xml:space="preserve">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77777777" w:rsidR="00AB3A2F" w:rsidRDefault="00AB3A2F" w:rsidP="00AB3A2F">
      <w:pPr>
        <w:pStyle w:val="BodyText"/>
      </w:pPr>
      <w:r>
        <w:t xml:space="preserve">Hydraulic traits, including </w:t>
      </w:r>
      <w:commentRangeStart w:id="71"/>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71"/>
      <w:r w:rsidR="00CB37D6">
        <w:rPr>
          <w:rStyle w:val="CommentReference"/>
        </w:rPr>
        <w:commentReference w:id="71"/>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72"/>
      <w:r>
        <w:t>0</w:t>
      </w:r>
      <w:commentRangeEnd w:id="72"/>
      <w:r w:rsidR="00BD481C">
        <w:rPr>
          <w:rStyle w:val="CommentReference"/>
        </w:rPr>
        <w:commentReference w:id="72"/>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w:t>
      </w:r>
      <w:r>
        <w:lastRenderedPageBreak/>
        <w:t xml:space="preserve">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did 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73" w:name="discussion"/>
      <w:bookmarkEnd w:id="73"/>
      <w:r>
        <w:t>Discussion</w:t>
      </w:r>
    </w:p>
    <w:p w14:paraId="0293E4BE" w14:textId="002FC3E3" w:rsidR="00AB3A2F" w:rsidRDefault="00AB3A2F" w:rsidP="00AB3A2F">
      <w:pPr>
        <w:pStyle w:val="FirstParagraph"/>
      </w:pPr>
      <w:r>
        <w:t xml:space="preserve">Tree size, microenvironment, and hydraulic traits shaped tree growth responses across three droughts </w:t>
      </w:r>
      <w:ins w:id="74" w:author="Gonzalez, Erika B." w:date="2020-02-25T11:38:00Z">
        <w:r w:rsidR="00101B0C">
          <w:t xml:space="preserve">in </w:t>
        </w:r>
        <w:del w:id="75" w:author="Pederson, Neil" w:date="2020-02-25T15:18:00Z">
          <w:r w:rsidR="00101B0C" w:rsidDel="0034226A">
            <w:delText>the</w:delText>
          </w:r>
        </w:del>
      </w:ins>
      <w:ins w:id="76" w:author="Pederson, Neil" w:date="2020-02-25T15:18:00Z">
        <w:r w:rsidR="0034226A">
          <w:t>our</w:t>
        </w:r>
      </w:ins>
      <w:ins w:id="77" w:author="Gonzalez, Erika B." w:date="2020-02-25T11:38:00Z">
        <w:r w:rsidR="00101B0C">
          <w:t xml:space="preserve"> study </w:t>
        </w:r>
        <w:del w:id="78" w:author="Pederson, Neil" w:date="2020-02-25T15:18:00Z">
          <w:r w:rsidR="00101B0C" w:rsidDel="0034226A">
            <w:delText>area</w:delText>
          </w:r>
        </w:del>
      </w:ins>
      <w:ins w:id="79" w:author="Pederson, Neil" w:date="2020-02-25T15:18:00Z">
        <w:r w:rsidR="0034226A">
          <w:t>site</w:t>
        </w:r>
      </w:ins>
      <w:ins w:id="80" w:author="Gonzalez, Erika B." w:date="2020-02-25T11:38:00Z">
        <w:r w:rsidR="00101B0C">
          <w:t xml:space="preserve">? </w:t>
        </w:r>
      </w:ins>
      <w:r>
        <w:t xml:space="preserve">(Table 1). The greater susceptibility of larger trees to drought, similar to forests worldwide [@bennett_larger_2015], was driven primarily by their height [@liu_effect_1993; @stovall_tree_2019]. There was a marginal additional effect of crown exposure, with a tendency for lowest </w:t>
      </w:r>
      <w:commentRangeStart w:id="81"/>
      <m:oMath>
        <m:r>
          <w:rPr>
            <w:rFonts w:ascii="Cambria Math" w:hAnsi="Cambria Math"/>
          </w:rPr>
          <m:t>Rt</m:t>
        </m:r>
        <w:commentRangeEnd w:id="81"/>
        <m:r>
          <m:rPr>
            <m:sty m:val="p"/>
          </m:rPr>
          <w:rPr>
            <w:rStyle w:val="CommentReference"/>
          </w:rPr>
          <w:commentReference w:id="81"/>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82" w:author="McShea, William J." w:date="2020-02-21T15:23:00Z">
        <w:r w:rsidDel="00BD481C">
          <w:delText>when</w:delText>
        </w:r>
      </w:del>
      <w:ins w:id="83" w:author="McShea, William J." w:date="2020-02-21T15:23:00Z">
        <w:r w:rsidR="00BD481C">
          <w:t xml:space="preserve"> after</w:t>
        </w:r>
      </w:ins>
      <w:del w:id="84"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w:t>
      </w:r>
      <w:del w:id="85" w:author="Gonzalez, Erika B." w:date="2020-02-25T11:40:00Z">
        <w:r w:rsidDel="00101B0C">
          <w:delText xml:space="preserve">conclusion </w:delText>
        </w:r>
      </w:del>
      <w:ins w:id="86" w:author="Gonzalez, Erika B." w:date="2020-02-25T11:40:00Z">
        <w:r w:rsidR="00101B0C">
          <w:t xml:space="preserve">premise </w:t>
        </w:r>
      </w:ins>
      <w:r>
        <w:t xml:space="preserve">that they were driven by fundamental physiological mechanisms. However, the strengths of each predictor </w:t>
      </w:r>
      <w:commentRangeStart w:id="87"/>
      <w:r>
        <w:t xml:space="preserve">varied across droughts </w:t>
      </w:r>
      <w:commentRangeEnd w:id="87"/>
      <w:r w:rsidR="00101184">
        <w:rPr>
          <w:rStyle w:val="CommentReference"/>
        </w:rPr>
        <w:commentReference w:id="87"/>
      </w:r>
      <w:r>
        <w:t xml:space="preserve">(Tables 4-5), indicating that drought characteristics interact with tree size, microenvironment, and traits to shape which individuals are most affected. </w:t>
      </w:r>
      <w:commentRangeStart w:id="88"/>
      <w:r>
        <w:t>These findings significantly advance our knowledge of the factors that confer vulnerability or resistance on trees during drought.</w:t>
      </w:r>
      <w:commentRangeEnd w:id="88"/>
      <w:r w:rsidR="00BD481C">
        <w:rPr>
          <w:rStyle w:val="CommentReference"/>
        </w:rPr>
        <w:commentReference w:id="88"/>
      </w:r>
    </w:p>
    <w:p w14:paraId="7EBAF1A9" w14:textId="22A64D5B" w:rsidR="00AB3A2F" w:rsidRDefault="00AB3A2F" w:rsidP="00AB3A2F">
      <w:pPr>
        <w:pStyle w:val="BodyText"/>
      </w:pPr>
      <w:r>
        <w:t xml:space="preserve">The droughts considered here were of a magnitude that has occurred with an average frequency of approximately one per 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w:t>
      </w:r>
      <w:del w:id="89" w:author="Pederson, Neil" w:date="2020-02-25T15:21:00Z">
        <w:r w:rsidDel="000E7D9A">
          <w:delText>(“</w:delText>
        </w:r>
      </w:del>
      <w:ins w:id="90" w:author="Pederson, Neil" w:date="2020-02-25T15:21:00Z">
        <w:r w:rsidR="000E7D9A">
          <w:t xml:space="preserve">or so-called </w:t>
        </w:r>
        <w:r w:rsidR="000E7D9A">
          <w:t>“</w:t>
        </w:r>
      </w:ins>
      <w:r>
        <w:t>megadroughts</w:t>
      </w:r>
      <w:del w:id="91" w:author="Pederson, Neil" w:date="2020-02-25T15:21:00Z">
        <w:r w:rsidDel="000E7D9A">
          <w:delText xml:space="preserve">”) </w:delText>
        </w:r>
      </w:del>
      <w:ins w:id="92" w:author="Pederson, Neil" w:date="2020-02-25T15:21:00Z">
        <w:r w:rsidR="000E7D9A">
          <w:t>”</w:t>
        </w:r>
        <w:r w:rsidR="000E7D9A">
          <w:t>, droughts of 10 years or more,</w:t>
        </w:r>
        <w:r w:rsidR="000E7D9A">
          <w:t xml:space="preserv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w:t>
      </w:r>
      <w:del w:id="93" w:author="Gonzalez, Erika B." w:date="2020-02-25T11:43:00Z">
        <w:r w:rsidDel="00101B0C">
          <w:delText xml:space="preserve">tendency </w:delText>
        </w:r>
      </w:del>
      <w:ins w:id="94" w:author="Gonzalez, Erika B." w:date="2020-02-25T11:43:00Z">
        <w:r w:rsidR="00101B0C">
          <w:t xml:space="preserve">phycological response </w:t>
        </w:r>
      </w:ins>
      <w:r>
        <w:lastRenderedPageBreak/>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95"/>
      <w:r>
        <w:t>drought</w:t>
      </w:r>
      <w:commentRangeEnd w:id="95"/>
      <w:r w:rsidR="000E7D9A">
        <w:rPr>
          <w:rStyle w:val="CommentReference"/>
        </w:rPr>
        <w:commentReference w:id="95"/>
      </w:r>
      <w:commentRangeStart w:id="96"/>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96"/>
      <w:r w:rsidR="000A731B">
        <w:rPr>
          <w:rStyle w:val="CommentReference"/>
        </w:rPr>
        <w:commentReference w:id="96"/>
      </w:r>
      <w:r>
        <w:t>(Table 5).</w:t>
      </w:r>
    </w:p>
    <w:p w14:paraId="64D5D9C7" w14:textId="1A6B3F8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97" w:author="Gonzalez, Erika B." w:date="2020-02-25T11:46:00Z">
        <w:r w:rsidDel="008A3C00">
          <w:delText xml:space="preserve">extra </w:delText>
        </w:r>
      </w:del>
      <w:ins w:id="98"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99"/>
      <w:r>
        <w:t>position</w:t>
      </w:r>
      <w:commentRangeEnd w:id="99"/>
      <w:r w:rsidR="008F0050">
        <w:rPr>
          <w:rStyle w:val="CommentReference"/>
        </w:rPr>
        <w:commentReference w:id="99"/>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77777777"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w:t>
      </w:r>
      <w:r>
        <w:lastRenderedPageBreak/>
        <w:t xml:space="preserve">@elliott_forest_2015].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that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w:t>
      </w:r>
      <w:proofErr w:type="gramStart"/>
      <w:r>
        <w:t>full linkage hydraulic traits</w:t>
      </w:r>
      <w:proofErr w:type="gramEnd"/>
      <w:r>
        <w:t xml:space="preserve">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100"/>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100"/>
      <w:proofErr w:type="spellEnd"/>
      <w:r w:rsidR="000440A7">
        <w:rPr>
          <w:rStyle w:val="CommentReference"/>
        </w:rPr>
        <w:commentReference w:id="100"/>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102" w:name="acknowledgements"/>
      <w:bookmarkEnd w:id="102"/>
      <w:r>
        <w:lastRenderedPageBreak/>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103" w:author="McShea, William J." w:date="2020-02-21T15:28:00Z">
        <w:r w:rsidR="000A731B">
          <w:t>ps</w:t>
        </w:r>
      </w:ins>
      <w:del w:id="104" w:author="McShea, William J." w:date="2020-02-21T15:28:00Z">
        <w:r w:rsidDel="000A731B">
          <w:delText>sp</w:delText>
        </w:r>
      </w:del>
      <w:r>
        <w:t xml:space="preserve">on, and Victoria </w:t>
      </w:r>
      <w:proofErr w:type="spellStart"/>
      <w:r>
        <w:t>Meakem</w:t>
      </w:r>
      <w:proofErr w:type="spellEnd"/>
      <w:r>
        <w:t xml:space="preserve">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105" w:name="author-contribution"/>
      <w:bookmarkEnd w:id="105"/>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0440A7"/>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7"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11"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12"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0440A7" w:rsidP="0080195A">
      <w:pPr>
        <w:pStyle w:val="CommentText"/>
      </w:pPr>
      <w:hyperlink r:id="rId2" w:history="1">
        <w:r w:rsidR="0080195A">
          <w:rPr>
            <w:rStyle w:val="Hyperlink"/>
          </w:rPr>
          <w:t>https://www.scien</w:t>
        </w:r>
        <w:r w:rsidR="0080195A">
          <w:rPr>
            <w:rStyle w:val="Hyperlink"/>
          </w:rPr>
          <w:t>c</w:t>
        </w:r>
        <w:r w:rsidR="0080195A">
          <w:rPr>
            <w:rStyle w:val="Hyperlink"/>
          </w:rPr>
          <w:t>edirect.com/science/article/pii/S0012825218306421</w:t>
        </w:r>
      </w:hyperlink>
    </w:p>
  </w:comment>
  <w:comment w:id="17"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0440A7">
      <w:pPr>
        <w:pStyle w:val="CommentText"/>
        <w:rPr>
          <w:b/>
          <w:bCs/>
        </w:rPr>
      </w:pPr>
      <w:hyperlink r:id="rId3" w:history="1">
        <w:r w:rsidR="00B97354">
          <w:rPr>
            <w:rStyle w:val="Hyperlink"/>
          </w:rPr>
          <w:t>https://iopscience.iop.org/article/10.1088/1748-9326/aacadd/pdf</w:t>
        </w:r>
      </w:hyperlink>
    </w:p>
  </w:comment>
  <w:comment w:id="18"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28" w:author="McShea, William J." w:date="2020-02-20T14:14:00Z" w:initials="MWJ">
    <w:p w14:paraId="0C264E15" w14:textId="77777777" w:rsidR="005118D2" w:rsidRDefault="005118D2">
      <w:pPr>
        <w:pStyle w:val="CommentText"/>
      </w:pPr>
      <w:r>
        <w:rPr>
          <w:rStyle w:val="CommentReference"/>
        </w:rPr>
        <w:annotationRef/>
      </w:r>
      <w:r>
        <w:t>Loss or lost</w:t>
      </w:r>
    </w:p>
  </w:comment>
  <w:comment w:id="29"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0440A7">
      <w:pPr>
        <w:pStyle w:val="CommentText"/>
      </w:pPr>
      <w:hyperlink r:id="rId5" w:history="1">
        <w:r w:rsidR="004E5D98">
          <w:rPr>
            <w:rStyle w:val="Hyperlink"/>
          </w:rPr>
          <w:t>https://www.fs.fed.us/rm/pu</w:t>
        </w:r>
        <w:r w:rsidR="004E5D98">
          <w:rPr>
            <w:rStyle w:val="Hyperlink"/>
          </w:rPr>
          <w:t>b</w:t>
        </w:r>
        <w:r w:rsidR="004E5D98">
          <w:rPr>
            <w:rStyle w:val="Hyperlink"/>
          </w:rPr>
          <w:t>s_journals/2018/rmrs_2018_truettner_c001.pdf</w:t>
        </w:r>
      </w:hyperlink>
    </w:p>
  </w:comment>
  <w:comment w:id="33" w:author="Pederson, Neil" w:date="2020-02-25T14:54:00Z" w:initials="PN">
    <w:p w14:paraId="2FAC4945" w14:textId="77777777" w:rsidR="00116803" w:rsidRDefault="00116803">
      <w:pPr>
        <w:pStyle w:val="CommentText"/>
      </w:pPr>
      <w:r>
        <w:rPr>
          <w:rStyle w:val="CommentReference"/>
        </w:rPr>
        <w:annotationRef/>
      </w:r>
      <w:r>
        <w:t xml:space="preserve">side note: in your region, there has been much less drought, fewer extended droughts, or less severe droughts during the period of field studies than vs the time of some of the oldest trees. Tree rings can help overcome </w:t>
      </w:r>
      <w:proofErr w:type="gramStart"/>
      <w:r>
        <w:t>this limitation/many field studies</w:t>
      </w:r>
      <w:proofErr w:type="gramEnd"/>
      <w:r>
        <w:t xml:space="preserve"> are biased to one of the wettest eras of the last 500 years:</w:t>
      </w:r>
    </w:p>
    <w:p w14:paraId="7BC3ACFE" w14:textId="77777777" w:rsidR="00116803" w:rsidRDefault="00116803">
      <w:pPr>
        <w:pStyle w:val="CommentText"/>
      </w:pPr>
    </w:p>
    <w:p w14:paraId="16D535FB" w14:textId="49C465DC" w:rsidR="00116803" w:rsidRDefault="00116803">
      <w:pPr>
        <w:pStyle w:val="CommentText"/>
      </w:pPr>
      <w:hyperlink r:id="rId6" w:history="1">
        <w:r w:rsidRPr="00CF09B1">
          <w:rPr>
            <w:rStyle w:val="Hyperlink"/>
          </w:rPr>
          <w:t>https://onlinelibrary.wiley.com/doi/full/10.1111/gcb.12779</w:t>
        </w:r>
      </w:hyperlink>
      <w:r>
        <w:t xml:space="preserve"> </w:t>
      </w:r>
    </w:p>
  </w:comment>
  <w:comment w:id="42"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43"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47"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60"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63"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62"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65"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proofErr w:type="gramStart"/>
      <w:r>
        <w:t>discussion’ey</w:t>
      </w:r>
      <w:proofErr w:type="spellEnd"/>
      <w:r>
        <w:t>, but</w:t>
      </w:r>
      <w:proofErr w:type="gramEnd"/>
      <w:r>
        <w:t xml:space="preserve"> helps make the point clearer [if correct].</w:t>
      </w:r>
    </w:p>
  </w:comment>
  <w:comment w:id="68" w:author="Pederson, Neil" w:date="2020-02-25T15:16:00Z" w:initials="PN">
    <w:p w14:paraId="529F4165" w14:textId="7E3E6327" w:rsidR="002C4A41" w:rsidRDefault="002C4A41">
      <w:pPr>
        <w:pStyle w:val="CommentText"/>
      </w:pPr>
      <w:r>
        <w:rPr>
          <w:rStyle w:val="CommentReference"/>
        </w:rPr>
        <w:annotationRef/>
      </w:r>
      <w:r>
        <w:t>sweet</w:t>
      </w:r>
    </w:p>
  </w:comment>
  <w:comment w:id="71" w:author="Pederson, Neil" w:date="2020-02-25T15:17:00Z" w:initials="PN">
    <w:p w14:paraId="39B40DA5" w14:textId="652A3973" w:rsidR="00CB37D6" w:rsidRDefault="00CB37D6">
      <w:pPr>
        <w:pStyle w:val="CommentText"/>
      </w:pPr>
      <w:r>
        <w:rPr>
          <w:rStyle w:val="CommentReference"/>
        </w:rPr>
        <w:annotationRef/>
      </w:r>
      <w:r>
        <w:t>this section would be easier for a general audience with less acronyms.</w:t>
      </w:r>
    </w:p>
  </w:comment>
  <w:comment w:id="72"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81"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87"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88"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95"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96"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99"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100"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bookmarkStart w:id="101" w:name="_GoBack"/>
      <w:bookmarkEnd w:id="101"/>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460A71" w15:done="0"/>
  <w15:commentEx w15:paraId="41B65D4E" w15:done="0"/>
  <w15:commentEx w15:paraId="554AA277" w15:done="0"/>
  <w15:commentEx w15:paraId="0B643F1E" w15:done="0"/>
  <w15:commentEx w15:paraId="3BC3D417" w15:done="0"/>
  <w15:commentEx w15:paraId="1C4D2270" w15:done="0"/>
  <w15:commentEx w15:paraId="0C264E15" w15:done="0"/>
  <w15:commentEx w15:paraId="04F1D6E9" w15:done="0"/>
  <w15:commentEx w15:paraId="16D535FB" w15:done="0"/>
  <w15:commentEx w15:paraId="348E3FD1" w15:done="0"/>
  <w15:commentEx w15:paraId="5032F3A4" w15:done="0"/>
  <w15:commentEx w15:paraId="1511D967" w15:done="0"/>
  <w15:commentEx w15:paraId="1F8FC589" w15:done="0"/>
  <w15:commentEx w15:paraId="0CFCCC80" w15:done="0"/>
  <w15:commentEx w15:paraId="4C2B0773" w15:done="0"/>
  <w15:commentEx w15:paraId="2CD0855A" w15:done="0"/>
  <w15:commentEx w15:paraId="529F4165" w15:done="0"/>
  <w15:commentEx w15:paraId="39B40DA5" w15:done="0"/>
  <w15:commentEx w15:paraId="4233626E" w15:done="0"/>
  <w15:commentEx w15:paraId="437A7B76" w15:done="0"/>
  <w15:commentEx w15:paraId="27A07DE9" w15:done="0"/>
  <w15:commentEx w15:paraId="3D3F1CCF"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60A71" w16cid:durableId="21FFAFD8"/>
  <w16cid:commentId w16cid:paraId="41B65D4E" w16cid:durableId="21F911D3"/>
  <w16cid:commentId w16cid:paraId="554AA277" w16cid:durableId="21FFB130"/>
  <w16cid:commentId w16cid:paraId="0B643F1E" w16cid:durableId="21FF71B1"/>
  <w16cid:commentId w16cid:paraId="3BC3D417" w16cid:durableId="21FF75A8"/>
  <w16cid:commentId w16cid:paraId="1C4D2270" w16cid:durableId="21FFB20F"/>
  <w16cid:commentId w16cid:paraId="0C264E15" w16cid:durableId="21F912D7"/>
  <w16cid:commentId w16cid:paraId="04F1D6E9" w16cid:durableId="21FF7965"/>
  <w16cid:commentId w16cid:paraId="16D535FB" w16cid:durableId="21FFB38B"/>
  <w16cid:commentId w16cid:paraId="348E3FD1" w16cid:durableId="21F91402"/>
  <w16cid:commentId w16cid:paraId="5032F3A4" w16cid:durableId="21F9139E"/>
  <w16cid:commentId w16cid:paraId="1511D967" w16cid:durableId="21FFB4B0"/>
  <w16cid:commentId w16cid:paraId="1F8FC589" w16cid:durableId="21FA72FF"/>
  <w16cid:commentId w16cid:paraId="0CFCCC80" w16cid:durableId="21FFB810"/>
  <w16cid:commentId w16cid:paraId="4C2B0773" w16cid:durableId="21FA73A0"/>
  <w16cid:commentId w16cid:paraId="2CD0855A" w16cid:durableId="21FFB865"/>
  <w16cid:commentId w16cid:paraId="529F4165" w16cid:durableId="21FFB8CD"/>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440A7"/>
    <w:rsid w:val="000A731B"/>
    <w:rsid w:val="000E7D9A"/>
    <w:rsid w:val="00101184"/>
    <w:rsid w:val="00101B0C"/>
    <w:rsid w:val="00116803"/>
    <w:rsid w:val="001D53A8"/>
    <w:rsid w:val="002C4A41"/>
    <w:rsid w:val="00310298"/>
    <w:rsid w:val="0034226A"/>
    <w:rsid w:val="00394889"/>
    <w:rsid w:val="00407E24"/>
    <w:rsid w:val="0045512B"/>
    <w:rsid w:val="0046761B"/>
    <w:rsid w:val="004E5D98"/>
    <w:rsid w:val="005118D2"/>
    <w:rsid w:val="00546508"/>
    <w:rsid w:val="00587A4C"/>
    <w:rsid w:val="005B2619"/>
    <w:rsid w:val="007B3DA8"/>
    <w:rsid w:val="0080195A"/>
    <w:rsid w:val="00821B59"/>
    <w:rsid w:val="0084122C"/>
    <w:rsid w:val="008667AF"/>
    <w:rsid w:val="008A3C00"/>
    <w:rsid w:val="008F0050"/>
    <w:rsid w:val="00947EE1"/>
    <w:rsid w:val="009510BA"/>
    <w:rsid w:val="00AB3A2F"/>
    <w:rsid w:val="00B70964"/>
    <w:rsid w:val="00B97354"/>
    <w:rsid w:val="00BA2433"/>
    <w:rsid w:val="00BD481C"/>
    <w:rsid w:val="00C813DD"/>
    <w:rsid w:val="00CB37D6"/>
    <w:rsid w:val="00D10E37"/>
    <w:rsid w:val="00D160DD"/>
    <w:rsid w:val="00DC40D5"/>
    <w:rsid w:val="00DD1054"/>
    <w:rsid w:val="00EB1CA0"/>
    <w:rsid w:val="00EB413A"/>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styleId="UnresolvedMention">
    <w:name w:val="Unresolved Mention"/>
    <w:basedOn w:val="DefaultParagraphFont"/>
    <w:uiPriority w:val="99"/>
    <w:rsid w:val="00DD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6652</Words>
  <Characters>37919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Pederson, Neil</cp:lastModifiedBy>
  <cp:revision>21</cp:revision>
  <dcterms:created xsi:type="dcterms:W3CDTF">2020-02-25T19:36:00Z</dcterms:created>
  <dcterms:modified xsi:type="dcterms:W3CDTF">2020-02-25T20:30:00Z</dcterms:modified>
</cp:coreProperties>
</file>