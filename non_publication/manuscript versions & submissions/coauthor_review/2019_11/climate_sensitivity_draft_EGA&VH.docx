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77777777" w:rsidR="0048356C" w:rsidRDefault="008F493F">
      <w:pPr>
        <w:pStyle w:val="BodyText"/>
      </w:pPr>
      <w:r>
        <w:rPr>
          <w:b/>
        </w:rPr>
        <w:t>Title:</w:t>
      </w:r>
      <w:r>
        <w:t xml:space="preserve"> Tree height and hydraulic traits shape growth responses across droughts in a temperate </w:t>
      </w:r>
      <w:del w:id="0" w:author="Gonzalez, Erika B." w:date="2019-11-13T14:58:00Z">
        <w:r w:rsidDel="00F40D87">
          <w:delText xml:space="preserve">broadleaf </w:delText>
        </w:r>
      </w:del>
      <w:ins w:id="1" w:author="Gonzalez, Erika B." w:date="2019-11-13T14:58:00Z">
        <w:r w:rsidR="00F40D87">
          <w:t xml:space="preserve">deciduous </w:t>
        </w:r>
      </w:ins>
      <w:r>
        <w:t>forest</w:t>
      </w:r>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7">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183"/>
        <w:gridCol w:w="3102"/>
        <w:gridCol w:w="1938"/>
        <w:gridCol w:w="1137"/>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2 (both colour)</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2" w:name="summary"/>
      <w:bookmarkEnd w:id="2"/>
      <w:r>
        <w:t>Summary</w:t>
      </w:r>
    </w:p>
    <w:p w14:paraId="2B5096D5" w14:textId="77777777" w:rsidR="0048356C" w:rsidRDefault="008F493F">
      <w:pPr>
        <w:numPr>
          <w:ilvl w:val="0"/>
          <w:numId w:val="4"/>
        </w:numPr>
      </w:pPr>
      <w:r>
        <w:t>As the climate changes, driving increased drought in many forested regions around the world, mechanistic understanding of factors conferring drought resistance in trees is increasingly important. Yet it remains unclear how tree size and species’ traits interactively shape tree growth responses during droughts.</w:t>
      </w:r>
    </w:p>
    <w:p w14:paraId="4DB72E50" w14:textId="19663F58" w:rsidR="0048356C" w:rsidRDefault="008F493F">
      <w:pPr>
        <w:numPr>
          <w:ilvl w:val="0"/>
          <w:numId w:val="4"/>
        </w:numPr>
      </w:pPr>
      <w:r>
        <w:lastRenderedPageBreak/>
        <w:t xml:space="preserve">In this study, we analyze tree-ring records for twelve species representing 97% of woody productivity in </w:t>
      </w:r>
      <w:del w:id="3" w:author="Gonzalez, Erika B." w:date="2019-11-13T14:50:00Z">
        <w:r w:rsidDel="00926E64">
          <w:delText xml:space="preserve">the </w:delText>
        </w:r>
      </w:del>
      <w:ins w:id="4" w:author="Gonzalez, Erika B." w:date="2019-11-13T14:50:00Z">
        <w:r w:rsidR="00926E64">
          <w:t xml:space="preserve">a </w:t>
        </w:r>
      </w:ins>
      <w:r>
        <w:t xml:space="preserve">25.6-ha </w:t>
      </w:r>
      <w:ins w:id="5" w:author="Gonzalez, Erika B." w:date="2019-11-13T14:50:00Z">
        <w:r w:rsidR="00926E64">
          <w:t>temperate plot (</w:t>
        </w:r>
      </w:ins>
      <w:r>
        <w:t>ForestGEO</w:t>
      </w:r>
      <w:ins w:id="6" w:author="Gonzalez, Erika B." w:date="2019-11-13T14:51:00Z">
        <w:r w:rsidR="00926E64">
          <w:t xml:space="preserve">, </w:t>
        </w:r>
      </w:ins>
      <w:del w:id="7" w:author="Gonzalez, Erika B." w:date="2019-11-13T14:51:00Z">
        <w:r w:rsidDel="00926E64">
          <w:delText xml:space="preserve"> plot in </w:delText>
        </w:r>
      </w:del>
      <w:r>
        <w:t>Virginia</w:t>
      </w:r>
      <w:ins w:id="8" w:author="Gonzalez, Erika B." w:date="2019-11-13T14:50:00Z">
        <w:r w:rsidR="00926E64">
          <w:t xml:space="preserve">, </w:t>
        </w:r>
      </w:ins>
      <w:del w:id="9" w:author="Gonzalez, Erika B." w:date="2019-11-13T14:50:00Z">
        <w:r w:rsidDel="00926E64">
          <w:delText xml:space="preserve"> (</w:delText>
        </w:r>
      </w:del>
      <w:r>
        <w:t xml:space="preserve">USA) to determine how tree size, microhabitat, and species’ traits interactively shape drought responses across the three strongest droughts </w:t>
      </w:r>
      <w:ins w:id="10" w:author="Gonzalez, Erika B." w:date="2019-11-13T14:50:00Z">
        <w:r w:rsidR="00926E64">
          <w:t xml:space="preserve">in the region </w:t>
        </w:r>
      </w:ins>
      <w:r>
        <w:t>over a 60-year period (1950 - 2009).</w:t>
      </w:r>
    </w:p>
    <w:p w14:paraId="0778911A" w14:textId="77777777" w:rsidR="0048356C" w:rsidRDefault="008F493F">
      <w:pPr>
        <w:numPr>
          <w:ilvl w:val="0"/>
          <w:numId w:val="4"/>
        </w:numPr>
      </w:pPr>
      <w:r>
        <w:t xml:space="preserve">Individual-level drought resistance decreased </w:t>
      </w:r>
      <w:ins w:id="11" w:author="Gonzalez, Erika B." w:date="2019-11-13T14:54:00Z">
        <w:r w:rsidR="00926E64">
          <w:t>significantly</w:t>
        </w:r>
      </w:ins>
      <w:ins w:id="12" w:author="Gonzalez, Erika B." w:date="2019-11-13T14:53:00Z">
        <w:r w:rsidR="00926E64">
          <w:t xml:space="preserve"> </w:t>
        </w:r>
      </w:ins>
      <w:r>
        <w:t xml:space="preserve">with tree height, whereas crown position explained little </w:t>
      </w:r>
      <w:del w:id="13" w:author="Gonzalez, Erika B." w:date="2019-11-13T14:54:00Z">
        <w:r w:rsidDel="00926E64">
          <w:delText xml:space="preserve">additional </w:delText>
        </w:r>
      </w:del>
      <w:r>
        <w:t xml:space="preserve">variation and root water access did not confer additional resistance. </w:t>
      </w:r>
      <w:ins w:id="14" w:author="Gonzalez, Erika B." w:date="2019-11-13T14:55:00Z">
        <w:r w:rsidR="00926E64">
          <w:t xml:space="preserve">Drought </w:t>
        </w:r>
      </w:ins>
      <w:del w:id="15" w:author="Gonzalez, Erika B." w:date="2019-11-13T14:55:00Z">
        <w:r w:rsidDel="00926E64">
          <w:delText>R</w:delText>
        </w:r>
      </w:del>
      <w:ins w:id="16" w:author="Gonzalez, Erika B." w:date="2019-11-13T14:55:00Z">
        <w:r w:rsidR="00926E64">
          <w:t>r</w:t>
        </w:r>
      </w:ins>
      <w:r>
        <w:t xml:space="preserve">esistance was lower among species whose leaves had </w:t>
      </w:r>
      <w:ins w:id="17" w:author="Gonzalez, Erika B." w:date="2019-11-13T14:55:00Z">
        <w:r w:rsidR="00926E64">
          <w:t xml:space="preserve">a </w:t>
        </w:r>
      </w:ins>
      <w:r>
        <w:t xml:space="preserve">higher percent loss of area upon dehydration and lost turgor at </w:t>
      </w:r>
      <w:ins w:id="18" w:author="Gonzalez, Erika B." w:date="2019-11-13T14:56:00Z">
        <w:r w:rsidR="00F40D87">
          <w:t xml:space="preserve">a lower </w:t>
        </w:r>
      </w:ins>
      <w:del w:id="19" w:author="Gonzalez, Erika B." w:date="2019-11-13T14:56:00Z">
        <w:r w:rsidDel="00F40D87">
          <w:delText xml:space="preserve">less </w:delText>
        </w:r>
      </w:del>
      <w:r>
        <w:t xml:space="preserve">negative water potential. </w:t>
      </w:r>
      <w:commentRangeStart w:id="20"/>
      <w:r>
        <w:t>However, there was substantial variation in the best predictor variables across given droughts.</w:t>
      </w:r>
      <w:commentRangeEnd w:id="20"/>
      <w:r w:rsidR="00F40D87">
        <w:rPr>
          <w:rStyle w:val="CommentReference"/>
        </w:rPr>
        <w:commentReference w:id="20"/>
      </w:r>
    </w:p>
    <w:p w14:paraId="37634459" w14:textId="77777777" w:rsidR="0048356C" w:rsidRDefault="008F493F">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21" w:author="Gonzalez, Erika B." w:date="2019-11-13T14:58:00Z">
        <w:r w:rsidDel="00F40D87">
          <w:delText xml:space="preserve">broadleaf </w:delText>
        </w:r>
      </w:del>
      <w:r>
        <w:t xml:space="preserve">deciduous forest; tree growth; tree height; tree-ring [5-8] </w:t>
      </w:r>
      <w:r>
        <w:rPr>
          <w:i/>
        </w:rPr>
        <w:t>Five to eight key words (in alphabetical order) . Words that are in the title can, and should, be among these.</w:t>
      </w:r>
    </w:p>
    <w:p w14:paraId="58B2FF77" w14:textId="77777777" w:rsidR="0048356C" w:rsidRDefault="008F493F">
      <w:pPr>
        <w:pStyle w:val="Heading3"/>
      </w:pPr>
      <w:bookmarkStart w:id="22" w:name="introduction"/>
      <w:bookmarkEnd w:id="22"/>
      <w:r>
        <w:t>Introduction</w:t>
      </w:r>
    </w:p>
    <w:p w14:paraId="65FF64F3" w14:textId="77777777" w:rsidR="0048356C" w:rsidRDefault="008F493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23"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change-type droughts have been affecting forests worldwide [@allen_global_2010], and are expected to continue severely impacting forests around the world [@allen_global_2010]; </w:t>
      </w:r>
      <w:commentRangeStart w:id="24"/>
      <w:r>
        <w:rPr>
          <w:b/>
        </w:rPr>
        <w:t>REFS</w:t>
      </w:r>
      <w:commentRangeEnd w:id="24"/>
      <w:r w:rsidR="000312EB">
        <w:rPr>
          <w:rStyle w:val="CommentReference"/>
        </w:rPr>
        <w:commentReference w:id="24"/>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2">
        <w:r>
          <w:rPr>
            <w:rStyle w:val="Hyperlink"/>
            <w:i/>
          </w:rPr>
          <w:t>doi:10.1038/nclimate2873</w:t>
        </w:r>
      </w:hyperlink>
      <w:r>
        <w:rPr>
          <w:i/>
        </w:rPr>
        <w:t>); Charney et al. 2016 (doi: 10.1111/ele.12650)</w:t>
      </w:r>
      <w:r>
        <w:t>). Yet, accurate characterization of drought responses remains a modeling challenge (</w:t>
      </w:r>
      <w:hyperlink r:id="rId13">
        <w:r>
          <w:rPr>
            <w:rStyle w:val="Hyperlink"/>
            <w:i/>
          </w:rPr>
          <w:t>Kennedy et al. 2019</w:t>
        </w:r>
      </w:hyperlink>
      <w:r>
        <w:t>)– in part because some of the mechanisms underlying drought responses remain unclear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11D0ADA0" w14:textId="77777777" w:rsidR="0048356C" w:rsidRDefault="008F493F">
      <w:pPr>
        <w:pStyle w:val="BodyText"/>
      </w:pPr>
      <w:r>
        <w:lastRenderedPageBreak/>
        <w:t xml:space="preserve">One fundamental question regarding forest responses to drought is what drives the observed tendency for large trees to suffer more during drought. @bennett_larger_2015 showed that in forests globally, large trees suffer greater growth reductions during drought, and numerous subsequent studies have reinforced this finding (e.g., @stovall_tree_2019; @hacket-pain_consistent_2016]. However, @bennett_larger_2015 quantified tree size based on DBH, which has no direct mechanistic </w:t>
      </w:r>
      <w:del w:id="25" w:author="Gonzalez, Erika B." w:date="2019-11-13T15:30:00Z">
        <w:r w:rsidDel="00295D42">
          <w:delText>meaning</w:delText>
        </w:r>
      </w:del>
      <w:ins w:id="26" w:author="Gonzalez, Erika B." w:date="2019-11-13T15:30:00Z">
        <w:r w:rsidR="00295D42" w:rsidRPr="46278D29">
          <w:t xml:space="preserve"> </w:t>
        </w:r>
        <w:commentRangeStart w:id="27"/>
        <w:r w:rsidR="00295D42">
          <w:t>response</w:t>
        </w:r>
        <w:commentRangeEnd w:id="27"/>
        <w:r>
          <w:rPr>
            <w:rStyle w:val="CommentReference"/>
          </w:rPr>
          <w:commentReference w:id="27"/>
        </w:r>
        <w:r w:rsidR="00295D42" w:rsidRPr="46278D29">
          <w:t>?</w:t>
        </w:r>
      </w:ins>
      <w:r w:rsidRPr="46278D29">
        <w:t xml:space="preserve">. </w:t>
      </w:r>
      <w:del w:id="28" w:author="Gonzalez, Erika B." w:date="2019-11-13T15:31:00Z">
        <w:r w:rsidDel="00295D42">
          <w:delText xml:space="preserve">This </w:delText>
        </w:r>
      </w:del>
      <w:ins w:id="29" w:author="Gonzalez, Erika B." w:date="2019-11-13T15:31:00Z">
        <w:r w:rsidR="00295D42">
          <w:t xml:space="preserve">Their </w:t>
        </w:r>
      </w:ins>
      <w:r>
        <w:t>study proposed two major mechanisms–besides the tendency for bark beetles to preferentially attack larger trees [@pfeifer_observations_2011]–for the observed greater drought growth reductions of large trees. First,</w:t>
      </w:r>
      <w:ins w:id="30" w:author="Gonzalez, Erika B." w:date="2019-11-13T15:32:00Z">
        <w:r w:rsidR="00295D42">
          <w:t xml:space="preserve"> they stated that</w:t>
        </w:r>
      </w:ins>
      <w:r>
        <w:t xml:space="preserve">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w:t>
      </w:r>
      <w:ins w:id="31" w:author="Gonzalez, Erika B." w:date="2019-11-13T15:33:00Z">
        <w:r w:rsidR="00295D42">
          <w:t>And s</w:t>
        </w:r>
      </w:ins>
      <w:del w:id="32" w:author="Gonzalez, Erika B." w:date="2019-11-13T15:33:00Z">
        <w:r w:rsidDel="00295D42">
          <w:delText>S</w:delText>
        </w:r>
      </w:del>
      <w:r>
        <w:t xml:space="preserve">econd, larger trees may have lower drought resistance because they are more often in </w:t>
      </w:r>
      <w:del w:id="33" w:author="Gonzalez, Erika B." w:date="2019-11-13T15:34:00Z">
        <w:r w:rsidDel="00295D42">
          <w:delText xml:space="preserve">the </w:delText>
        </w:r>
      </w:del>
      <w:ins w:id="34" w:author="Gonzalez, Erika B." w:date="2019-11-13T15:34:00Z">
        <w:r w:rsidR="00295D42">
          <w:t>a</w:t>
        </w:r>
      </w:ins>
      <w:ins w:id="35" w:author="Gonzalez, Erika B." w:date="2019-11-13T15:36:00Z">
        <w:r w:rsidR="003B1564">
          <w:t>n</w:t>
        </w:r>
      </w:ins>
      <w:ins w:id="36" w:author="Gonzalez, Erika B." w:date="2019-11-13T15:34:00Z">
        <w:r w:rsidR="00295D42" w:rsidRPr="46278D29">
          <w:t xml:space="preserve"> </w:t>
        </w:r>
      </w:ins>
      <w:ins w:id="37" w:author="Gonzalez, Erika B." w:date="2019-11-13T15:35:00Z">
        <w:r w:rsidR="003B1564">
          <w:t xml:space="preserve">upper </w:t>
        </w:r>
      </w:ins>
      <w:r>
        <w:t>canopy</w:t>
      </w:r>
      <w:ins w:id="38" w:author="Gonzalez, Erika B." w:date="2019-11-13T15:34:00Z">
        <w:r w:rsidR="00295D42">
          <w:t xml:space="preserve"> position</w:t>
        </w:r>
      </w:ins>
      <w:r>
        <w:t xml:space="preserve">, where they are exposed to higher solar radiation, greater wind speeds, lower humidity, and lower CO_2_ concentrations [@koike_leaf_2001; </w:t>
      </w:r>
      <w:r w:rsidRPr="00DA3944">
        <w:rPr>
          <w:b/>
          <w:bCs/>
        </w:rPr>
        <w:t>REFS-KAT</w:t>
      </w:r>
      <w:r w:rsidRPr="46278D29">
        <w:t xml:space="preserve">). </w:t>
      </w:r>
      <w:commentRangeStart w:id="39"/>
      <w:r>
        <w:t xml:space="preserve">Alternatively, the generally supressed status of subcanopy trees may be insufficient to override the benefits of their buffered environment during drought. </w:t>
      </w:r>
      <w:commentRangeEnd w:id="39"/>
      <w:r>
        <w:rPr>
          <w:rStyle w:val="CommentReference"/>
        </w:rPr>
        <w:commentReference w:id="39"/>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40"/>
      <w:r>
        <w:t>[@bennett_larger_2015].</w:t>
      </w:r>
      <w:commentRangeEnd w:id="40"/>
      <w:r>
        <w:rPr>
          <w:rStyle w:val="CommentReference"/>
        </w:rPr>
        <w:commentReference w:id="40"/>
      </w:r>
      <w:r>
        <w:t xml:space="preserve"> A final mechanism that could mediate tree size-related responses to drought is how hydraulic traits are distributed with respect to size [@meakem_role_</w:t>
      </w:r>
      <w:commentRangeStart w:id="41"/>
      <w:r>
        <w:t>2018</w:t>
      </w:r>
      <w:commentRangeEnd w:id="41"/>
      <w:r w:rsidR="00F16C17">
        <w:rPr>
          <w:rStyle w:val="CommentReference"/>
        </w:rPr>
        <w:commentReference w:id="41"/>
      </w:r>
      <w:r>
        <w:t xml:space="preserve">]. The pattern observed by @bennett_larger_2015 could be caused if the larger size classes were dominated by species less adapted to handle drought, be it through </w:t>
      </w:r>
      <w:commentRangeStart w:id="42"/>
      <w:r>
        <w:t>avoidance, resistance, or resilience</w:t>
      </w:r>
      <w:commentRangeEnd w:id="42"/>
      <w:r>
        <w:rPr>
          <w:rStyle w:val="CommentReference"/>
        </w:rPr>
        <w:commentReference w:id="42"/>
      </w:r>
      <w:r>
        <w:t xml:space="preserve">. Alternatively, larger size classes may be dominated by species that </w:t>
      </w:r>
      <w:commentRangeStart w:id="43"/>
      <w:r>
        <w:t xml:space="preserve">are better adapted to inherently </w:t>
      </w:r>
      <w:commentRangeEnd w:id="43"/>
      <w:r>
        <w:rPr>
          <w:rStyle w:val="CommentReference"/>
        </w:rPr>
        <w:commentReference w:id="43"/>
      </w:r>
      <w:r>
        <w:t>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0DA18375" w14:textId="626617CD" w:rsidR="0048356C" w:rsidRDefault="008F493F">
      <w:pPr>
        <w:pStyle w:val="BodyText"/>
      </w:pPr>
      <w:r>
        <w:t>A second fundamental question regarding forest responses to drought is how species’ traits – alone and in interaction with tree size – influence drought response. Xylem architecture</w:t>
      </w:r>
      <w:ins w:id="44" w:author="Gonzalez, Erika B." w:date="2019-11-13T15:55:00Z">
        <w:r w:rsidR="00E26C1D">
          <w:t>, for example,</w:t>
        </w:r>
      </w:ins>
      <w:r>
        <w:t xml:space="preserve"> plays a</w:t>
      </w:r>
      <w:ins w:id="45" w:author="Gonzalez, Erika B." w:date="2019-11-13T15:54:00Z">
        <w:r w:rsidR="00E26C1D">
          <w:t>n important</w:t>
        </w:r>
      </w:ins>
      <w:r>
        <w:t xml:space="preserve"> role, with diffuse porous species tending to be more drought-sensitive than ring-porous species [@kannenberg_linking_2019; @elliott_forest_2015; @friedrichs_species-specific_2009</w:t>
      </w:r>
      <w:del w:id="46" w:author="Gonzalez, Erika B." w:date="2019-11-13T15:54:00Z">
        <w:r w:rsidDel="00E26C1D">
          <w:delText>], but</w:delText>
        </w:r>
      </w:del>
      <w:ins w:id="47" w:author="Gonzalez, Erika B." w:date="2019-11-13T15:54:00Z">
        <w:r w:rsidR="00E26C1D">
          <w:t>] but</w:t>
        </w:r>
      </w:ins>
      <w:ins w:id="48" w:author="Gonzalez, Erika B." w:date="2019-11-13T15:55:00Z">
        <w:r w:rsidR="00E26C1D">
          <w:t xml:space="preserve"> it</w:t>
        </w:r>
      </w:ins>
      <w:r>
        <w:t xml:space="preserve"> does not differentiate species beyond </w:t>
      </w:r>
      <w:ins w:id="49" w:author="Gonzalez, Erika B." w:date="2019-11-13T15:55:00Z">
        <w:r w:rsidR="00E26C1D">
          <w:t xml:space="preserve">these </w:t>
        </w:r>
      </w:ins>
      <w:r>
        <w:t>broad classes.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w:t>
      </w:r>
      <w:r>
        <w:lastRenderedPageBreak/>
        <w:t xml:space="preserve">loss conductivity </w:t>
      </w:r>
      <w:del w:id="50" w:author="erikab" w:date="2019-11-14T09:19:00Z">
        <w:r w:rsidDel="00825441">
          <w:delText xml:space="preserve">passes </w:delText>
        </w:r>
      </w:del>
      <w:ins w:id="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sidRPr="00DA3944">
        <w:rPr>
          <w:i/>
          <w:iCs/>
        </w:rPr>
        <w:t>e.g.</w:t>
      </w:r>
      <w:r>
        <w:t xml:space="preserve">, in the tropics). </w:t>
      </w:r>
      <w:commentRangeStart w:id="52"/>
      <w:r>
        <w:t>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)–i.e., the water potential at which leaf wilting occurs [@bartlett_correlations_2016] – are emerging as traits with potential to </w:t>
      </w:r>
      <w:del w:id="53" w:author="erikab" w:date="2019-11-14T09:23:00Z">
        <w:r w:rsidDel="00E66B32">
          <w:delText xml:space="preserve">explain </w:delText>
        </w:r>
      </w:del>
      <w:ins w:id="54" w:author="erikab" w:date="2019-11-14T09:23:00Z">
        <w:r w:rsidR="00E66B32">
          <w:t xml:space="preserve">predict </w:t>
        </w:r>
      </w:ins>
      <w:r>
        <w:t xml:space="preserve">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52"/>
      <w:r>
        <w:rPr>
          <w:rStyle w:val="CommentReference"/>
        </w:rPr>
        <w:commentReference w:id="52"/>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083CD90D" w14:textId="3BD6A539" w:rsidR="0048356C" w:rsidRDefault="008F493F">
      <w:pPr>
        <w:pStyle w:val="BodyText"/>
      </w:pPr>
      <w:r>
        <w:t xml:space="preserve">A final </w:t>
      </w:r>
      <w:del w:id="55" w:author="Gonzalez, Erika B." w:date="2019-11-13T15:59:00Z">
        <w:r w:rsidDel="00E26C1D">
          <w:delText>fundamental</w:delText>
        </w:r>
      </w:del>
      <w:ins w:id="56" w:author="Gonzalez, Erika B." w:date="2019-11-13T15:59:00Z">
        <w:r w:rsidR="00E26C1D">
          <w:t>central</w:t>
        </w:r>
      </w:ins>
      <w:r>
        <w:t xml:space="preserve"> question regarding forest responses to drought is whether tree size and species’ traits have similar influence across </w:t>
      </w:r>
      <w:ins w:id="57" w:author="Gonzalez, Erika B." w:date="2019-11-13T16:32:00Z">
        <w:r w:rsidR="00BE339A">
          <w:t xml:space="preserve">different </w:t>
        </w:r>
      </w:ins>
      <w:r>
        <w:t>drought</w:t>
      </w:r>
      <w:ins w:id="58" w:author="Gonzalez, Erika B." w:date="2019-11-13T16:32:00Z">
        <w:r w:rsidR="00BE339A">
          <w:t xml:space="preserve"> events</w:t>
        </w:r>
      </w:ins>
      <w:del w:id="59" w:author="Gonzalez, Erika B." w:date="2019-11-13T16:32:00Z">
        <w:r w:rsidDel="00BE339A">
          <w:delText>s</w:delText>
        </w:r>
      </w:del>
      <w:r w:rsidRPr="2A64F28F">
        <w:t xml:space="preserve">, </w:t>
      </w:r>
      <w:commentRangeStart w:id="60"/>
      <w:r>
        <w:t>or whether variability in factors such as drought severity, duration, and timing interact with tree size and traits such that components of the community respond differently across droughts.</w:t>
      </w:r>
      <w:commentRangeEnd w:id="60"/>
      <w:r>
        <w:rPr>
          <w:rStyle w:val="CommentReference"/>
        </w:rPr>
        <w:commentReference w:id="60"/>
      </w:r>
      <w:r w:rsidRPr="2A64F28F">
        <w:t xml:space="preserve"> </w:t>
      </w:r>
      <w:del w:id="61" w:author="Gonzalez, Erika B." w:date="2019-11-13T16:34:00Z">
        <w:r w:rsidDel="00C87538">
          <w:delText xml:space="preserve">No two droughts are the same, and </w:delText>
        </w:r>
      </w:del>
      <w:ins w:id="62" w:author="Gonzalez, Erika B." w:date="2019-11-13T16:34:00Z">
        <w:r w:rsidR="00C87538">
          <w:t>T</w:t>
        </w:r>
      </w:ins>
      <w:del w:id="63" w:author="Gonzalez, Erika B." w:date="2019-11-13T16:34:00Z">
        <w:r w:rsidDel="00C87538">
          <w:delText>t</w:delText>
        </w:r>
      </w:del>
      <w:r>
        <w:t>ree growth responses vary with drought characteristics such as timing and atmospheric demand [@dorangeville_drought_2018]</w:t>
      </w:r>
      <w:del w:id="64" w:author="Gonzalez, Erika B." w:date="2019-11-13T16:35:00Z">
        <w:r w:rsidDel="00C87538">
          <w:delText xml:space="preserve">. However, we are not aware of any studies that compare </w:delText>
        </w:r>
      </w:del>
      <w:ins w:id="65" w:author="Gonzalez, Erika B." w:date="2019-11-13T16:35:00Z">
        <w:r w:rsidR="00C87538">
          <w:t xml:space="preserve">but the question on </w:t>
        </w:r>
      </w:ins>
      <w:r>
        <w:t xml:space="preserve">how tree size and species’ traits </w:t>
      </w:r>
      <w:commentRangeStart w:id="66"/>
      <w:r>
        <w:t xml:space="preserve">mediate </w:t>
      </w:r>
      <w:commentRangeEnd w:id="66"/>
      <w:r>
        <w:rPr>
          <w:rStyle w:val="CommentReference"/>
        </w:rPr>
        <w:commentReference w:id="66"/>
      </w:r>
      <w:r>
        <w:t>growth responses across droughts</w:t>
      </w:r>
      <w:ins w:id="67"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sidRPr="00DA3944">
        <w:rPr>
          <w:b/>
          <w:bCs/>
        </w:rPr>
        <w:t>REFS</w:t>
      </w:r>
      <w:r>
        <w:t xml:space="preserve">), these </w:t>
      </w:r>
      <w:commentRangeStart w:id="68"/>
      <w:r>
        <w:t xml:space="preserve">don’t test for differential trait effects across periods of water shortage [@dorangeville_drought_2018] and </w:t>
      </w:r>
      <w:commentRangeEnd w:id="68"/>
      <w:r>
        <w:rPr>
          <w:rStyle w:val="CommentReference"/>
        </w:rPr>
        <w:commentReference w:id="68"/>
      </w:r>
      <w:r>
        <w:t>generally focus on species-level responses</w:t>
      </w:r>
      <w:commentRangeStart w:id="69"/>
      <w:r>
        <w:t>, which preclude consideration</w:t>
      </w:r>
      <w:commentRangeEnd w:id="69"/>
      <w:r>
        <w:rPr>
          <w:rStyle w:val="CommentReference"/>
        </w:rPr>
        <w:commentReference w:id="69"/>
      </w:r>
      <w:r>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Pr="00DA3944">
        <w:rPr>
          <w:i/>
          <w:iCs/>
        </w:rPr>
        <w:t>e.g.</w:t>
      </w:r>
      <w:r>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Pr="00DA3944">
        <w:rPr>
          <w:i/>
          <w:iCs/>
        </w:rPr>
        <w:t>e.g.</w:t>
      </w:r>
      <w:r w:rsidRPr="2A64F28F">
        <w:t xml:space="preserve">, </w:t>
      </w:r>
      <w:commentRangeStart w:id="70"/>
      <w:r w:rsidRPr="00DA3944">
        <w:rPr>
          <w:b/>
          <w:bCs/>
        </w:rPr>
        <w:t>REFS</w:t>
      </w:r>
      <w:commentRangeEnd w:id="70"/>
      <w:r w:rsidR="008F52C2">
        <w:rPr>
          <w:rStyle w:val="CommentReference"/>
        </w:rPr>
        <w:commentReference w:id="70"/>
      </w:r>
      <w:r w:rsidRPr="00DA3944">
        <w:rPr>
          <w:b/>
          <w:bCs/>
        </w:rPr>
        <w:t>??</w:t>
      </w:r>
      <w:r>
        <w:t>). There is also evidence that the degree to which larger trees suffer more increases with the severity of drought conditions [@bennett_larger_2015; @stovall_tree_2019]. [</w:t>
      </w:r>
      <w:commentRangeStart w:id="71"/>
      <w:r w:rsidRPr="00DA3944">
        <w:rPr>
          <w:i/>
          <w:iCs/>
        </w:rPr>
        <w:t>Are there any studies showing interactions of drought type with traits?</w:t>
      </w:r>
      <w:r w:rsidRPr="2A64F28F">
        <w:t xml:space="preserve">] </w:t>
      </w:r>
      <w:commentRangeEnd w:id="71"/>
      <w:r w:rsidR="00C87538">
        <w:rPr>
          <w:rStyle w:val="CommentReference"/>
        </w:rPr>
        <w:commentReference w:id="71"/>
      </w:r>
      <w:commentRangeStart w:id="72"/>
      <w:r>
        <w:t>Thus, while we expect many of the fundamental mechanisms shaping drought responses to be universal, we have little undertanding of how tree size and traits interact with drought characteristics to result in differential responses across droughts.</w:t>
      </w:r>
      <w:commentRangeEnd w:id="72"/>
      <w:r>
        <w:rPr>
          <w:rStyle w:val="CommentReference"/>
        </w:rPr>
        <w:commentReference w:id="72"/>
      </w:r>
    </w:p>
    <w:p w14:paraId="215F8E62" w14:textId="77777777" w:rsidR="0048356C" w:rsidRDefault="008F493F">
      <w:pPr>
        <w:pStyle w:val="BodyText"/>
      </w:pPr>
      <w:commentRangeStart w:id="73"/>
      <w:r>
        <w:t xml:space="preserve">Here, we combine tree-ring records covering three </w:t>
      </w:r>
      <w:ins w:id="74"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73"/>
      <w:r>
        <w:rPr>
          <w:rStyle w:val="CommentReference"/>
        </w:rPr>
        <w:commentReference w:id="73"/>
      </w:r>
      <w:r>
        <w:t xml:space="preserve"> First, we focus on the role of tree size and its interaction with microenvironment. We confirm that, consistent with most forests globally, larger-diameter trees tend to have lower drought resistance in this forest, which </w:t>
      </w:r>
      <w:commentRangeStart w:id="75"/>
      <w:r>
        <w:t xml:space="preserve">is in an ecoregion </w:t>
      </w:r>
      <w:commentRangeEnd w:id="75"/>
      <w:r w:rsidR="00755F9E">
        <w:rPr>
          <w:rStyle w:val="CommentReference"/>
        </w:rPr>
        <w:commentReference w:id="75"/>
      </w:r>
      <w:r>
        <w:t xml:space="preserve">represented by only one study in </w:t>
      </w:r>
      <w:r>
        <w:lastRenderedPageBreak/>
        <w:t>[@bennett_larger_2015]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76"/>
      <w:r>
        <w:t>root water access</w:t>
      </w:r>
      <w:commentRangeEnd w:id="76"/>
      <w:r w:rsidR="00984195">
        <w:rPr>
          <w:rStyle w:val="CommentReference"/>
        </w:rPr>
        <w:commentReference w:id="76"/>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77"/>
      <w:commentRangeStart w:id="78"/>
      <w:r>
        <w:t xml:space="preserve">observed patterns in relation to wood </w:t>
      </w:r>
      <w:commentRangeEnd w:id="77"/>
      <w:r>
        <w:rPr>
          <w:rStyle w:val="CommentReference"/>
        </w:rPr>
        <w:commentReference w:id="77"/>
      </w:r>
      <w:commentRangeEnd w:id="78"/>
      <w:r>
        <w:rPr>
          <w:rStyle w:val="CommentReference"/>
        </w:rPr>
        <w:commentReference w:id="78"/>
      </w:r>
      <w:r>
        <w:t>density (negative effect; @hoffmann_hydraulic_2011), specific leaf area (positive effect), and xylem architecture (</w:t>
      </w:r>
      <w:r w:rsidRPr="00DA3944">
        <w:rPr>
          <w:i/>
          <w:iCs/>
        </w:rPr>
        <w:t>i.e.</w:t>
      </w:r>
      <w:r>
        <w:t xml:space="preserve">, ring or diffuse/ semi-ring porous), </w:t>
      </w:r>
      <w:commentRangeStart w:id="79"/>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79"/>
      <w:r>
        <w:rPr>
          <w:rStyle w:val="CommentReference"/>
        </w:rPr>
        <w:commentReference w:id="79"/>
      </w:r>
      <w:r>
        <w:t xml:space="preserve"> </w:t>
      </w:r>
      <w:commentRangeStart w:id="80"/>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80"/>
      <w:r>
        <w:rPr>
          <w:rStyle w:val="CommentReference"/>
        </w:rPr>
        <w:commentReference w:id="80"/>
      </w:r>
      <w:r>
        <w:t>Finally, we focused on variability among droughts, asking how community resistance varied across droughts (</w:t>
      </w:r>
      <w:r w:rsidRPr="00DA3944">
        <w:rPr>
          <w:i/>
          <w:iCs/>
        </w:rPr>
        <w:t>H3.1</w:t>
      </w:r>
      <w:r>
        <w:t>) and whether the factors confirming vulnerability or resistance varied across droughts (</w:t>
      </w:r>
      <w:r w:rsidRPr="00DA3944">
        <w:rPr>
          <w:i/>
          <w:iCs/>
        </w:rPr>
        <w:t>H3.2</w:t>
      </w:r>
      <w:r w:rsidRPr="6B766FED">
        <w:t>).</w:t>
      </w:r>
    </w:p>
    <w:p w14:paraId="69E60417" w14:textId="77777777" w:rsidR="0048356C" w:rsidRDefault="008F493F">
      <w:pPr>
        <w:pStyle w:val="Heading3"/>
      </w:pPr>
      <w:bookmarkStart w:id="81" w:name="materials-and-methods"/>
      <w:bookmarkEnd w:id="81"/>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w:t>
      </w:r>
      <w:del w:id="82" w:author="Gonzalez, Erika B." w:date="2019-11-13T16:47:00Z">
        <w:r w:rsidDel="00755F9E">
          <w:delText>[@gonzalezakre_</w:delText>
        </w:r>
        <w:commentRangeStart w:id="83"/>
        <w:r w:rsidDel="00755F9E">
          <w:delText>patterns</w:delText>
        </w:r>
      </w:del>
      <w:commentRangeEnd w:id="83"/>
      <w:r w:rsidR="00755F9E">
        <w:rPr>
          <w:rStyle w:val="CommentReference"/>
        </w:rPr>
        <w:commentReference w:id="83"/>
      </w:r>
      <w:del w:id="84"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85" w:author="Gonzalez, Erika B." w:date="2019-11-13T16:48:00Z">
        <w:r w:rsidDel="00755F9E">
          <w:delText xml:space="preserve">were </w:delText>
        </w:r>
      </w:del>
      <w:ins w:id="86"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w:t>
      </w:r>
      <w:r>
        <w:lastRenderedPageBreak/>
        <w:t xml:space="preserve">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4">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w:t>
      </w:r>
      <w:ins w:id="87" w:author="Gonzalez, Erika B." w:date="2019-11-13T16:52:00Z">
        <w:r w:rsidR="00F25DBB">
          <w:t xml:space="preserve"> </w:t>
        </w:r>
        <w:commentRangeStart w:id="88"/>
        <w:r w:rsidR="00F25DBB">
          <w:t>here</w:t>
        </w:r>
      </w:ins>
      <w:r>
        <w:t xml:space="preserve"> (Table S2). </w:t>
      </w:r>
      <w:commentRangeEnd w:id="88"/>
      <w:r w:rsidR="00F25DBB">
        <w:rPr>
          <w:rStyle w:val="CommentReference"/>
        </w:rPr>
        <w:commentReference w:id="88"/>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89" w:author="erikab" w:date="2019-11-14T10:52:00Z">
        <w:r w:rsidDel="006E6A96">
          <w:delText xml:space="preserve">there </w:delText>
        </w:r>
      </w:del>
      <w:ins w:id="90" w:author="erikab" w:date="2019-11-14T10:52:00Z">
        <w:r w:rsidR="006E6A96">
          <w:t xml:space="preserve">it </w:t>
        </w:r>
      </w:ins>
      <w:r>
        <w:t xml:space="preserve">was </w:t>
      </w:r>
      <w:del w:id="91" w:author="erikab" w:date="2019-11-14T10:50:00Z">
        <w:r w:rsidDel="006E6A96">
          <w:delText>no way</w:delText>
        </w:r>
      </w:del>
      <w:ins w:id="92" w:author="erikab" w:date="2019-11-14T10:50:00Z">
        <w:r w:rsidR="006E6A96">
          <w:t xml:space="preserve"> unfeasible</w:t>
        </w:r>
      </w:ins>
      <w:r>
        <w:t xml:space="preserve"> to retroactively estimate crown position, we assumed that 2018 crown position was reflective of each tree’s position over the past </w:t>
      </w:r>
      <w:commentRangeStart w:id="93"/>
      <w:r>
        <w:t xml:space="preserve">60 years. </w:t>
      </w:r>
      <w:commentRangeEnd w:id="93"/>
      <w:r w:rsidR="00F25DBB">
        <w:rPr>
          <w:rStyle w:val="CommentReference"/>
        </w:rPr>
        <w:commentReference w:id="93"/>
      </w:r>
      <w:r>
        <w:t>While some trees undoubtedly changed position, an analysis of crown position relative to height (Fig. 2</w:t>
      </w:r>
      <w:r w:rsidR="006E6A96">
        <w:t>,</w:t>
      </w:r>
      <w:ins w:id="94" w:author="erikab" w:date="2019-11-14T10:52:00Z">
        <w:r w:rsidR="006E6A96">
          <w:t xml:space="preserve"> d</w:t>
        </w:r>
      </w:ins>
      <w:r>
        <w:t xml:space="preserve">) and height </w:t>
      </w:r>
      <w:del w:id="95" w:author="erikab" w:date="2019-11-14T10:53:00Z">
        <w:r w:rsidDel="006E6A96">
          <w:delText xml:space="preserve">change </w:delText>
        </w:r>
      </w:del>
      <w:ins w:id="96" w:author="erikab" w:date="2019-11-14T10:53:00Z">
        <w:r w:rsidR="006E6A96">
          <w:t xml:space="preserve">variance </w:t>
        </w:r>
      </w:ins>
      <w:r>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w:t>
      </w:r>
      <w:del w:id="97" w:author="erikab" w:date="2019-11-14T11:00:00Z">
        <w:r w:rsidDel="003F18F3">
          <w:delText>and from this</w:delText>
        </w:r>
      </w:del>
      <w:ins w:id="98" w:author="erikab" w:date="2019-11-14T11:00:00Z">
        <w:r w:rsidR="003F18F3">
          <w:t>which</w:t>
        </w:r>
      </w:ins>
      <w:r>
        <w:t xml:space="preserve"> yields a quantitative assessment defined by </w:t>
      </w:r>
      <w:r>
        <w:lastRenderedPageBreak/>
        <w:t>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744D9F24" w:rsidR="0048356C" w:rsidRDefault="008F493F">
      <w:pPr>
        <w:pStyle w:val="BodyText"/>
      </w:pPr>
      <w:r>
        <w:t>Hydraulic traits were collected at SCBI (Table 3)</w:t>
      </w:r>
      <w:ins w:id="99" w:author="erikab" w:date="2019-11-14T11:02:00Z">
        <w:r w:rsidR="003F18F3">
          <w:t xml:space="preserve"> in</w:t>
        </w:r>
      </w:ins>
      <w:del w:id="100" w:author="erikab" w:date="2019-11-14T11:02:00Z">
        <w:r w:rsidDel="003F18F3">
          <w:delText xml:space="preserve">. In </w:delText>
        </w:r>
      </w:del>
      <w:r>
        <w:t>August 2018</w:t>
      </w:r>
      <w:ins w:id="101" w:author="erikab" w:date="2019-11-14T11:02:00Z">
        <w:r w:rsidR="003F18F3">
          <w:t xml:space="preserve">. </w:t>
        </w:r>
      </w:ins>
      <w:del w:id="102" w:author="erikab" w:date="2019-11-14T11:02:00Z">
        <w:r w:rsidDel="003F18F3">
          <w:delText>, w</w:delText>
        </w:r>
      </w:del>
      <w:ins w:id="103" w:author="erikab" w:date="2019-11-14T11:02:00Z">
        <w:r w:rsidR="003F18F3">
          <w:t>W</w:t>
        </w:r>
      </w:ins>
      <w:r>
        <w:t>e sampled small sun-exposed branches from three individuals of each species in and around the ForestGEO plot. Samples were re-cut under water by at least two notes 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p>
    <w:p w14:paraId="013B60DD" w14:textId="77777777" w:rsidR="0048356C" w:rsidRDefault="008F493F">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104"/>
      <w:r>
        <w:t xml:space="preserve"> &gt;25% of the cored trees experienced &gt;30% reduction in basal area increment (BAI)</w:t>
      </w:r>
      <w:commentRangeEnd w:id="104"/>
      <w:r w:rsidR="00277E10">
        <w:rPr>
          <w:rStyle w:val="CommentReference"/>
        </w:rPr>
        <w:commentReference w:id="104"/>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105"/>
      <w:r>
        <w:t>(version 3.5.3)</w:t>
      </w:r>
      <w:commentRangeEnd w:id="105"/>
      <w:r w:rsidR="00C578BB">
        <w:rPr>
          <w:rStyle w:val="CommentReference"/>
        </w:rPr>
        <w:commentReference w:id="105"/>
      </w:r>
      <w:r>
        <w:t>.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106" w:author="erikab" w:date="2019-11-14T11:15:00Z">
        <w:r w:rsidDel="00C578BB">
          <w:rPr>
            <w:i/>
          </w:rPr>
          <w:lastRenderedPageBreak/>
          <w:delText>Analysis</w:delText>
        </w:r>
      </w:del>
      <w:ins w:id="107" w:author="erikab" w:date="2019-11-14T11:15:00Z">
        <w:r w:rsidR="00C578BB">
          <w:rPr>
            <w:i/>
          </w:rPr>
          <w:t>Statistical analysis</w:t>
        </w:r>
      </w:ins>
    </w:p>
    <w:p w14:paraId="0411AF62" w14:textId="77777777" w:rsidR="00DA3944" w:rsidRDefault="008F493F">
      <w:pPr>
        <w:pStyle w:val="BodyText"/>
        <w:rPr>
          <w:ins w:id="108"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109"/>
      <w:r>
        <w:t xml:space="preserve">, most of which </w:t>
      </w:r>
      <w:commentRangeEnd w:id="109"/>
      <w:r w:rsidR="00277E10">
        <w:rPr>
          <w:rStyle w:val="CommentReference"/>
        </w:rPr>
        <w:commentReference w:id="109"/>
      </w:r>
      <w:r>
        <w:t xml:space="preserve">consider </w:t>
      </w:r>
      <m:oMath>
        <m:r>
          <w:rPr>
            <w:rFonts w:ascii="Cambria Math" w:hAnsi="Cambria Math"/>
          </w:rPr>
          <m:t>R</m:t>
        </m:r>
      </m:oMath>
      <w:r>
        <w:t xml:space="preserve"> as the response variable</w:t>
      </w:r>
      <w:commentRangeStart w:id="110"/>
      <w:r>
        <w:t xml:space="preserve">. </w:t>
      </w:r>
      <w:commentRangeEnd w:id="110"/>
      <w:r w:rsidR="00277E10">
        <w:rPr>
          <w:rStyle w:val="CommentReference"/>
        </w:rPr>
        <w:commentReference w:id="110"/>
      </w:r>
    </w:p>
    <w:p w14:paraId="57C6F80C" w14:textId="77777777" w:rsidR="00DA3944" w:rsidRDefault="008F493F">
      <w:pPr>
        <w:pStyle w:val="BodyText"/>
        <w:rPr>
          <w:ins w:id="111"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w:t>
      </w:r>
      <w:commentRangeStart w:id="112"/>
      <w:r>
        <w:t>to assess model fit.</w:t>
      </w:r>
      <w:commentRangeEnd w:id="112"/>
      <w:r w:rsidR="00DA3944">
        <w:rPr>
          <w:rStyle w:val="CommentReference"/>
        </w:rPr>
        <w:commentReference w:id="112"/>
      </w:r>
      <w:r>
        <w:t xml:space="preserve"> </w:t>
      </w:r>
    </w:p>
    <w:p w14:paraId="4BCDDB77" w14:textId="35820357" w:rsidR="0048356C" w:rsidRDefault="008F493F">
      <w:pPr>
        <w:pStyle w:val="BodyText"/>
      </w:pPr>
      <w:commentRangeStart w:id="11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114"/>
      <w:r>
        <w:t xml:space="preserve">by </w:t>
      </w:r>
      <m:oMath>
        <m:r>
          <w:rPr>
            <w:rFonts w:ascii="Cambria Math" w:hAnsi="Cambria Math"/>
          </w:rPr>
          <m:t>≥</m:t>
        </m:r>
      </m:oMath>
      <w:r>
        <w:t xml:space="preserve"> 2</w:t>
      </w:r>
      <w:commentRangeEnd w:id="114"/>
      <w:r w:rsidR="0049262A">
        <w:rPr>
          <w:rStyle w:val="CommentReference"/>
        </w:rPr>
        <w:commentReference w:id="11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115"/>
      <w:r>
        <w:t>Second</w:t>
      </w:r>
      <w:commentRangeEnd w:id="115"/>
      <w:r w:rsidR="00A662E3">
        <w:rPr>
          <w:rStyle w:val="CommentReference"/>
        </w:rPr>
        <w:commentReference w:id="115"/>
      </w:r>
      <w:r>
        <w:t xml:space="preserve">,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113"/>
      <w:r w:rsidR="0049262A">
        <w:rPr>
          <w:rStyle w:val="CommentReference"/>
        </w:rPr>
        <w:commentReference w:id="113"/>
      </w:r>
    </w:p>
    <w:p w14:paraId="665137CA" w14:textId="77777777" w:rsidR="0048356C" w:rsidRDefault="008F493F">
      <w:pPr>
        <w:pStyle w:val="Heading3"/>
      </w:pPr>
      <w:bookmarkStart w:id="117" w:name="results"/>
      <w:bookmarkEnd w:id="117"/>
      <w:r>
        <w:t>Results</w:t>
      </w:r>
    </w:p>
    <w:p w14:paraId="54D6247C" w14:textId="77777777" w:rsidR="0048356C" w:rsidRDefault="008F493F">
      <w:pPr>
        <w:pStyle w:val="FirstParagraph"/>
      </w:pPr>
      <w:r>
        <w:rPr>
          <w:i/>
        </w:rPr>
        <w:t>Focal droughts and their characteristics</w:t>
      </w:r>
    </w:p>
    <w:p w14:paraId="36429CAA" w14:textId="4881EC0E" w:rsidR="0048356C" w:rsidRDefault="008F493F">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sidRPr="00DA3944">
        <w:rPr>
          <w:i/>
          <w:iCs/>
        </w:rPr>
        <w:t>Lymantria dispar</w:t>
      </w:r>
      <w:r>
        <w:t xml:space="preserve"> L.) from approximately 1988-1995, which most stronly impacted </w:t>
      </w:r>
      <w:r w:rsidRPr="00DA3944">
        <w:rPr>
          <w:i/>
          <w:iCs/>
        </w:rPr>
        <w:t>Quercus</w:t>
      </w:r>
      <w:r>
        <w:t xml:space="preserve"> spp. (</w:t>
      </w:r>
      <w:commentRangeStart w:id="118"/>
      <w:r w:rsidRPr="00DA3944">
        <w:rPr>
          <w:i/>
          <w:iCs/>
        </w:rPr>
        <w:t xml:space="preserve">Cite </w:t>
      </w:r>
      <w:commentRangeEnd w:id="118"/>
      <w:r w:rsidR="00FA3D69">
        <w:rPr>
          <w:rStyle w:val="CommentReference"/>
        </w:rPr>
        <w:commentReference w:id="118"/>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119"/>
      <w:r>
        <w:t xml:space="preserve">MJJA </w:t>
      </w:r>
      <w:commentRangeEnd w:id="119"/>
      <w:r w:rsidR="00FA3D69">
        <w:rPr>
          <w:rStyle w:val="CommentReference"/>
        </w:rPr>
        <w:commentReference w:id="119"/>
      </w:r>
      <w:r>
        <w:t xml:space="preserve">PET-PRE of 83.37, 86.97, and 80 mm mo-1, respectively. The years 1964 and 2007 also ranked in the top five driest (PET-PRE =83.87 and 82.13 mm mo-1), but were not among the lowest in terms of PDSI and were not identified as a </w:t>
      </w:r>
      <w:commentRangeStart w:id="120"/>
      <w:commentRangeStart w:id="121"/>
      <w:r>
        <w:t xml:space="preserve">pointer </w:t>
      </w:r>
      <w:commentRangeEnd w:id="120"/>
      <w:r w:rsidR="00FA3D69">
        <w:rPr>
          <w:rStyle w:val="CommentReference"/>
        </w:rPr>
        <w:commentReference w:id="120"/>
      </w:r>
      <w:r>
        <w:t>yea</w:t>
      </w:r>
      <w:del w:id="122" w:author="erikab" w:date="2019-11-14T11:25:00Z">
        <w:r w:rsidDel="00FA3D69">
          <w:delText>s</w:delText>
        </w:r>
      </w:del>
      <w:r>
        <w:t>r</w:t>
      </w:r>
      <w:commentRangeEnd w:id="121"/>
      <w:r>
        <w:rPr>
          <w:rStyle w:val="CommentReference"/>
        </w:rPr>
        <w:commentReference w:id="121"/>
      </w:r>
      <w:r>
        <w:t xml:space="preserve"> (Table S3)</w:t>
      </w:r>
    </w:p>
    <w:p w14:paraId="3480E3A6" w14:textId="4D5A5B98" w:rsidR="0048356C" w:rsidRDefault="008F493F">
      <w:pPr>
        <w:pStyle w:val="BodyText"/>
      </w:pPr>
      <w:r>
        <w:lastRenderedPageBreak/>
        <w:t xml:space="preserve">The droughts differed in intensity and prior onset (Table S3, Fig. S2). </w:t>
      </w:r>
      <w:commentRangeStart w:id="123"/>
      <w:r>
        <w:t>In terms of intensity during the peak growing season of the focal year, the 1999 drought was the most intense (lowest PDSI) during May-July</w:t>
      </w:r>
      <w:commentRangeEnd w:id="123"/>
      <w:r w:rsidR="00A662E3">
        <w:rPr>
          <w:rStyle w:val="CommentReference"/>
        </w:rPr>
        <w:commentReference w:id="123"/>
      </w:r>
      <w:r>
        <w:t xml:space="preserve">. It was </w:t>
      </w:r>
      <w:commentRangeStart w:id="124"/>
      <w:r>
        <w:t xml:space="preserve">surpassed </w:t>
      </w:r>
      <w:commentRangeEnd w:id="124"/>
      <w:r w:rsidR="00A662E3">
        <w:rPr>
          <w:rStyle w:val="CommentReference"/>
        </w:rPr>
        <w:commentReference w:id="124"/>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125" w:author="erikab" w:date="2019-11-14T11:26:00Z">
        <w:r w:rsidR="00FA3D69">
          <w:t xml:space="preserve">previous </w:t>
        </w:r>
      </w:ins>
      <w:r>
        <w:t>months</w:t>
      </w:r>
      <w:del w:id="126"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127"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4FAA327E" w14:textId="77777777"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128"/>
      <w:r>
        <w:t xml:space="preserve">roughly 30% of the cored trees suffered </w:t>
      </w:r>
      <m:oMath>
        <m:r>
          <w:rPr>
            <w:rFonts w:ascii="Cambria Math" w:hAnsi="Cambria Math"/>
          </w:rPr>
          <m:t>≥</m:t>
        </m:r>
      </m:oMath>
      <w:r>
        <w:t xml:space="preserve"> 30% growth reductions </w:t>
      </w:r>
      <w:commentRangeEnd w:id="128"/>
      <w:r w:rsidR="00277E10">
        <w:rPr>
          <w:rStyle w:val="CommentReference"/>
        </w:rPr>
        <w:commentReference w:id="128"/>
      </w:r>
      <w:r>
        <w:t>(</w:t>
      </w:r>
      <m:oMath>
        <m:r>
          <w:rPr>
            <w:rFonts w:ascii="Cambria Math" w:hAnsi="Cambria Math"/>
          </w:rPr>
          <m:t>R</m:t>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1999.</w:t>
      </w:r>
    </w:p>
    <w:p w14:paraId="4F5FE7C9" w14:textId="77777777" w:rsidR="0048356C" w:rsidRDefault="008F493F">
      <w:pPr>
        <w:pStyle w:val="BodyText"/>
      </w:pPr>
      <w:r>
        <w:rPr>
          <w:i/>
        </w:rPr>
        <w:t>Tree size and drought resistance</w:t>
      </w:r>
    </w:p>
    <w:p w14:paraId="2D4BE5F5" w14:textId="2EBD1D03" w:rsidR="0048356C" w:rsidRDefault="008F493F">
      <w:pPr>
        <w:pStyle w:val="BodyText"/>
      </w:pPr>
      <w:r>
        <w:t>Overall, our analysis confirmed the tendency for larger-diameter trees to show greater reductions in growth during drought [@bennett_larger_2015] (</w:t>
      </w:r>
      <w:r>
        <w:rPr>
          <w:i/>
        </w:rPr>
        <w:t>H1.0</w:t>
      </w:r>
      <w:r>
        <w:t xml:space="preserve">), although there was no signficant effect </w:t>
      </w:r>
      <w:del w:id="129" w:author="erikab" w:date="2019-11-14T11:30:00Z">
        <w:r w:rsidDel="00FA3D69">
          <w:delText xml:space="preserve">for </w:delText>
        </w:r>
      </w:del>
      <w:ins w:id="130"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and its coefficient was consistently negative, as predicted (Tables 1, 5). We note that a non-sign</w:t>
      </w:r>
      <w:ins w:id="131" w:author="Valentine Herrmann" w:date="2019-11-14T20:34:00Z">
        <w:r w:rsidR="00042AD3">
          <w:t>i</w:t>
        </w:r>
      </w:ins>
      <w:r>
        <w:t xml:space="preserve">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r>
        <w:t xml:space="preserve">Crown position was generally correlated with </w:t>
      </w:r>
      <m:oMath>
        <m:r>
          <w:rPr>
            <w:rFonts w:ascii="Cambria Math" w:hAnsi="Cambria Math"/>
          </w:rPr>
          <m:t>H</m:t>
        </m:r>
      </m:oMath>
      <w:r>
        <w:t xml:space="preserve">, but with substantial variation (Fig. 2d). </w:t>
      </w:r>
      <w:commentRangeStart w:id="132"/>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132"/>
      <w:r w:rsidR="00042AD3">
        <w:rPr>
          <w:rStyle w:val="CommentReference"/>
        </w:rPr>
        <w:commentReference w:id="132"/>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133" w:author="erikab" w:date="2019-11-14T11:31:00Z">
        <w:r w:rsidDel="00635089">
          <w:delText xml:space="preserve">influence </w:delText>
        </w:r>
      </w:del>
      <w:ins w:id="134"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135" w:author="erikab" w:date="2019-11-14T11:32:00Z">
        <w:r w:rsidDel="00635089">
          <w:delText>came out as</w:delText>
        </w:r>
      </w:del>
      <w:ins w:id="136" w:author="erikab" w:date="2019-11-14T11:32:00Z">
        <w:r w:rsidR="00635089">
          <w:t>res</w:t>
        </w:r>
      </w:ins>
      <w:ins w:id="137"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138" w:author="erikab" w:date="2019-11-14T11:45:00Z">
        <w:r w:rsidDel="00765267">
          <w:delText>Thus</w:delText>
        </w:r>
      </w:del>
      <w:ins w:id="139" w:author="erikab" w:date="2019-11-14T11:45:00Z">
        <w:r w:rsidR="00765267">
          <w:t>Although</w:t>
        </w:r>
      </w:ins>
      <w:r>
        <w:t xml:space="preserve">, </w:t>
      </w:r>
      <m:oMath>
        <m:r>
          <w:rPr>
            <w:rFonts w:ascii="Cambria Math" w:hAnsi="Cambria Math"/>
          </w:rPr>
          <m:t>CP</m:t>
        </m:r>
      </m:oMath>
      <w:r>
        <w:t xml:space="preserve"> was </w:t>
      </w:r>
      <w:del w:id="140" w:author="erikab" w:date="2019-11-14T11:45:00Z">
        <w:r w:rsidDel="00765267">
          <w:delText xml:space="preserve">sometimes </w:delText>
        </w:r>
      </w:del>
      <w:r>
        <w:t xml:space="preserve">a useful predictor of </w:t>
      </w:r>
      <m:oMath>
        <m:r>
          <w:rPr>
            <w:rFonts w:ascii="Cambria Math" w:hAnsi="Cambria Math"/>
          </w:rPr>
          <m:t>R</m:t>
        </m:r>
      </m:oMath>
      <w:r>
        <w:t xml:space="preserve">, </w:t>
      </w:r>
      <w:del w:id="141"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w:t>
      </w:r>
      <w:r>
        <w:lastRenderedPageBreak/>
        <w:t>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142" w:author="erikab" w:date="2019-11-14T11:49:00Z">
        <w:r w:rsidDel="00765267">
          <w:delText xml:space="preserve">negating </w:delText>
        </w:r>
      </w:del>
      <w:ins w:id="143"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144"/>
      <w:r>
        <w:t xml:space="preserve">greater tendency to suffer more </w:t>
      </w:r>
      <w:commentRangeEnd w:id="144"/>
      <w:r w:rsidR="000A43E5">
        <w:rPr>
          <w:rStyle w:val="CommentReference"/>
        </w:rPr>
        <w:commentReference w:id="144"/>
      </w:r>
      <w:r>
        <w:t xml:space="preserve">in drier microenvironments </w:t>
      </w:r>
      <w:commentRangeStart w:id="145"/>
      <w:r>
        <w:t xml:space="preserve">with greater depth to the water table. </w:t>
      </w:r>
      <w:commentRangeEnd w:id="145"/>
      <w:r w:rsidR="000A43E5">
        <w:rPr>
          <w:rStyle w:val="CommentReference"/>
        </w:rPr>
        <w:commentReference w:id="145"/>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47F1A229" w:rsidR="0048356C" w:rsidRDefault="008F493F">
      <w:pPr>
        <w:pStyle w:val="BodyText"/>
      </w:pPr>
      <w:del w:id="146" w:author="Valentine Herrmann" w:date="2019-11-14T21:05:00Z">
        <w:r w:rsidDel="001F0AB4">
          <w:delText xml:space="preserve">We </w:delText>
        </w:r>
      </w:del>
      <w:ins w:id="147" w:author="Valentine Herrmann" w:date="2019-11-14T21:05:00Z">
        <w:r w:rsidR="001F0AB4">
          <w:t>The results</w:t>
        </w:r>
        <w:r w:rsidR="001F0AB4">
          <w:t xml:space="preserve"> </w:t>
        </w:r>
      </w:ins>
      <w:r>
        <w:t xml:space="preserve">partially support </w:t>
      </w:r>
      <w:r>
        <w:rPr>
          <w:i/>
        </w:rPr>
        <w:t>H2.1</w:t>
      </w:r>
      <w:r>
        <w:t>:</w:t>
      </w:r>
      <w:del w:id="148" w:author="erikab" w:date="2019-11-14T11:52:00Z">
        <w:r w:rsidDel="00B870AC">
          <w:delText xml:space="preserve"> S</w:delText>
        </w:r>
      </w:del>
      <w:ins w:id="149" w:author="erikab" w:date="2019-11-14T11:52:00Z">
        <w:r w:rsidR="00B870AC">
          <w:t xml:space="preserve"> where s</w:t>
        </w:r>
      </w:ins>
      <w:r>
        <w:t xml:space="preserve">pecies’ hydraulic traits </w:t>
      </w:r>
      <w:del w:id="150" w:author="Valentine Herrmann" w:date="2019-11-14T20:43:00Z">
        <w:r w:rsidDel="000A43E5">
          <w:delText>–</w:delText>
        </w:r>
      </w:del>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151" w:author="Valentine Herrmann" w:date="2019-11-14T20:43:00Z">
        <w:r w:rsidR="000A43E5">
          <w:t xml:space="preserve"> </w:t>
        </w:r>
      </w:ins>
      <w:del w:id="152" w:author="Valentine Herrmann" w:date="2019-11-14T20:43:00Z">
        <w:r w:rsidDel="000A43E5">
          <w:delText>–</w:delText>
        </w:r>
      </w:del>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w:t>
      </w:r>
      <w:del w:id="153" w:author="erikab" w:date="2019-11-14T11:54:00Z">
        <w:r w:rsidDel="00B870AC">
          <w:delText xml:space="preserve">not (Tables 1,4,5). Specifically, </w:delText>
        </w:r>
        <m:oMath>
          <m:r>
            <w:rPr>
              <w:rFonts w:ascii="Cambria Math" w:hAnsi="Cambria Math"/>
            </w:rPr>
            <m:t>LMA</m:t>
          </m:r>
        </m:oMath>
        <w:r w:rsidDel="00B870AC">
          <w:delText xml:space="preserve"> and </w:delText>
        </w:r>
        <m:oMath>
          <m:r>
            <w:rPr>
              <w:rFonts w:ascii="Cambria Math" w:hAnsi="Cambria Math"/>
            </w:rPr>
            <m:t>WD</m:t>
          </m:r>
        </m:oMath>
        <w:r w:rsidDel="00B870AC">
          <w:delText xml:space="preserve"> </w:delText>
        </w:r>
      </w:del>
      <w:r>
        <w:t xml:space="preserve">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w:t>
      </w:r>
      <w:ins w:id="154" w:author="erikab" w:date="2019-11-14T11:55:00Z">
        <w:r w:rsidR="00B870AC">
          <w:t xml:space="preserve">1, </w:t>
        </w:r>
      </w:ins>
      <w:r>
        <w:t>4</w:t>
      </w:r>
      <w:ins w:id="155" w:author="erikab" w:date="2019-11-14T11:55:00Z">
        <w:r w:rsidR="00B870AC">
          <w:t>, 5</w:t>
        </w:r>
      </w:ins>
      <w:r>
        <w:t xml:space="preserve">), </w:t>
      </w:r>
      <w:commentRangeStart w:id="156"/>
      <w:r>
        <w:t xml:space="preserve">and </w:t>
      </w:r>
      <w:commentRangeEnd w:id="156"/>
      <w:r w:rsidR="000A43E5">
        <w:rPr>
          <w:rStyle w:val="CommentReference"/>
        </w:rPr>
        <w:commentReference w:id="156"/>
      </w:r>
      <w:r>
        <w:t xml:space="preserve">therefore these were excluded as candidate variables for the full multivariate models. In </w:t>
      </w:r>
      <w:commentRangeStart w:id="157"/>
      <w:r>
        <w:t>contrast</w:t>
      </w:r>
      <w:commentRangeEnd w:id="157"/>
      <w:r w:rsidR="000A43E5">
        <w:rPr>
          <w:rStyle w:val="CommentReference"/>
        </w:rPr>
        <w:commentReference w:id="157"/>
      </w:r>
      <w:r>
        <w:t xml:space="preserve">,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w:t>
      </w:r>
      <w:del w:id="158" w:author="erikab" w:date="2019-11-14T11:55:00Z">
        <w:r w:rsidDel="00B870AC">
          <w:delText xml:space="preserve">at least </w:delText>
        </w:r>
      </w:del>
      <w:r>
        <w:t xml:space="preserve">modest amounts of variation (dAIC &gt; 1.0) in at least one drought (Table 4). </w:t>
      </w:r>
      <w:del w:id="159" w:author="Valentine Herrmann" w:date="2019-11-14T20:46:00Z">
        <w:r w:rsidDel="007C1A8D">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w:t>
      </w:r>
      <w:commentRangeStart w:id="160"/>
      <w:r>
        <w:t>overall</w:t>
      </w:r>
      <w:commentRangeEnd w:id="160"/>
      <w:r w:rsidR="007C1A8D">
        <w:rPr>
          <w:rStyle w:val="CommentReference"/>
        </w:rPr>
        <w:commentReference w:id="160"/>
      </w:r>
      <w:r>
        <w:t xml:space="preserve">,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w:t>
      </w:r>
      <w:del w:id="161" w:author="erikab" w:date="2019-11-14T11:56:00Z">
        <w:r w:rsidDel="00B870AC">
          <w:delText xml:space="preserve">came </w:delText>
        </w:r>
      </w:del>
      <w:ins w:id="162" w:author="erikab" w:date="2019-11-14T11:56:00Z">
        <w:r w:rsidR="00B870AC">
          <w:t xml:space="preserve">turned </w:t>
        </w:r>
      </w:ins>
      <w:r>
        <w:t xml:space="preserve">out as significant </w:t>
      </w:r>
      <w:del w:id="163" w:author="Valentine Herrmann" w:date="2019-11-14T20:47:00Z">
        <w:r w:rsidDel="007C1A8D">
          <w:delText xml:space="preserve">(dAIC </w:delText>
        </w:r>
        <m:oMath>
          <m:r>
            <w:rPr>
              <w:rFonts w:ascii="Cambria Math" w:hAnsi="Cambria Math"/>
            </w:rPr>
            <m:t>≤</m:t>
          </m:r>
        </m:oMath>
        <w:r w:rsidDel="007C1A8D">
          <w:delText xml:space="preserve"> 2) </w:delText>
        </w:r>
      </w:del>
      <w:r>
        <w:t xml:space="preserve">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14:paraId="68F2ECEC" w14:textId="1423E027" w:rsidR="0048356C" w:rsidRDefault="008F493F">
      <w:pPr>
        <w:pStyle w:val="BodyText"/>
      </w:pPr>
      <w:del w:id="164" w:author="Valentine Herrmann" w:date="2019-11-14T21:05:00Z">
        <w:r w:rsidDel="001F0AB4">
          <w:delText xml:space="preserve">We </w:delText>
        </w:r>
      </w:del>
      <w:ins w:id="165" w:author="Valentine Herrmann" w:date="2019-11-14T21:05:00Z">
        <w:r w:rsidR="001F0AB4">
          <w:t>The results</w:t>
        </w:r>
        <w:r w:rsidR="001F0AB4">
          <w:t xml:space="preserve"> </w:t>
        </w:r>
      </w:ins>
      <w:r>
        <w:t xml:space="preserve">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166"/>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166"/>
      <w:r w:rsidR="007C1A8D">
        <w:rPr>
          <w:rStyle w:val="CommentReference"/>
        </w:rPr>
        <w:commentReference w:id="166"/>
      </w:r>
      <w:commentRangeStart w:id="167"/>
      <w:r>
        <w:t xml:space="preserve">Furthermore, although correlations were statistically signifcant, trait variation within each height class overwhelmed any vertical trends </w:t>
      </w:r>
      <w:commentRangeEnd w:id="167"/>
      <w:r w:rsidR="007C1A8D">
        <w:rPr>
          <w:rStyle w:val="CommentReference"/>
        </w:rPr>
        <w:commentReference w:id="167"/>
      </w:r>
      <w:r>
        <w:t>(Fig. 2e-f).</w:t>
      </w:r>
    </w:p>
    <w:p w14:paraId="4A781631" w14:textId="76A6BB36" w:rsidR="0048356C" w:rsidRDefault="008F493F">
      <w:pPr>
        <w:pStyle w:val="BodyText"/>
      </w:pPr>
      <w:del w:id="168" w:author="Valentine Herrmann" w:date="2019-11-14T21:07:00Z">
        <w:r w:rsidDel="00861E1B">
          <w:delText xml:space="preserve">We </w:delText>
        </w:r>
      </w:del>
      <w:ins w:id="169" w:author="Valentine Herrmann" w:date="2019-11-14T21:07:00Z">
        <w:r w:rsidR="00861E1B">
          <w:t>The results</w:t>
        </w:r>
        <w:r w:rsidR="00861E1B">
          <w:t xml:space="preserve">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170"/>
      <w:r>
        <w:t>–</w:t>
      </w:r>
      <w:commentRangeEnd w:id="170"/>
      <w:r w:rsidR="007C1A8D">
        <w:rPr>
          <w:rStyle w:val="CommentReference"/>
        </w:rPr>
        <w:commentReference w:id="170"/>
      </w:r>
      <w:r>
        <w:t xml:space="preserve">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171" w:author="Valentine Herrmann" w:date="2019-11-14T21:07:00Z">
        <w:r w:rsidDel="00861E1B">
          <w:lastRenderedPageBreak/>
          <w:delText xml:space="preserve">We </w:delText>
        </w:r>
      </w:del>
      <w:ins w:id="172" w:author="Valentine Herrmann" w:date="2019-11-14T21:07:00Z">
        <w:r w:rsidR="00861E1B">
          <w:t>The results</w:t>
        </w:r>
        <w:r w:rsidR="00861E1B">
          <w:t xml:space="preserve">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w:t>
      </w:r>
      <w:del w:id="173"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174" w:author="Valentine Herrmann" w:date="2019-11-14T20:58:00Z">
        <w:r w:rsidR="00D41466">
          <w:t xml:space="preserve">; </w:t>
        </w:r>
      </w:ins>
      <w:r>
        <w:t>Fig. 1b).</w:t>
      </w:r>
    </w:p>
    <w:p w14:paraId="1AB1933A" w14:textId="030A418B" w:rsidR="0048356C" w:rsidRDefault="008F493F">
      <w:pPr>
        <w:pStyle w:val="BodyText"/>
      </w:pPr>
      <w:del w:id="175" w:author="Valentine Herrmann" w:date="2019-11-14T21:07:00Z">
        <w:r w:rsidDel="00861E1B">
          <w:delText xml:space="preserve">We </w:delText>
        </w:r>
      </w:del>
      <w:ins w:id="176" w:author="Valentine Herrmann" w:date="2019-11-14T21:07:00Z">
        <w:r w:rsidR="00861E1B">
          <w:t>The results</w:t>
        </w:r>
        <w:r w:rsidR="00861E1B">
          <w:t xml:space="preserve"> </w:t>
        </w:r>
      </w:ins>
      <w:r>
        <w:t>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177"/>
      <w:r>
        <w:t xml:space="preserve">weakest </w:t>
      </w:r>
      <w:commentRangeEnd w:id="177"/>
      <w:r w:rsidR="001F0AB4">
        <w:rPr>
          <w:rStyle w:val="CommentReference"/>
        </w:rPr>
        <w:commentReference w:id="177"/>
      </w:r>
      <w:r>
        <w:t xml:space="preserve">of six models for the 1999 drought (contrasting with a negative coefficient in the univariate model; Table 4). </w:t>
      </w:r>
      <w:commentRangeStart w:id="178"/>
      <w:del w:id="179" w:author="erikab" w:date="2019-11-14T12:02:00Z">
        <w:r w:rsidDel="00685604">
          <w:delText xml:space="preserve">The </w:delText>
        </w:r>
      </w:del>
      <w:ins w:id="180" w:author="erikab" w:date="2019-11-14T12:02:00Z">
        <w:r w:rsidR="00685604">
          <w:t xml:space="preserve">This </w:t>
        </w:r>
      </w:ins>
      <w:r>
        <w:t xml:space="preserve">difference </w:t>
      </w:r>
      <w:del w:id="181" w:author="erikab" w:date="2019-11-14T12:02:00Z">
        <w:r w:rsidDel="00685604">
          <w:delText xml:space="preserve">most likely to be real is </w:delText>
        </w:r>
      </w:del>
      <w:ins w:id="182"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178"/>
      <w:r w:rsidR="001F0AB4">
        <w:rPr>
          <w:rStyle w:val="CommentReference"/>
        </w:rPr>
        <w:commentReference w:id="178"/>
      </w:r>
    </w:p>
    <w:p w14:paraId="2969DB22" w14:textId="12DD3BB2" w:rsidR="0048356C" w:rsidRDefault="008F493F">
      <w:pPr>
        <w:pStyle w:val="BodyText"/>
      </w:pPr>
      <w:commentRangeStart w:id="183"/>
      <w:del w:id="184" w:author="Valentine Herrmann" w:date="2019-11-14T21:07:00Z">
        <w:r w:rsidDel="00861E1B">
          <w:delText xml:space="preserve">We </w:delText>
        </w:r>
      </w:del>
      <w:ins w:id="185" w:author="Valentine Herrmann" w:date="2019-11-14T21:07:00Z">
        <w:r w:rsidR="00861E1B">
          <w:t>The results</w:t>
        </w:r>
        <w:r w:rsidR="00861E1B">
          <w:t xml:space="preserve">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183"/>
      <w:r w:rsidR="00861E1B">
        <w:rPr>
          <w:rStyle w:val="CommentReference"/>
        </w:rPr>
        <w:commentReference w:id="183"/>
      </w:r>
    </w:p>
    <w:p w14:paraId="5D0870A1" w14:textId="77777777" w:rsidR="0048356C" w:rsidRDefault="008F493F">
      <w:pPr>
        <w:pStyle w:val="Heading3"/>
      </w:pPr>
      <w:bookmarkStart w:id="186" w:name="discussion"/>
      <w:bookmarkEnd w:id="186"/>
      <w:r>
        <w:t>Discussion</w:t>
      </w:r>
    </w:p>
    <w:p w14:paraId="27D5C30E" w14:textId="76DDFF2D" w:rsidR="0048356C" w:rsidRDefault="008F493F">
      <w:pPr>
        <w:pStyle w:val="FirstParagraph"/>
      </w:pPr>
      <w:r>
        <w:t xml:space="preserve">Our results reveal how tree size, </w:t>
      </w:r>
      <w:commentRangeStart w:id="187"/>
      <w:r>
        <w:t>microhabitat</w:t>
      </w:r>
      <w:commentRangeEnd w:id="187"/>
      <w:r w:rsidR="00861E1B">
        <w:rPr>
          <w:rStyle w:val="CommentReference"/>
        </w:rPr>
        <w:commentReference w:id="187"/>
      </w:r>
      <w:r>
        <w:t xml:space="preserve">, and hydraulic traits shaped tree growth responses across three droughts in a temperate deciduous forest (Table 1). The tendencey for larger trees to </w:t>
      </w:r>
      <w:del w:id="188" w:author="erikab" w:date="2019-11-14T12:11:00Z">
        <w:r w:rsidDel="00097C4F">
          <w:delText xml:space="preserve">suffer </w:delText>
        </w:r>
      </w:del>
      <w:ins w:id="189" w:author="erikab" w:date="2019-11-14T12:12:00Z">
        <w:r w:rsidR="00097C4F">
          <w:t xml:space="preserve">disproportionally </w:t>
        </w:r>
      </w:ins>
      <w:ins w:id="190" w:author="erikab" w:date="2019-11-14T12:11:00Z">
        <w:r w:rsidR="00097C4F">
          <w:t>reduce growth during drought</w:t>
        </w:r>
      </w:ins>
      <w:del w:id="191"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192" w:author="erikab" w:date="2019-11-14T12:13:00Z">
        <w:r w:rsidDel="00097C4F">
          <w:delText>suffering most–</w:delText>
        </w:r>
      </w:del>
      <w:ins w:id="193"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194"/>
      <w:r>
        <w:t xml:space="preserve">and greater </w:t>
      </w:r>
      <w:commentRangeStart w:id="195"/>
      <w:r>
        <w:t xml:space="preserve">sensitivity </w:t>
      </w:r>
      <w:commentRangeEnd w:id="195"/>
      <w:r w:rsidR="00097C4F">
        <w:rPr>
          <w:rStyle w:val="CommentReference"/>
        </w:rPr>
        <w:commentReference w:id="195"/>
      </w:r>
      <w:r>
        <w:t>of suppressed and crowded individuals</w:t>
      </w:r>
      <w:commentRangeEnd w:id="194"/>
      <w:r w:rsidR="00140A15">
        <w:rPr>
          <w:rStyle w:val="CommentReference"/>
        </w:rPr>
        <w:commentReference w:id="194"/>
      </w:r>
      <w:r>
        <w:t xml:space="preserve"> (</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w:t>
      </w:r>
      <w:commentRangeStart w:id="196"/>
      <w:r>
        <w:t>for the canopy to be dominated by more drought-sensitive species</w:t>
      </w:r>
      <w:commentRangeEnd w:id="196"/>
      <w:r w:rsidR="00140A15">
        <w:rPr>
          <w:rStyle w:val="CommentReference"/>
        </w:rPr>
        <w:commentReference w:id="19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w:t>
      </w:r>
      <w:r>
        <w:lastRenderedPageBreak/>
        <w:t>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197"/>
      <w:r>
        <w:t xml:space="preserve">Therefore, we excpect that most species are adapted, and individual trees acclimatized, to survive droughts of this nature. </w:t>
      </w:r>
      <w:commentRangeEnd w:id="197"/>
      <w:r w:rsidR="00C00D7F">
        <w:rPr>
          <w:rStyle w:val="CommentReference"/>
        </w:rPr>
        <w:commentReference w:id="197"/>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198"/>
      <w:r>
        <w:t xml:space="preserve">advantage </w:t>
      </w:r>
      <w:commentRangeEnd w:id="198"/>
      <w:r w:rsidR="00935C22">
        <w:rPr>
          <w:rStyle w:val="CommentReference"/>
        </w:rPr>
        <w:commentReference w:id="198"/>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199"/>
      <w:r>
        <w:t xml:space="preserve">those </w:t>
      </w:r>
      <w:commentRangeEnd w:id="199"/>
      <w:r w:rsidR="00935C22">
        <w:rPr>
          <w:rStyle w:val="CommentReference"/>
        </w:rPr>
        <w:commentReference w:id="199"/>
      </w:r>
      <w:r>
        <w:t>that have triggered massive tree die-off (e.g., [@allen_global_2010]), many of which have shaped our understanding about the role of tree size [@bennett_larger_2015; @stovall_tree_2019] and</w:t>
      </w:r>
      <w:ins w:id="200" w:author="Valentine Herrmann" w:date="2019-11-14T21:41:00Z">
        <w:r w:rsidR="00935C22">
          <w:t xml:space="preserve">, </w:t>
        </w:r>
      </w:ins>
      <w:del w:id="201" w:author="Valentine Herrmann" w:date="2019-11-14T21:41:00Z">
        <w:r w:rsidDel="00935C22">
          <w:delText>–</w:delText>
        </w:r>
      </w:del>
      <w:r>
        <w:t>to some extent</w:t>
      </w:r>
      <w:ins w:id="202" w:author="Valentine Herrmann" w:date="2019-11-14T21:41:00Z">
        <w:r w:rsidR="00935C22">
          <w:t xml:space="preserve">, </w:t>
        </w:r>
      </w:ins>
      <w:del w:id="203"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204" w:author="Valentine Herrmann" w:date="2019-11-14T21:43:00Z">
        <w:r w:rsidR="00935C22">
          <w:t xml:space="preserve">, </w:t>
        </w:r>
      </w:ins>
      <w:del w:id="205" w:author="Valentine Herrmann" w:date="2019-11-14T21:43:00Z">
        <w:r w:rsidDel="00935C22">
          <w:delText>–</w:delText>
        </w:r>
      </w:del>
      <w:r>
        <w:t>as opposed to canopy position or root water access</w:t>
      </w:r>
      <w:ins w:id="206" w:author="Valentine Herrmann" w:date="2019-11-14T21:43:00Z">
        <w:r w:rsidR="00935C22">
          <w:t xml:space="preserve">, </w:t>
        </w:r>
      </w:ins>
      <w:del w:id="207"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208" w:author="Valentine Herrmann" w:date="2019-11-14T21:44:00Z">
        <w:r w:rsidR="00935C22">
          <w:t xml:space="preserve"> </w:t>
        </w:r>
      </w:ins>
      <w:del w:id="209" w:author="Valentine Herrmann" w:date="2019-11-14T21:44:00Z">
        <w:r w:rsidDel="00935C22">
          <w:delText>–</w:delText>
        </w:r>
      </w:del>
      <w:r>
        <w:t xml:space="preserve">including smaller and thicker </w:t>
      </w:r>
      <w:del w:id="210" w:author="Valentine Herrmann" w:date="2019-11-14T21:44:00Z">
        <w:r w:rsidDel="00935C22">
          <w:delText xml:space="preserve">(higher LMA) </w:delText>
        </w:r>
      </w:del>
      <w:r>
        <w:t>leaves</w:t>
      </w:r>
      <w:ins w:id="211" w:author="Valentine Herrmann" w:date="2019-11-14T21:44:00Z">
        <w:r w:rsidR="00935C22">
          <w:t>(higher LMA)</w:t>
        </w:r>
      </w:ins>
      <w:r>
        <w:t>,</w:t>
      </w:r>
      <w:ins w:id="212" w:author="Valentine Herrmann" w:date="2019-11-14T21:44:00Z">
        <w:r w:rsidR="00935C22" w:rsidRPr="00935C22">
          <w:t xml:space="preserve"> </w:t>
        </w:r>
      </w:ins>
      <w:del w:id="213"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214" w:author="Valentine Herrmann" w:date="2019-11-14T21:45:00Z">
        <w:r w:rsidR="00935C22">
          <w:t xml:space="preserve">, </w:t>
        </w:r>
      </w:ins>
      <w:del w:id="215"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216"/>
      <w:r>
        <w:t xml:space="preserve">hydraulic challenges. </w:t>
      </w:r>
      <w:commentRangeEnd w:id="216"/>
      <w:r w:rsidR="00BC1DDF">
        <w:rPr>
          <w:rStyle w:val="CommentReference"/>
        </w:rPr>
        <w:commentReference w:id="216"/>
      </w:r>
      <w:r>
        <w:t xml:space="preserve">Taller trees also face different microenvironments (Fig. 2a-b), in part because they are more likely to be in </w:t>
      </w:r>
      <w:del w:id="217" w:author="erikab" w:date="2019-11-14T12:30:00Z">
        <w:r w:rsidDel="00136234">
          <w:delText xml:space="preserve">dominant </w:delText>
        </w:r>
      </w:del>
      <w:ins w:id="218" w:author="erikab" w:date="2019-11-14T12:30:00Z">
        <w:r w:rsidR="00136234">
          <w:t xml:space="preserve">upper </w:t>
        </w:r>
      </w:ins>
      <w:r>
        <w:t xml:space="preserve">canopy positions (Fig. 2d). Even under non-drought conditions, evaporative demand increases with tree height </w:t>
      </w:r>
      <w:del w:id="219" w:author="Valentine Herrmann" w:date="2019-11-14T21:46:00Z">
        <w:r w:rsidDel="00935C22">
          <w:delText xml:space="preserve">in </w:delText>
        </w:r>
      </w:del>
      <w:ins w:id="220" w:author="Valentine Herrmann" w:date="2019-11-14T21:46:00Z">
        <w:r w:rsidR="00935C22">
          <w:t>and</w:t>
        </w:r>
        <w:r w:rsidR="00935C22">
          <w:t xml:space="preserve"> </w:t>
        </w:r>
      </w:ins>
      <w:r>
        <w:t xml:space="preserve">taller trees are more closely </w:t>
      </w:r>
      <w:commentRangeStart w:id="221"/>
      <w:r>
        <w:t xml:space="preserve">coupled </w:t>
      </w:r>
      <w:commentRangeEnd w:id="221"/>
      <w:r w:rsidR="00935C22">
        <w:rPr>
          <w:rStyle w:val="CommentReference"/>
        </w:rPr>
        <w:commentReference w:id="221"/>
      </w:r>
      <w:r>
        <w:t>to the atmosphere (</w:t>
      </w:r>
      <w:r>
        <w:rPr>
          <w:b/>
        </w:rPr>
        <w:t>REFS- Jarvis 1984?</w:t>
      </w:r>
      <w:r>
        <w:t>; [@bretfeld_plant_2018]). Exposed canopy leaves reach higher temperatures (</w:t>
      </w:r>
      <w:hyperlink r:id="rId16">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t>
      </w:r>
      <w:r>
        <w:lastRenderedPageBreak/>
        <w:t xml:space="preserve">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w:t>
      </w:r>
      <w:del w:id="222"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223" w:author="Valentine Herrmann" w:date="2019-11-14T21:50:00Z">
        <w:r w:rsidR="007F34B2">
          <w:t xml:space="preserve">, </w:t>
        </w:r>
      </w:ins>
      <w:del w:id="224" w:author="Valentine Herrmann" w:date="2019-11-14T21:50:00Z">
        <w:r w:rsidDel="007F34B2">
          <w:delText>–</w:delText>
        </w:r>
      </w:del>
      <w:r>
        <w:t>and particularly crowded</w:t>
      </w:r>
      <w:ins w:id="225" w:author="Valentine Herrmann" w:date="2019-11-14T21:50:00Z">
        <w:r w:rsidR="007F34B2">
          <w:t xml:space="preserve">, </w:t>
        </w:r>
      </w:ins>
      <w:del w:id="226" w:author="Valentine Herrmann" w:date="2019-11-14T21:50:00Z">
        <w:r w:rsidDel="007F34B2">
          <w:delText>–</w:delText>
        </w:r>
      </w:del>
      <w:r>
        <w:t>trees can suffer disproportionately during drought (</w:t>
      </w:r>
      <w:commentRangeStart w:id="227"/>
      <w:r>
        <w:rPr>
          <w:b/>
        </w:rPr>
        <w:t>REFS- Alan?</w:t>
      </w:r>
      <w:r>
        <w:t xml:space="preserve">). </w:t>
      </w:r>
      <w:commentRangeEnd w:id="227"/>
      <w:r w:rsidR="00E768E0">
        <w:rPr>
          <w:rStyle w:val="CommentReference"/>
        </w:rPr>
        <w:commentReference w:id="227"/>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228" w:author="erikab" w:date="2019-11-14T12:43:00Z">
        <w:r w:rsidDel="00E768E0">
          <w:delText xml:space="preserve">intreface </w:delText>
        </w:r>
      </w:del>
      <w:ins w:id="229"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230"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231"/>
      <w:r>
        <w:t xml:space="preserve">[@helcoski_growing_2019] </w:t>
      </w:r>
      <w:commentRangeEnd w:id="231"/>
      <w:r w:rsidR="00E768E0">
        <w:rPr>
          <w:rStyle w:val="CommentReference"/>
        </w:rPr>
        <w:commentReference w:id="231"/>
      </w:r>
      <w:r>
        <w:t>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232" w:author="Valentine Herrmann" w:date="2019-11-14T21:52:00Z">
        <w:r w:rsidR="007F34B2">
          <w:t xml:space="preserve">, </w:t>
        </w:r>
      </w:ins>
      <w:del w:id="233" w:author="Valentine Herrmann" w:date="2019-11-14T21:52:00Z">
        <w:r w:rsidDel="007F34B2">
          <w:delText>–</w:delText>
        </w:r>
      </w:del>
      <w:r>
        <w:t>with both appearing in the top overall model and two of the three top models for each drought (Table 5)</w:t>
      </w:r>
      <w:ins w:id="234" w:author="Valentine Herrmann" w:date="2019-11-14T21:52:00Z">
        <w:r w:rsidR="007F34B2">
          <w:t xml:space="preserve">, </w:t>
        </w:r>
      </w:ins>
      <w:del w:id="235" w:author="Valentine Herrmann" w:date="2019-11-14T21:52:00Z">
        <w:r w:rsidDel="007F34B2">
          <w:delText>–</w:delText>
        </w:r>
      </w:del>
      <w:r>
        <w:t>is consistent with studies demonstrating that these are physiolgoically meaningful traits linked to species distribution along moisture gradients [@medeiros_extensive_2019] (</w:t>
      </w:r>
      <w:r>
        <w:rPr>
          <w:b/>
        </w:rPr>
        <w:t>MORE REFS–KAT/NOBBY/LAWREN</w:t>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REFS?–KAT/NOBBY/LAWREN</w:t>
      </w:r>
      <w:r>
        <w:t>).</w:t>
      </w:r>
    </w:p>
    <w:p w14:paraId="7D21C90B" w14:textId="77777777" w:rsidR="0048356C" w:rsidRDefault="008F493F">
      <w:pPr>
        <w:pStyle w:val="BodyText"/>
      </w:pPr>
      <w:r>
        <w:lastRenderedPageBreak/>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236"/>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w:t>
      </w:r>
      <w:commentRangeStart w:id="237"/>
      <w:r>
        <w:t xml:space="preserve">height becomes a stronger predictor of mortality </w:t>
      </w:r>
      <w:commentRangeEnd w:id="237"/>
      <w:r w:rsidR="00037AE2">
        <w:rPr>
          <w:rStyle w:val="CommentReference"/>
        </w:rPr>
        <w:commentReference w:id="237"/>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238" w:author="erikab" w:date="2019-11-14T12:56:00Z">
        <w:r w:rsidR="00037AE2">
          <w:t xml:space="preserve">showing growth reduction </w:t>
        </w:r>
      </w:ins>
      <w:del w:id="239"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w:t>
      </w:r>
      <w:r>
        <w:lastRenderedPageBreak/>
        <w:t>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236"/>
      <w:r w:rsidR="003E2943">
        <w:rPr>
          <w:rStyle w:val="CommentReference"/>
        </w:rPr>
        <w:commentReference w:id="236"/>
      </w:r>
    </w:p>
    <w:p w14:paraId="6E3BFAEB" w14:textId="77777777" w:rsidR="0048356C" w:rsidRDefault="008F493F">
      <w:pPr>
        <w:pStyle w:val="Heading3"/>
      </w:pPr>
      <w:bookmarkStart w:id="240" w:name="acknowledgements"/>
      <w:bookmarkEnd w:id="240"/>
      <w:r>
        <w:t>Acknowledgements</w:t>
      </w:r>
    </w:p>
    <w:p w14:paraId="0E15FC8A" w14:textId="4EE5E2A4" w:rsidR="0048356C" w:rsidRDefault="008F493F">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w:t>
      </w:r>
      <w:commentRangeStart w:id="241"/>
      <w:r>
        <w:t xml:space="preserve">others??** </w:t>
      </w:r>
      <w:commentRangeEnd w:id="241"/>
      <w:r w:rsidR="00037AE2">
        <w:rPr>
          <w:rStyle w:val="CommentReference"/>
        </w:rPr>
        <w:commentReference w:id="241"/>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242" w:name="author-contribution"/>
      <w:bookmarkEnd w:id="242"/>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Gonzalez, Erika B." w:date="2019-11-13T14:56:00Z" w:initials="GEB">
    <w:p w14:paraId="7720D8B9" w14:textId="0F06325E" w:rsidR="007C1A8D" w:rsidRDefault="007C1A8D">
      <w:pPr>
        <w:pStyle w:val="CommentText"/>
      </w:pPr>
      <w:r>
        <w:rPr>
          <w:rStyle w:val="CommentReference"/>
        </w:rPr>
        <w:annotationRef/>
      </w:r>
      <w:r>
        <w:t xml:space="preserve">This sentence here is a little vague, what are the best predictors variables? </w:t>
      </w:r>
    </w:p>
  </w:comment>
  <w:comment w:id="24" w:author="Gonzalez, Erika B." w:date="2019-11-13T15:23:00Z" w:initials="GEB">
    <w:p w14:paraId="4227318F" w14:textId="77777777" w:rsidR="007C1A8D" w:rsidRDefault="007C1A8D">
      <w:pPr>
        <w:pStyle w:val="CommentText"/>
      </w:pPr>
      <w:r>
        <w:rPr>
          <w:rStyle w:val="CommentReference"/>
        </w:rPr>
        <w:annotationRef/>
      </w:r>
      <w:r>
        <w:t>Maybe add:</w:t>
      </w:r>
    </w:p>
    <w:p w14:paraId="74A51AA1" w14:textId="77777777" w:rsidR="007C1A8D" w:rsidRDefault="007C1A8D"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7C1A8D" w:rsidRDefault="007C1A8D" w:rsidP="000312EB">
      <w:pPr>
        <w:shd w:val="clear" w:color="auto" w:fill="FFFFFF"/>
        <w:textAlignment w:val="baseline"/>
        <w:rPr>
          <w:rFonts w:ascii="Source Sans Pro" w:hAnsi="Source Sans Pro"/>
          <w:color w:val="2A2A2A"/>
          <w:sz w:val="26"/>
          <w:szCs w:val="26"/>
        </w:rPr>
      </w:pPr>
      <w:hyperlink r:id="rId1"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2" w:history="1">
        <w:r>
          <w:rPr>
            <w:rStyle w:val="Hyperlink"/>
            <w:rFonts w:ascii="Source Sans Pro" w:hAnsi="Source Sans Pro"/>
            <w:color w:val="006FB7"/>
            <w:sz w:val="26"/>
            <w:szCs w:val="26"/>
            <w:bdr w:val="none" w:sz="0" w:space="0" w:color="auto" w:frame="1"/>
          </w:rPr>
          <w:t>Gregory J. Nowacki</w:t>
        </w:r>
      </w:hyperlink>
    </w:p>
    <w:p w14:paraId="59F544F2" w14:textId="77777777" w:rsidR="007C1A8D" w:rsidRDefault="007C1A8D">
      <w:pPr>
        <w:pStyle w:val="CommentText"/>
      </w:pPr>
      <w:hyperlink r:id="rId3"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7C1A8D" w:rsidRDefault="007C1A8D">
      <w:pPr>
        <w:pStyle w:val="CommentText"/>
      </w:pPr>
    </w:p>
    <w:p w14:paraId="39BC0C44" w14:textId="77777777" w:rsidR="007C1A8D" w:rsidRDefault="007C1A8D">
      <w:pPr>
        <w:pStyle w:val="CommentText"/>
      </w:pPr>
      <w:r>
        <w:t>and</w:t>
      </w:r>
    </w:p>
    <w:p w14:paraId="7E2F589A" w14:textId="77777777" w:rsidR="007C1A8D" w:rsidRDefault="007C1A8D">
      <w:pPr>
        <w:pStyle w:val="CommentText"/>
      </w:pPr>
    </w:p>
    <w:p w14:paraId="79670C38" w14:textId="77777777" w:rsidR="007C1A8D" w:rsidRDefault="007C1A8D">
      <w:pPr>
        <w:pStyle w:val="CommentText"/>
        <w:rPr>
          <w:rFonts w:ascii="Segoe UI" w:hAnsi="Segoe UI" w:cs="Segoe UI"/>
          <w:color w:val="222222"/>
          <w:shd w:val="clear" w:color="auto" w:fill="FFFFFF"/>
        </w:rPr>
      </w:pPr>
      <w:r>
        <w:rPr>
          <w:rFonts w:ascii="Segoe UI" w:hAnsi="Segoe UI" w:cs="Segoe UI"/>
          <w:color w:val="222222"/>
          <w:shd w:val="clear" w:color="auto" w:fill="FFFFFF"/>
        </w:rPr>
        <w:t>Adams, H.D., Zeppel, M.J.B., Anderegg,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Nat Ecol Evol</w:t>
      </w:r>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7C1A8D" w:rsidRDefault="007C1A8D">
      <w:pPr>
        <w:pStyle w:val="CommentText"/>
      </w:pPr>
    </w:p>
  </w:comment>
  <w:comment w:id="27" w:author="Herrmann, Valentine" w:date="2019-11-14T17:45:00Z" w:initials="HV">
    <w:p w14:paraId="77DF31E2" w14:textId="5BB60FDE" w:rsidR="007C1A8D" w:rsidRDefault="007C1A8D">
      <w:pPr>
        <w:pStyle w:val="CommentText"/>
      </w:pPr>
      <w:r>
        <w:t>response? maybe something more like "explanation"?</w:t>
      </w:r>
      <w:r>
        <w:rPr>
          <w:rStyle w:val="CommentReference"/>
        </w:rPr>
        <w:annotationRef/>
      </w:r>
    </w:p>
  </w:comment>
  <w:comment w:id="39" w:author="Herrmann, Valentine" w:date="2019-11-14T17:43:00Z" w:initials="HV">
    <w:p w14:paraId="7BD21397" w14:textId="726F06FE" w:rsidR="007C1A8D" w:rsidRDefault="007C1A8D"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40" w:author="Herrmann, Valentine" w:date="2019-11-14T17:48:00Z" w:initials="HV">
    <w:p w14:paraId="3D92CCAB" w14:textId="5B786DDF" w:rsidR="007C1A8D" w:rsidRDefault="007C1A8D">
      <w:pPr>
        <w:pStyle w:val="CommentText"/>
      </w:pPr>
      <w:r>
        <w:t>looks weird to circle back to same citation</w:t>
      </w:r>
      <w:r>
        <w:rPr>
          <w:rStyle w:val="CommentReference"/>
        </w:rPr>
        <w:annotationRef/>
      </w:r>
    </w:p>
  </w:comment>
  <w:comment w:id="41" w:author="Gonzalez, Erika B." w:date="2019-11-13T15:53:00Z" w:initials="GEB">
    <w:p w14:paraId="78558EAC" w14:textId="77777777" w:rsidR="007C1A8D" w:rsidRDefault="007C1A8D">
      <w:pPr>
        <w:pStyle w:val="CommentText"/>
      </w:pPr>
      <w:r>
        <w:rPr>
          <w:rStyle w:val="CommentReference"/>
        </w:rPr>
        <w:annotationRef/>
      </w:r>
      <w:r>
        <w:t>Add this ref:</w:t>
      </w:r>
    </w:p>
    <w:p w14:paraId="054F586C" w14:textId="77777777" w:rsidR="007C1A8D" w:rsidRDefault="007C1A8D">
      <w:pPr>
        <w:pStyle w:val="CommentText"/>
      </w:pPr>
    </w:p>
    <w:p w14:paraId="4FFFD085" w14:textId="77777777" w:rsidR="007C1A8D" w:rsidRDefault="007C1A8D"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7C1A8D" w:rsidRDefault="007C1A8D" w:rsidP="00F16C17">
      <w:pPr>
        <w:pStyle w:val="contributor-listreveal"/>
        <w:spacing w:before="0" w:beforeAutospacing="0" w:after="0" w:afterAutospacing="0"/>
      </w:pPr>
      <w:r>
        <w:t>Liu et al</w:t>
      </w:r>
    </w:p>
    <w:p w14:paraId="54821594" w14:textId="77777777" w:rsidR="007C1A8D" w:rsidRDefault="007C1A8D"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7C1A8D" w:rsidRDefault="007C1A8D">
      <w:pPr>
        <w:pStyle w:val="CommentText"/>
      </w:pPr>
    </w:p>
  </w:comment>
  <w:comment w:id="42" w:author="Herrmann, Valentine" w:date="2019-11-14T17:50:00Z" w:initials="HV">
    <w:p w14:paraId="421493F0" w14:textId="4EFCD3E0" w:rsidR="007C1A8D" w:rsidRDefault="007C1A8D">
      <w:pPr>
        <w:pStyle w:val="CommentText"/>
      </w:pPr>
      <w:r>
        <w:t>do you mean "throurgh LACK OF avoidance, resistance..." ?</w:t>
      </w:r>
      <w:r>
        <w:rPr>
          <w:rStyle w:val="CommentReference"/>
        </w:rPr>
        <w:annotationRef/>
      </w:r>
    </w:p>
  </w:comment>
  <w:comment w:id="43" w:author="Herrmann, Valentine" w:date="2019-11-14T17:52:00Z" w:initials="HV">
    <w:p w14:paraId="07A11561" w14:textId="7CBFBF5F" w:rsidR="007C1A8D" w:rsidRDefault="007C1A8D">
      <w:pPr>
        <w:pStyle w:val="CommentText"/>
      </w:pPr>
      <w:r>
        <w:t>I think you mean "that are inherently better adapted to"</w:t>
      </w:r>
      <w:r>
        <w:rPr>
          <w:rStyle w:val="CommentReference"/>
        </w:rPr>
        <w:annotationRef/>
      </w:r>
    </w:p>
  </w:comment>
  <w:comment w:id="52" w:author="Herrmann, Valentine" w:date="2019-11-14T17:55:00Z" w:initials="HV">
    <w:p w14:paraId="071B9631" w14:textId="0F25EDB0" w:rsidR="007C1A8D" w:rsidRDefault="007C1A8D">
      <w:pPr>
        <w:pStyle w:val="CommentText"/>
      </w:pPr>
      <w:r>
        <w:t>Can you break this sentense in half?</w:t>
      </w:r>
      <w:r>
        <w:rPr>
          <w:rStyle w:val="CommentReference"/>
        </w:rPr>
        <w:annotationRef/>
      </w:r>
    </w:p>
  </w:comment>
  <w:comment w:id="60" w:author="Herrmann, Valentine" w:date="2019-11-14T17:59:00Z" w:initials="HV">
    <w:p w14:paraId="680ADCDF" w14:textId="0928315E" w:rsidR="007C1A8D" w:rsidRDefault="007C1A8D">
      <w:pPr>
        <w:pStyle w:val="CommentText"/>
      </w:pPr>
      <w:r>
        <w:t>circular sentense. I think I would replace ", or whether variability in factors such as drought severity, duration, and timing interact with tree size and traits such that components of the community respond differently across droughts." by just "with varying severity, duratio and timing.</w:t>
      </w:r>
      <w:r>
        <w:rPr>
          <w:rStyle w:val="CommentReference"/>
        </w:rPr>
        <w:annotationRef/>
      </w:r>
    </w:p>
  </w:comment>
  <w:comment w:id="66" w:author="Herrmann, Valentine" w:date="2019-11-14T18:00:00Z" w:initials="HV">
    <w:p w14:paraId="6E2075D1" w14:textId="191B27B3" w:rsidR="007C1A8D" w:rsidRDefault="007C1A8D">
      <w:pPr>
        <w:pStyle w:val="CommentText"/>
      </w:pPr>
      <w:r>
        <w:t>mediate? explain ?</w:t>
      </w:r>
      <w:r>
        <w:rPr>
          <w:rStyle w:val="CommentReference"/>
        </w:rPr>
        <w:annotationRef/>
      </w:r>
    </w:p>
  </w:comment>
  <w:comment w:id="68" w:author="Herrmann, Valentine" w:date="2019-11-14T18:06:00Z" w:initials="HV">
    <w:p w14:paraId="393BC36C" w14:textId="1F314ED3" w:rsidR="007C1A8D" w:rsidRDefault="007C1A8D">
      <w:pPr>
        <w:pStyle w:val="CommentText"/>
      </w:pPr>
      <w:r>
        <w:t>delete "don’t test for differential trait effects across periods of water shortage [@dorangeville_drought_2018] and "</w:t>
      </w:r>
      <w:r>
        <w:rPr>
          <w:rStyle w:val="CommentReference"/>
        </w:rPr>
        <w:annotationRef/>
      </w:r>
    </w:p>
  </w:comment>
  <w:comment w:id="69" w:author="Herrmann, Valentine" w:date="2019-11-14T18:07:00Z" w:initials="HV">
    <w:p w14:paraId="656E62C9" w14:textId="20DD67BB" w:rsidR="007C1A8D" w:rsidRDefault="007C1A8D">
      <w:pPr>
        <w:pStyle w:val="CommentText"/>
      </w:pPr>
      <w:r>
        <w:t>replace ", which preclude consideration" by "and do not consider</w:t>
      </w:r>
      <w:r>
        <w:rPr>
          <w:rStyle w:val="CommentReference"/>
        </w:rPr>
        <w:annotationRef/>
      </w:r>
    </w:p>
  </w:comment>
  <w:comment w:id="70" w:author="erikab" w:date="2019-11-14T09:32:00Z" w:initials="e">
    <w:p w14:paraId="777C3F87" w14:textId="2F3C9F2D" w:rsidR="007C1A8D" w:rsidRDefault="007C1A8D">
      <w:pPr>
        <w:pStyle w:val="CommentText"/>
      </w:pPr>
      <w:r>
        <w:rPr>
          <w:rStyle w:val="CommentReference"/>
        </w:rPr>
        <w:annotationRef/>
      </w:r>
      <w:r>
        <w:t>Maybe include:</w:t>
      </w:r>
    </w:p>
    <w:p w14:paraId="3F4DA15D" w14:textId="77777777" w:rsidR="007C1A8D" w:rsidRDefault="007C1A8D"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7C1A8D" w:rsidRDefault="007C1A8D" w:rsidP="008F52C2">
      <w:pPr>
        <w:shd w:val="clear" w:color="auto" w:fill="FFFFFF"/>
        <w:rPr>
          <w:rFonts w:ascii="Arial" w:hAnsi="Arial" w:cs="Arial"/>
          <w:color w:val="8B8B8B"/>
          <w:sz w:val="21"/>
          <w:szCs w:val="21"/>
        </w:rPr>
      </w:pPr>
      <w:hyperlink r:id="rId4" w:history="1">
        <w:r>
          <w:rPr>
            <w:rStyle w:val="Hyperlink"/>
            <w:rFonts w:ascii="Arial" w:hAnsi="Arial" w:cs="Arial"/>
            <w:color w:val="005274"/>
            <w:sz w:val="21"/>
            <w:szCs w:val="21"/>
          </w:rPr>
          <w:t>Nate McDowell</w:t>
        </w:r>
      </w:hyperlink>
      <w:r>
        <w:rPr>
          <w:rFonts w:ascii="Arial" w:hAnsi="Arial" w:cs="Arial"/>
          <w:color w:val="8B8B8B"/>
          <w:sz w:val="21"/>
          <w:szCs w:val="21"/>
        </w:rPr>
        <w:t> et al 2008</w:t>
      </w:r>
    </w:p>
    <w:p w14:paraId="2F85F425" w14:textId="094AD3D2" w:rsidR="007C1A8D" w:rsidRPr="008F52C2" w:rsidRDefault="007C1A8D" w:rsidP="008F52C2">
      <w:pPr>
        <w:shd w:val="clear" w:color="auto" w:fill="FFFFFF"/>
        <w:rPr>
          <w:rFonts w:ascii="Arial" w:hAnsi="Arial" w:cs="Arial"/>
          <w:color w:val="8B8B8B"/>
          <w:sz w:val="21"/>
          <w:szCs w:val="21"/>
        </w:rPr>
      </w:pPr>
      <w:hyperlink r:id="rId5" w:history="1">
        <w:r>
          <w:rPr>
            <w:rStyle w:val="Hyperlink"/>
            <w:rFonts w:ascii="Arial" w:hAnsi="Arial" w:cs="Arial"/>
            <w:b/>
            <w:bCs/>
            <w:color w:val="005274"/>
            <w:sz w:val="21"/>
            <w:szCs w:val="21"/>
            <w:shd w:val="clear" w:color="auto" w:fill="FFFFFF"/>
          </w:rPr>
          <w:t>https://doi.org/10.1111/j.1469-8137.2008.02436.x</w:t>
        </w:r>
      </w:hyperlink>
      <w:r>
        <w:rPr>
          <w:rFonts w:ascii="Arial" w:hAnsi="Arial" w:cs="Arial"/>
          <w:color w:val="8B8B8B"/>
          <w:sz w:val="21"/>
          <w:szCs w:val="21"/>
        </w:rPr>
        <w:t> </w:t>
      </w:r>
    </w:p>
  </w:comment>
  <w:comment w:id="71" w:author="Gonzalez, Erika B." w:date="2019-11-13T16:41:00Z" w:initials="GEB">
    <w:p w14:paraId="230B2F04" w14:textId="2B9B1BD5" w:rsidR="007C1A8D" w:rsidRDefault="007C1A8D">
      <w:pPr>
        <w:pStyle w:val="CommentText"/>
      </w:pPr>
      <w:r>
        <w:rPr>
          <w:rStyle w:val="CommentReference"/>
        </w:rPr>
        <w:annotationRef/>
      </w:r>
      <w:r>
        <w:t>Check these:</w:t>
      </w:r>
    </w:p>
    <w:p w14:paraId="7F176ACA" w14:textId="77777777" w:rsidR="007C1A8D" w:rsidRDefault="007C1A8D">
      <w:pPr>
        <w:pStyle w:val="CommentText"/>
      </w:pPr>
    </w:p>
    <w:p w14:paraId="4068CC61" w14:textId="77777777" w:rsidR="007C1A8D" w:rsidRDefault="007C1A8D"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7C1A8D" w:rsidRDefault="007C1A8D" w:rsidP="00C87538">
      <w:pPr>
        <w:shd w:val="clear" w:color="auto" w:fill="FFFFFF"/>
        <w:textAlignment w:val="baseline"/>
        <w:rPr>
          <w:rFonts w:ascii="Source Sans Pro" w:hAnsi="Source Sans Pro"/>
          <w:color w:val="2A2A2A"/>
          <w:sz w:val="26"/>
          <w:szCs w:val="26"/>
        </w:rPr>
      </w:pPr>
      <w:hyperlink r:id="rId6"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7" w:history="1">
        <w:r>
          <w:rPr>
            <w:rStyle w:val="Hyperlink"/>
            <w:rFonts w:ascii="Source Sans Pro" w:hAnsi="Source Sans Pro"/>
            <w:color w:val="006FB7"/>
            <w:sz w:val="26"/>
            <w:szCs w:val="26"/>
            <w:bdr w:val="none" w:sz="0" w:space="0" w:color="auto" w:frame="1"/>
          </w:rPr>
          <w:t>Gregory J. Nowacki</w:t>
        </w:r>
      </w:hyperlink>
    </w:p>
    <w:p w14:paraId="7BC86224"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7C1A8D" w:rsidRDefault="007C1A8D"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7C1A8D" w:rsidRPr="00984195" w:rsidRDefault="007C1A8D" w:rsidP="00984195">
      <w:pPr>
        <w:pStyle w:val="BodyText"/>
      </w:pPr>
      <w:hyperlink r:id="rId9" w:anchor="ref-9" w:history="1">
        <w:r>
          <w:rPr>
            <w:rStyle w:val="Hyperlink"/>
          </w:rPr>
          <w:t>https://www.pnas.org/content/115/29/7551#ref-9</w:t>
        </w:r>
      </w:hyperlink>
    </w:p>
    <w:p w14:paraId="2BFA5886" w14:textId="1A7E7E7C" w:rsidR="007C1A8D" w:rsidRDefault="007C1A8D" w:rsidP="00C87538">
      <w:pPr>
        <w:pStyle w:val="CommentText"/>
      </w:pPr>
    </w:p>
  </w:comment>
  <w:comment w:id="72" w:author="Herrmann, Valentine" w:date="2019-11-14T18:11:00Z" w:initials="HV">
    <w:p w14:paraId="056B8A4F" w14:textId="03DA48F0" w:rsidR="007C1A8D" w:rsidRDefault="007C1A8D">
      <w:pPr>
        <w:pStyle w:val="CommentText"/>
      </w:pPr>
      <w:r>
        <w:t>I think a lot of sentences are too circular and could be cropped to go directly to the point. Here I would stop at  "characteristics".</w:t>
      </w:r>
      <w:r>
        <w:rPr>
          <w:rStyle w:val="CommentReference"/>
        </w:rPr>
        <w:annotationRef/>
      </w:r>
    </w:p>
  </w:comment>
  <w:comment w:id="73" w:author="Herrmann, Valentine" w:date="2019-11-14T18:13:00Z" w:initials="HV">
    <w:p w14:paraId="6B8CB8FD" w14:textId="7517BCB5" w:rsidR="007C1A8D" w:rsidRDefault="007C1A8D">
      <w:pPr>
        <w:pStyle w:val="CommentText"/>
      </w:pPr>
      <w:r>
        <w:t>Split in 2 sentences</w:t>
      </w:r>
      <w:r>
        <w:rPr>
          <w:rStyle w:val="CommentReference"/>
        </w:rPr>
        <w:annotationRef/>
      </w:r>
    </w:p>
  </w:comment>
  <w:comment w:id="75" w:author="Gonzalez, Erika B." w:date="2019-11-13T16:44:00Z" w:initials="GEB">
    <w:p w14:paraId="3E22C866" w14:textId="776BB826" w:rsidR="007C1A8D" w:rsidRDefault="007C1A8D">
      <w:pPr>
        <w:pStyle w:val="CommentText"/>
      </w:pPr>
      <w:r>
        <w:rPr>
          <w:rStyle w:val="CommentReference"/>
        </w:rPr>
        <w:annotationRef/>
      </w:r>
      <w:r>
        <w:t>which ecoregion? Name it</w:t>
      </w:r>
    </w:p>
  </w:comment>
  <w:comment w:id="76" w:author="erikab" w:date="2019-11-14T10:05:00Z" w:initials="e">
    <w:p w14:paraId="195BDC03" w14:textId="6ED9EEA4" w:rsidR="007C1A8D" w:rsidRDefault="007C1A8D">
      <w:pPr>
        <w:pStyle w:val="CommentText"/>
      </w:pPr>
      <w:r>
        <w:rPr>
          <w:rStyle w:val="CommentReference"/>
        </w:rPr>
        <w:annotationRef/>
      </w:r>
      <w:r>
        <w:t xml:space="preserve">Please include this reference about roots, not sure if here, but somewhere in the text. </w:t>
      </w:r>
    </w:p>
    <w:p w14:paraId="73E3E516" w14:textId="39A4EFA2" w:rsidR="007C1A8D" w:rsidRDefault="007C1A8D">
      <w:pPr>
        <w:pStyle w:val="CommentText"/>
      </w:pPr>
    </w:p>
    <w:p w14:paraId="7A847938" w14:textId="0D1427A4" w:rsidR="007C1A8D" w:rsidRDefault="007C1A8D">
      <w:pPr>
        <w:pStyle w:val="CommentText"/>
      </w:pPr>
      <w:r>
        <w:rPr>
          <w:rFonts w:ascii="Georgia" w:hAnsi="Georgia"/>
          <w:color w:val="3E3D40"/>
          <w:shd w:val="clear" w:color="auto" w:fill="FFFFFF"/>
        </w:rPr>
        <w:t>Brunner I, Herzog C, Dawes MA, Arend M and Sperisen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hyperlink r:id="rId10" w:history="1">
        <w:r>
          <w:rPr>
            <w:rStyle w:val="Hyperlink"/>
            <w:rFonts w:ascii="Georgia" w:hAnsi="Georgia"/>
            <w:b/>
            <w:bCs/>
            <w:color w:val="D54449"/>
            <w:shd w:val="clear" w:color="auto" w:fill="FFFFFF"/>
          </w:rPr>
          <w:t>doi: 10.3389/fpls.2015.00547</w:t>
        </w:r>
      </w:hyperlink>
    </w:p>
  </w:comment>
  <w:comment w:id="77" w:author="Herrmann, Valentine" w:date="2019-11-14T18:15:00Z" w:initials="HV">
    <w:p w14:paraId="7B4D954B" w14:textId="7E312F98" w:rsidR="007C1A8D" w:rsidRDefault="007C1A8D">
      <w:pPr>
        <w:pStyle w:val="CommentText"/>
      </w:pPr>
      <w:r>
        <w:t>??</w:t>
      </w:r>
      <w:r>
        <w:rPr>
          <w:rStyle w:val="CommentReference"/>
        </w:rPr>
        <w:annotationRef/>
      </w:r>
    </w:p>
  </w:comment>
  <w:comment w:id="78" w:author="Herrmann, Valentine" w:date="2019-11-14T18:18:00Z" w:initials="HV">
    <w:p w14:paraId="515C3478" w14:textId="44997830" w:rsidR="007C1A8D" w:rsidRDefault="007C1A8D">
      <w:pPr>
        <w:pStyle w:val="CommentText"/>
      </w:pPr>
      <w:r>
        <w:t>Again, I think you need to be more direct in what you want to say. Like "we hypothesize that drought resistance will be neatively affected by (lower?) wood density, positively affected by ... etc.</w:t>
      </w:r>
      <w:r>
        <w:rPr>
          <w:rStyle w:val="CommentReference"/>
        </w:rPr>
        <w:annotationRef/>
      </w:r>
    </w:p>
    <w:p w14:paraId="0222FFFD" w14:textId="0DBBEA96" w:rsidR="007C1A8D" w:rsidRDefault="007C1A8D">
      <w:pPr>
        <w:pStyle w:val="CommentText"/>
      </w:pPr>
    </w:p>
  </w:comment>
  <w:comment w:id="79" w:author="Herrmann, Valentine" w:date="2019-11-14T18:19:00Z" w:initials="HV">
    <w:p w14:paraId="7FE3F440" w14:textId="1D08E24E" w:rsidR="007C1A8D" w:rsidRDefault="007C1A8D">
      <w:pPr>
        <w:pStyle w:val="CommentText"/>
      </w:pPr>
      <w:r>
        <w:t>New hypothesis but not a new sentence"?</w:t>
      </w:r>
      <w:r>
        <w:rPr>
          <w:rStyle w:val="CommentReference"/>
        </w:rPr>
        <w:annotationRef/>
      </w:r>
    </w:p>
  </w:comment>
  <w:comment w:id="80" w:author="Herrmann, Valentine" w:date="2019-11-14T18:20:00Z" w:initials="HV">
    <w:p w14:paraId="4A24C064" w14:textId="7031A482" w:rsidR="007C1A8D" w:rsidRDefault="007C1A8D">
      <w:pPr>
        <w:pStyle w:val="CommentText"/>
      </w:pPr>
      <w:r>
        <w:t>I don't understand why this is 2 hypothesis H2.2 and H2.3</w:t>
      </w:r>
      <w:r>
        <w:rPr>
          <w:rStyle w:val="CommentReference"/>
        </w:rPr>
        <w:annotationRef/>
      </w:r>
      <w:r>
        <w:rPr>
          <w:rStyle w:val="CommentReference"/>
        </w:rPr>
        <w:annotationRef/>
      </w:r>
    </w:p>
  </w:comment>
  <w:comment w:id="83" w:author="Gonzalez, Erika B." w:date="2019-11-13T16:47:00Z" w:initials="GEB">
    <w:p w14:paraId="576EC1FA" w14:textId="77777777" w:rsidR="007C1A8D" w:rsidRDefault="007C1A8D">
      <w:pPr>
        <w:pStyle w:val="CommentText"/>
      </w:pPr>
      <w:r>
        <w:rPr>
          <w:rStyle w:val="CommentReference"/>
        </w:rPr>
        <w:annotationRef/>
      </w:r>
      <w:r>
        <w:t>don’t attribute that to Gonzalez-Akre, that info is in Bourg et al  2013.</w:t>
      </w:r>
    </w:p>
  </w:comment>
  <w:comment w:id="88" w:author="Gonzalez, Erika B." w:date="2019-11-13T16:52:00Z" w:initials="GEB">
    <w:p w14:paraId="70B74F79" w14:textId="40B377AD" w:rsidR="007C1A8D" w:rsidRDefault="007C1A8D">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93" w:author="Gonzalez, Erika B." w:date="2019-11-13T16:57:00Z" w:initials="GEB">
    <w:p w14:paraId="0A855480" w14:textId="6F2C1359" w:rsidR="007C1A8D" w:rsidRDefault="007C1A8D">
      <w:pPr>
        <w:pStyle w:val="CommentText"/>
      </w:pPr>
      <w:r>
        <w:rPr>
          <w:rStyle w:val="CommentReference"/>
        </w:rPr>
        <w:annotationRef/>
      </w:r>
      <w:r>
        <w:t>This sounds like a stretch</w:t>
      </w:r>
    </w:p>
  </w:comment>
  <w:comment w:id="104" w:author="Valentine Herrmann" w:date="2019-11-14T20:32:00Z" w:initials="VH">
    <w:p w14:paraId="1643F637" w14:textId="5D0D0FCD" w:rsidR="007C1A8D" w:rsidRDefault="007C1A8D">
      <w:pPr>
        <w:pStyle w:val="CommentText"/>
      </w:pPr>
      <w:r>
        <w:rPr>
          <w:rStyle w:val="CommentReference"/>
        </w:rPr>
        <w:annotationRef/>
      </w:r>
      <w:r>
        <w:t>So there could technically be 70% trees experiencing increased growth? Not questioning the use of this metric here, just wondering.</w:t>
      </w:r>
    </w:p>
  </w:comment>
  <w:comment w:id="105" w:author="erikab" w:date="2019-11-14T11:11:00Z" w:initials="e">
    <w:p w14:paraId="7ED3E2E3" w14:textId="03257947" w:rsidR="007C1A8D" w:rsidRDefault="007C1A8D">
      <w:pPr>
        <w:pStyle w:val="CommentText"/>
      </w:pPr>
      <w:r>
        <w:rPr>
          <w:rStyle w:val="CommentReference"/>
        </w:rPr>
        <w:annotationRef/>
      </w:r>
      <w:r>
        <w:t>I think R is not cited in the reference list, it needs to be included</w:t>
      </w:r>
    </w:p>
  </w:comment>
  <w:comment w:id="109" w:author="Valentine Herrmann" w:date="2019-11-14T20:28:00Z" w:initials="VH">
    <w:p w14:paraId="42B4C09B" w14:textId="0EF42F1F" w:rsidR="007C1A8D" w:rsidRDefault="007C1A8D">
      <w:pPr>
        <w:pStyle w:val="CommentText"/>
      </w:pPr>
      <w:r>
        <w:rPr>
          <w:rStyle w:val="CommentReference"/>
        </w:rPr>
        <w:annotationRef/>
      </w:r>
      <w:r>
        <w:t>Which ones are not? Everything after that consider R as the response variable</w:t>
      </w:r>
    </w:p>
  </w:comment>
  <w:comment w:id="110" w:author="Valentine Herrmann" w:date="2019-11-14T20:30:00Z" w:initials="VH">
    <w:p w14:paraId="48C06179" w14:textId="6890CE37" w:rsidR="007C1A8D" w:rsidRDefault="007C1A8D">
      <w:pPr>
        <w:pStyle w:val="CommentText"/>
      </w:pPr>
      <w:r>
        <w:rPr>
          <w:rStyle w:val="CommentReference"/>
        </w:rPr>
        <w:annotationRef/>
      </w:r>
      <w:r>
        <w:t>Specify range of R and what R&lt;1 or R &gt;1 would mean to help the reader understand the results afterwards</w:t>
      </w:r>
    </w:p>
  </w:comment>
  <w:comment w:id="112" w:author="Valentine Herrmann" w:date="2019-11-14T18:48:00Z" w:initials="VH">
    <w:p w14:paraId="0726BD3A" w14:textId="3F17C360" w:rsidR="007C1A8D" w:rsidRDefault="007C1A8D">
      <w:pPr>
        <w:pStyle w:val="CommentText"/>
      </w:pPr>
      <w:r>
        <w:rPr>
          <w:rStyle w:val="CommentReference"/>
        </w:rPr>
        <w:annotationRef/>
      </w:r>
      <w:r>
        <w:t>I think you used AICc for model selection and conditional and marginal R-squared to assess model fit</w:t>
      </w:r>
    </w:p>
  </w:comment>
  <w:comment w:id="114" w:author="Valentine Herrmann" w:date="2019-11-14T18:54:00Z" w:initials="VH">
    <w:p w14:paraId="5BF2994E" w14:textId="45DDB308" w:rsidR="007C1A8D" w:rsidRDefault="007C1A8D">
      <w:pPr>
        <w:pStyle w:val="CommentText"/>
      </w:pPr>
      <w:r>
        <w:rPr>
          <w:rStyle w:val="CommentReference"/>
        </w:rPr>
        <w:annotationRef/>
      </w:r>
      <w:r>
        <w:t>Reducing the AIC is enough when you are talking about nested models, which you are.</w:t>
      </w:r>
    </w:p>
  </w:comment>
  <w:comment w:id="115" w:author="Valentine Herrmann" w:date="2019-11-14T20:17:00Z" w:initials="VH">
    <w:p w14:paraId="7DFA79C4" w14:textId="264EEC6E" w:rsidR="007C1A8D" w:rsidRDefault="007C1A8D">
      <w:pPr>
        <w:pStyle w:val="CommentText"/>
      </w:pPr>
      <w:r>
        <w:rPr>
          <w:rStyle w:val="CommentReference"/>
        </w:rPr>
        <w:annotationRef/>
      </w:r>
      <w:r>
        <w:t>What was first?</w:t>
      </w:r>
    </w:p>
  </w:comment>
  <w:comment w:id="113" w:author="Valentine Herrmann" w:date="2019-11-14T18:49:00Z" w:initials="VH">
    <w:p w14:paraId="5EEA1584" w14:textId="56CB64BA" w:rsidR="007C1A8D" w:rsidRDefault="007C1A8D">
      <w:pPr>
        <w:pStyle w:val="CommentText"/>
      </w:pPr>
      <w:r>
        <w:rPr>
          <w:rStyle w:val="CommentReference"/>
        </w:rPr>
        <w:annotationRef/>
      </w:r>
      <w:r>
        <w:t>This needs to be reworded. I cannot understand what is going on. Maybe you just need to use another word than multivariate…</w:t>
      </w:r>
      <w:r w:rsidR="00AB1BFE">
        <w:t xml:space="preserve"> because t</w:t>
      </w:r>
      <w:r>
        <w:t xml:space="preserve">echnically your first analysis is multivariate since you have height </w:t>
      </w:r>
      <w:r w:rsidR="00AB1BFE">
        <w:t>as you “base model”</w:t>
      </w:r>
      <w:r>
        <w:t>. Also, explain why you are doing the second part of the analysis.</w:t>
      </w:r>
      <w:r w:rsidR="00AB1BFE">
        <w:t xml:space="preserve">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w:t>
      </w:r>
      <w:r w:rsidR="00124E4E">
        <w:t>If you change that, you can get rid of Table4.</w:t>
      </w:r>
      <w:bookmarkStart w:id="116" w:name="_GoBack"/>
      <w:bookmarkEnd w:id="116"/>
    </w:p>
  </w:comment>
  <w:comment w:id="118" w:author="erikab" w:date="2019-11-14T11:20:00Z" w:initials="e">
    <w:p w14:paraId="44A206D7" w14:textId="77777777" w:rsidR="007C1A8D" w:rsidRDefault="007C1A8D">
      <w:pPr>
        <w:pStyle w:val="CommentText"/>
      </w:pPr>
      <w:r>
        <w:rPr>
          <w:rStyle w:val="CommentReference"/>
        </w:rPr>
        <w:annotationRef/>
      </w:r>
      <w:r>
        <w:t>Also cite this:</w:t>
      </w:r>
    </w:p>
    <w:p w14:paraId="250EABDC" w14:textId="77777777" w:rsidR="007C1A8D" w:rsidRDefault="007C1A8D">
      <w:pPr>
        <w:pStyle w:val="CommentText"/>
      </w:pPr>
    </w:p>
    <w:p w14:paraId="496026FC" w14:textId="77777777" w:rsidR="007C1A8D" w:rsidRDefault="007C1A8D">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7C1A8D" w:rsidRDefault="007C1A8D">
      <w:pPr>
        <w:pStyle w:val="CommentText"/>
      </w:pPr>
      <w:r>
        <w:rPr>
          <w:rFonts w:ascii="Arial" w:hAnsi="Arial" w:cs="Arial"/>
          <w:color w:val="333333"/>
          <w:sz w:val="21"/>
          <w:szCs w:val="21"/>
          <w:shd w:val="clear" w:color="auto" w:fill="FFFFFF"/>
        </w:rPr>
        <w:t xml:space="preserve">Twery, Mark J. 1991. </w:t>
      </w:r>
    </w:p>
    <w:p w14:paraId="2D9850E3" w14:textId="65B5537F" w:rsidR="007C1A8D" w:rsidRDefault="007C1A8D">
      <w:pPr>
        <w:pStyle w:val="CommentText"/>
      </w:pPr>
      <w:hyperlink r:id="rId11" w:history="1">
        <w:r w:rsidRPr="00677EBB">
          <w:rPr>
            <w:rStyle w:val="Hyperlink"/>
          </w:rPr>
          <w:t>https://www.fs.usda.gov/treesearch/pubs/4206</w:t>
        </w:r>
      </w:hyperlink>
    </w:p>
  </w:comment>
  <w:comment w:id="119" w:author="erikab" w:date="2019-11-14T11:24:00Z" w:initials="e">
    <w:p w14:paraId="7DDBA336" w14:textId="144D9F30" w:rsidR="007C1A8D" w:rsidRDefault="007C1A8D">
      <w:pPr>
        <w:pStyle w:val="CommentText"/>
      </w:pPr>
      <w:r>
        <w:rPr>
          <w:rStyle w:val="CommentReference"/>
        </w:rPr>
        <w:annotationRef/>
      </w:r>
      <w:r>
        <w:t xml:space="preserve"> MJJA has not be mentioned before now, what is it?</w:t>
      </w:r>
    </w:p>
  </w:comment>
  <w:comment w:id="120" w:author="erikab" w:date="2019-11-14T11:25:00Z" w:initials="e">
    <w:p w14:paraId="3B49B12D" w14:textId="1C1ECAD3" w:rsidR="007C1A8D" w:rsidRDefault="007C1A8D">
      <w:pPr>
        <w:pStyle w:val="CommentText"/>
      </w:pPr>
      <w:r>
        <w:rPr>
          <w:rStyle w:val="CommentReference"/>
        </w:rPr>
        <w:annotationRef/>
      </w:r>
      <w:r>
        <w:t>Pointer year?</w:t>
      </w:r>
    </w:p>
  </w:comment>
  <w:comment w:id="121" w:author="Herrmann, Valentine" w:date="2019-11-14T18:28:00Z" w:initials="HV">
    <w:p w14:paraId="2441221F" w14:textId="2CE92602" w:rsidR="007C1A8D" w:rsidRDefault="007C1A8D">
      <w:pPr>
        <w:pStyle w:val="CommentText"/>
      </w:pPr>
      <w:r>
        <w:t>what is a pointer year ? Also, in your introduction you say that there is little knowledge on smaller recuring droughts</w:t>
      </w:r>
      <w:r w:rsidR="00135973">
        <w:t>. Maybe this is a good place to put the extent of these droughts in perspective compared to the more studied ones ?</w:t>
      </w:r>
    </w:p>
  </w:comment>
  <w:comment w:id="123" w:author="Valentine Herrmann" w:date="2019-11-14T20:22:00Z" w:initials="VH">
    <w:p w14:paraId="63CF6047" w14:textId="54A34144" w:rsidR="007C1A8D" w:rsidRDefault="007C1A8D">
      <w:pPr>
        <w:pStyle w:val="CommentText"/>
      </w:pPr>
      <w:r>
        <w:rPr>
          <w:rStyle w:val="CommentReference"/>
        </w:rPr>
        <w:annotationRef/>
      </w:r>
      <w:r>
        <w:t>Again, you repeat yourself within a sentence: intensity/intense, during peak growing season/during May-July. Be more concise.</w:t>
      </w:r>
    </w:p>
  </w:comment>
  <w:comment w:id="124" w:author="Valentine Herrmann" w:date="2019-11-14T20:24:00Z" w:initials="VH">
    <w:p w14:paraId="160BA778" w14:textId="1FE5B547" w:rsidR="007C1A8D" w:rsidRDefault="007C1A8D">
      <w:pPr>
        <w:pStyle w:val="CommentText"/>
      </w:pPr>
      <w:r>
        <w:rPr>
          <w:rStyle w:val="CommentReference"/>
        </w:rPr>
        <w:annotationRef/>
      </w:r>
      <w:r>
        <w:t>Is it a competition? :-)</w:t>
      </w:r>
    </w:p>
  </w:comment>
  <w:comment w:id="128" w:author="Valentine Herrmann" w:date="2019-11-14T20:27:00Z" w:initials="VH">
    <w:p w14:paraId="64677E2B" w14:textId="16E0A208" w:rsidR="007C1A8D" w:rsidRDefault="007C1A8D">
      <w:pPr>
        <w:pStyle w:val="CommentText"/>
      </w:pPr>
      <w:r>
        <w:rPr>
          <w:rStyle w:val="CommentReference"/>
        </w:rPr>
        <w:annotationRef/>
      </w:r>
      <w:r>
        <w:t>Isn’t this how you defined a drought event?</w:t>
      </w:r>
    </w:p>
  </w:comment>
  <w:comment w:id="132" w:author="Valentine Herrmann" w:date="2019-11-14T20:35:00Z" w:initials="VH">
    <w:p w14:paraId="280EC9DE" w14:textId="62A190A6" w:rsidR="007C1A8D" w:rsidRDefault="007C1A8D">
      <w:pPr>
        <w:pStyle w:val="CommentText"/>
      </w:pPr>
      <w:r>
        <w:rPr>
          <w:rStyle w:val="CommentReference"/>
        </w:rPr>
        <w:annotationRef/>
      </w:r>
      <w:r>
        <w:t>Did you try to pull dominant nd codominant together since they don’t seem to have a huge height difference?</w:t>
      </w:r>
    </w:p>
  </w:comment>
  <w:comment w:id="144" w:author="Valentine Herrmann" w:date="2019-11-14T20:38:00Z" w:initials="VH">
    <w:p w14:paraId="7874C950" w14:textId="77262B15" w:rsidR="007C1A8D" w:rsidRDefault="007C1A8D">
      <w:pPr>
        <w:pStyle w:val="CommentText"/>
      </w:pPr>
      <w:r>
        <w:rPr>
          <w:rStyle w:val="CommentReference"/>
        </w:rPr>
        <w:annotationRef/>
      </w:r>
      <w:r>
        <w:t>? greater/more</w:t>
      </w:r>
    </w:p>
  </w:comment>
  <w:comment w:id="145" w:author="Valentine Herrmann" w:date="2019-11-14T20:38:00Z" w:initials="VH">
    <w:p w14:paraId="0E4FBFAA" w14:textId="11014520" w:rsidR="007C1A8D" w:rsidRDefault="007C1A8D">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156" w:author="Valentine Herrmann" w:date="2019-11-14T20:44:00Z" w:initials="VH">
    <w:p w14:paraId="75BE11F1" w14:textId="4B7782D6" w:rsidR="007C1A8D" w:rsidRDefault="007C1A8D">
      <w:pPr>
        <w:pStyle w:val="CommentText"/>
      </w:pPr>
      <w:r>
        <w:t xml:space="preserve">Start </w:t>
      </w:r>
      <w:r>
        <w:rPr>
          <w:rStyle w:val="CommentReference"/>
        </w:rPr>
        <w:annotationRef/>
      </w:r>
      <w:r>
        <w:t>new sentence</w:t>
      </w:r>
    </w:p>
  </w:comment>
  <w:comment w:id="157" w:author="Valentine Herrmann" w:date="2019-11-14T20:44:00Z" w:initials="VH">
    <w:p w14:paraId="42E322BC" w14:textId="65A9DA60" w:rsidR="007C1A8D" w:rsidRDefault="007C1A8D">
      <w:pPr>
        <w:pStyle w:val="CommentText"/>
      </w:pPr>
      <w:r>
        <w:rPr>
          <w:rStyle w:val="CommentReference"/>
        </w:rPr>
        <w:annotationRef/>
      </w:r>
      <w:r>
        <w:t>Why in contrast? You just said that they were sometimes useful</w:t>
      </w:r>
    </w:p>
  </w:comment>
  <w:comment w:id="160" w:author="Valentine Herrmann" w:date="2019-11-14T20:46:00Z" w:initials="VH">
    <w:p w14:paraId="060E0A54" w14:textId="4D25BAD6" w:rsidR="007C1A8D" w:rsidRDefault="007C1A8D">
      <w:pPr>
        <w:pStyle w:val="CommentText"/>
      </w:pPr>
      <w:r>
        <w:rPr>
          <w:rStyle w:val="CommentReference"/>
        </w:rPr>
        <w:annotationRef/>
      </w:r>
      <w:r>
        <w:t>Overall what?</w:t>
      </w:r>
    </w:p>
  </w:comment>
  <w:comment w:id="166" w:author="Valentine Herrmann" w:date="2019-11-14T20:50:00Z" w:initials="VH">
    <w:p w14:paraId="6F357646" w14:textId="5B0046A9" w:rsidR="007C1A8D" w:rsidRDefault="007C1A8D">
      <w:pPr>
        <w:pStyle w:val="CommentText"/>
      </w:pPr>
      <w:r>
        <w:rPr>
          <w:rStyle w:val="CommentReference"/>
        </w:rPr>
        <w:annotationRef/>
      </w:r>
      <w:r>
        <w:t>rephrase</w:t>
      </w:r>
    </w:p>
  </w:comment>
  <w:comment w:id="167" w:author="Valentine Herrmann" w:date="2019-11-14T20:51:00Z" w:initials="VH">
    <w:p w14:paraId="34A3BA1B" w14:textId="66B3F58A" w:rsidR="007C1A8D" w:rsidRDefault="007C1A8D">
      <w:pPr>
        <w:pStyle w:val="CommentText"/>
      </w:pPr>
      <w:r>
        <w:rPr>
          <w:rStyle w:val="CommentReference"/>
        </w:rPr>
        <w:annotationRef/>
      </w:r>
      <w:r>
        <w:t>unclear… do you mean trait variability instead of variation?</w:t>
      </w:r>
    </w:p>
  </w:comment>
  <w:comment w:id="170" w:author="Valentine Herrmann" w:date="2019-11-14T20:54:00Z" w:initials="VH">
    <w:p w14:paraId="7BD87816" w14:textId="75383023" w:rsidR="007C1A8D" w:rsidRDefault="007C1A8D">
      <w:pPr>
        <w:pStyle w:val="CommentText"/>
      </w:pPr>
      <w:r>
        <w:rPr>
          <w:rStyle w:val="CommentReference"/>
        </w:rPr>
        <w:annotationRef/>
      </w:r>
      <w:r>
        <w:t xml:space="preserve">This dash makes the </w:t>
      </w:r>
      <w:r w:rsidR="00D41466">
        <w:t>sentence</w:t>
      </w:r>
      <w:r>
        <w:t xml:space="preserve"> more complicated than it already is.</w:t>
      </w:r>
    </w:p>
  </w:comment>
  <w:comment w:id="177" w:author="Valentine Herrmann" w:date="2019-11-14T21:04:00Z" w:initials="VH">
    <w:p w14:paraId="755CD0DD" w14:textId="2C961C3F" w:rsidR="001F0AB4" w:rsidRDefault="001F0AB4">
      <w:pPr>
        <w:pStyle w:val="CommentText"/>
      </w:pPr>
      <w:r>
        <w:rPr>
          <w:rStyle w:val="CommentReference"/>
        </w:rPr>
        <w:annotationRef/>
      </w:r>
      <w:r>
        <w:t>?</w:t>
      </w:r>
    </w:p>
  </w:comment>
  <w:comment w:id="178" w:author="Valentine Herrmann" w:date="2019-11-14T21:03:00Z" w:initials="VH">
    <w:p w14:paraId="484E1647" w14:textId="2C02755A" w:rsidR="001F0AB4" w:rsidRDefault="001F0AB4">
      <w:pPr>
        <w:pStyle w:val="CommentText"/>
      </w:pPr>
      <w:r>
        <w:rPr>
          <w:rStyle w:val="CommentReference"/>
        </w:rPr>
        <w:annotationRef/>
      </w:r>
      <w:r>
        <w:t>This needs to be reworded. And why do we have to note that XP was not a sig predictor on its own  in 1977?</w:t>
      </w:r>
    </w:p>
  </w:comment>
  <w:comment w:id="183" w:author="Valentine Herrmann" w:date="2019-11-14T21:09:00Z" w:initials="VH">
    <w:p w14:paraId="4C47D8BB" w14:textId="24FF8C23" w:rsidR="00861E1B" w:rsidRDefault="00861E1B">
      <w:pPr>
        <w:pStyle w:val="CommentText"/>
      </w:pPr>
      <w:r>
        <w:rPr>
          <w:rStyle w:val="CommentReference"/>
        </w:rPr>
        <w:annotationRef/>
      </w:r>
      <w:r>
        <w:t>I missed how you test that….</w:t>
      </w:r>
      <w:r w:rsidR="00E75918">
        <w:t xml:space="preserve"> I think get it and it is probably fine but I think you would have to look at the standard errors associated with the coefficients </w:t>
      </w:r>
      <w:r w:rsidR="004329E0">
        <w:t xml:space="preserve">(or do some more complicated stats) </w:t>
      </w:r>
      <w:r w:rsidR="00E75918">
        <w:t xml:space="preserve">to be able to really </w:t>
      </w:r>
      <w:r w:rsidR="004329E0">
        <w:t xml:space="preserve">say that you </w:t>
      </w:r>
      <w:r w:rsidR="00E75918">
        <w:t>test</w:t>
      </w:r>
      <w:r w:rsidR="004329E0">
        <w:t xml:space="preserve">ed the </w:t>
      </w:r>
      <w:r w:rsidR="00E75918">
        <w:t>hypothesis.</w:t>
      </w:r>
    </w:p>
  </w:comment>
  <w:comment w:id="187" w:author="Valentine Herrmann" w:date="2019-11-14T21:12:00Z" w:initials="VH">
    <w:p w14:paraId="5FA242AC" w14:textId="2E0B94D8" w:rsidR="00861E1B" w:rsidRDefault="00861E1B">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861E1B" w:rsidRDefault="00861E1B">
      <w:pPr>
        <w:pStyle w:val="CommentText"/>
      </w:pPr>
      <w:r>
        <w:t>You need to define more what variables are part of</w:t>
      </w:r>
      <w:r w:rsidR="00140A15">
        <w:t xml:space="preserve"> this in the methods. And also be careful not to overstate that you described all the microhabitats the trees were in… You only measured some aspect of microhabitats</w:t>
      </w:r>
      <w:r>
        <w:t>.</w:t>
      </w:r>
    </w:p>
  </w:comment>
  <w:comment w:id="195" w:author="erikab" w:date="2019-11-14T12:14:00Z" w:initials="e">
    <w:p w14:paraId="3D935A22" w14:textId="5DF460FE" w:rsidR="007C1A8D" w:rsidRDefault="007C1A8D">
      <w:pPr>
        <w:pStyle w:val="CommentText"/>
      </w:pPr>
      <w:r>
        <w:rPr>
          <w:rStyle w:val="CommentReference"/>
        </w:rPr>
        <w:annotationRef/>
      </w:r>
      <w:r>
        <w:t>But what does it mean ‘greater sensitivity”, is that also growth reduction?</w:t>
      </w:r>
    </w:p>
  </w:comment>
  <w:comment w:id="194" w:author="Valentine Herrmann" w:date="2019-11-14T21:21:00Z" w:initials="VH">
    <w:p w14:paraId="39F7529B" w14:textId="269ED68A" w:rsidR="00140A15" w:rsidRDefault="00140A15">
      <w:pPr>
        <w:pStyle w:val="CommentText"/>
      </w:pPr>
      <w:r>
        <w:rPr>
          <w:rStyle w:val="CommentReference"/>
        </w:rPr>
        <w:annotationRef/>
      </w:r>
      <w:r>
        <w:t>This comes a bit out of the blue. I think you only talked about bigger trees in the intro.</w:t>
      </w:r>
    </w:p>
  </w:comment>
  <w:comment w:id="196" w:author="Valentine Herrmann" w:date="2019-11-14T21:24:00Z" w:initials="VH">
    <w:p w14:paraId="36993736" w14:textId="027C1279" w:rsidR="00140A15" w:rsidRDefault="00140A15">
      <w:pPr>
        <w:pStyle w:val="CommentText"/>
      </w:pPr>
      <w:r>
        <w:rPr>
          <w:rStyle w:val="CommentReference"/>
        </w:rPr>
        <w:annotationRef/>
      </w:r>
      <w:r>
        <w:t>Change to active voice</w:t>
      </w:r>
    </w:p>
  </w:comment>
  <w:comment w:id="197" w:author="erikab" w:date="2019-11-14T12:20:00Z" w:initials="e">
    <w:p w14:paraId="0E533E32" w14:textId="0CCFD5CA" w:rsidR="007C1A8D" w:rsidRDefault="007C1A8D">
      <w:pPr>
        <w:pStyle w:val="CommentText"/>
      </w:pPr>
      <w:r>
        <w:rPr>
          <w:rStyle w:val="CommentReference"/>
        </w:rPr>
        <w:annotationRef/>
      </w:r>
      <w:r>
        <w:t>I think some of our mortality data can provide some meat here</w:t>
      </w:r>
    </w:p>
  </w:comment>
  <w:comment w:id="198" w:author="Valentine Herrmann" w:date="2019-11-14T21:41:00Z" w:initials="VH">
    <w:p w14:paraId="3D8BAA1F" w14:textId="4BD29240" w:rsidR="00935C22" w:rsidRDefault="00935C22">
      <w:pPr>
        <w:pStyle w:val="CommentText"/>
      </w:pPr>
      <w:r>
        <w:rPr>
          <w:rStyle w:val="CommentReference"/>
        </w:rPr>
        <w:annotationRef/>
      </w:r>
      <w:r>
        <w:t>?</w:t>
      </w:r>
    </w:p>
  </w:comment>
  <w:comment w:id="199" w:author="Valentine Herrmann" w:date="2019-11-14T21:42:00Z" w:initials="VH">
    <w:p w14:paraId="68579FCB" w14:textId="05722BE2" w:rsidR="00935C22" w:rsidRDefault="00935C22">
      <w:pPr>
        <w:pStyle w:val="CommentText"/>
      </w:pPr>
      <w:r>
        <w:rPr>
          <w:rStyle w:val="CommentReference"/>
        </w:rPr>
        <w:annotationRef/>
      </w:r>
      <w:r>
        <w:t>What years?</w:t>
      </w:r>
    </w:p>
  </w:comment>
  <w:comment w:id="216" w:author="erikab" w:date="2019-11-14T12:29:00Z" w:initials="e">
    <w:p w14:paraId="662438CC" w14:textId="3061594B" w:rsidR="007C1A8D" w:rsidRDefault="007C1A8D">
      <w:pPr>
        <w:pStyle w:val="CommentText"/>
      </w:pPr>
      <w:r>
        <w:rPr>
          <w:rStyle w:val="CommentReference"/>
        </w:rPr>
        <w:annotationRef/>
      </w:r>
      <w:r>
        <w:t>Add this:</w:t>
      </w:r>
    </w:p>
    <w:p w14:paraId="21AB6F76" w14:textId="77777777" w:rsidR="007C1A8D" w:rsidRDefault="007C1A8D">
      <w:pPr>
        <w:pStyle w:val="CommentText"/>
      </w:pPr>
    </w:p>
    <w:p w14:paraId="16A3C6F3" w14:textId="77777777" w:rsidR="007C1A8D" w:rsidRDefault="007C1A8D"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7C1A8D" w:rsidRDefault="007C1A8D" w:rsidP="00BC1DDF">
      <w:pPr>
        <w:pStyle w:val="CommentText"/>
      </w:pPr>
      <w:hyperlink r:id="rId12" w:anchor="ref-9" w:history="1">
        <w:r>
          <w:rPr>
            <w:rStyle w:val="Hyperlink"/>
          </w:rPr>
          <w:t>https://www.pnas.org/content/115/29/7551#ref-9</w:t>
        </w:r>
      </w:hyperlink>
    </w:p>
  </w:comment>
  <w:comment w:id="221" w:author="Valentine Herrmann" w:date="2019-11-14T21:46:00Z" w:initials="VH">
    <w:p w14:paraId="61A1FBEA" w14:textId="1C192825" w:rsidR="00935C22" w:rsidRDefault="00935C22">
      <w:pPr>
        <w:pStyle w:val="CommentText"/>
      </w:pPr>
      <w:r>
        <w:rPr>
          <w:rStyle w:val="CommentReference"/>
        </w:rPr>
        <w:annotationRef/>
      </w:r>
      <w:r>
        <w:t>?</w:t>
      </w:r>
    </w:p>
  </w:comment>
  <w:comment w:id="227" w:author="erikab" w:date="2019-11-14T12:42:00Z" w:initials="e">
    <w:p w14:paraId="175959F7" w14:textId="7B996F4C" w:rsidR="007C1A8D" w:rsidRDefault="007C1A8D">
      <w:pPr>
        <w:pStyle w:val="CommentText"/>
      </w:pPr>
      <w:r>
        <w:rPr>
          <w:rStyle w:val="CommentReference"/>
        </w:rPr>
        <w:annotationRef/>
      </w:r>
      <w:r>
        <w:t>read this:</w:t>
      </w:r>
    </w:p>
    <w:p w14:paraId="497C1B97" w14:textId="77777777" w:rsidR="007C1A8D" w:rsidRDefault="007C1A8D"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Differences in xylogenesis between dominant and suppressed trees.</w:t>
      </w:r>
    </w:p>
    <w:p w14:paraId="484FBC22" w14:textId="77777777" w:rsidR="007C1A8D" w:rsidRDefault="007C1A8D">
      <w:pPr>
        <w:pStyle w:val="CommentText"/>
      </w:pPr>
    </w:p>
    <w:p w14:paraId="17320B05" w14:textId="700B38FF" w:rsidR="007C1A8D" w:rsidRDefault="007C1A8D">
      <w:pPr>
        <w:pStyle w:val="CommentText"/>
      </w:pPr>
      <w:hyperlink r:id="rId13" w:history="1">
        <w:r>
          <w:rPr>
            <w:rStyle w:val="Hyperlink"/>
          </w:rPr>
          <w:t>https://www.ncbi.nlm.nih.gov/pubmed/29874391</w:t>
        </w:r>
      </w:hyperlink>
    </w:p>
  </w:comment>
  <w:comment w:id="231" w:author="erikab" w:date="2019-11-14T12:46:00Z" w:initials="e">
    <w:p w14:paraId="5D39AD13" w14:textId="526E92A4" w:rsidR="007C1A8D" w:rsidRDefault="007C1A8D">
      <w:pPr>
        <w:pStyle w:val="CommentText"/>
      </w:pPr>
      <w:r>
        <w:rPr>
          <w:rStyle w:val="CommentReference"/>
        </w:rPr>
        <w:annotationRef/>
      </w:r>
      <w:r>
        <w:t>also add McGArvey and Jonathan</w:t>
      </w:r>
    </w:p>
  </w:comment>
  <w:comment w:id="237" w:author="erikab" w:date="2019-11-14T12:52:00Z" w:initials="e">
    <w:p w14:paraId="020995EC" w14:textId="66910D0F" w:rsidR="007C1A8D" w:rsidRDefault="007C1A8D">
      <w:pPr>
        <w:pStyle w:val="CommentText"/>
      </w:pPr>
      <w:r>
        <w:rPr>
          <w:rStyle w:val="CommentReference"/>
        </w:rPr>
        <w:annotationRef/>
      </w:r>
      <w:r>
        <w:t>earlier  we said that we don’t have data on mortality explained by drought but here height becomes a predictor of mort?</w:t>
      </w:r>
    </w:p>
  </w:comment>
  <w:comment w:id="236" w:author="Valentine Herrmann" w:date="2019-11-14T21:57:00Z" w:initials="VH">
    <w:p w14:paraId="3B9DD574" w14:textId="4929B214" w:rsidR="003E2943" w:rsidRDefault="003E2943">
      <w:pPr>
        <w:pStyle w:val="CommentText"/>
      </w:pPr>
      <w:r>
        <w:rPr>
          <w:rStyle w:val="CommentReference"/>
        </w:rPr>
        <w:annotationRef/>
      </w:r>
      <w:r>
        <w:t>Discussion is getting long</w:t>
      </w:r>
      <w:r w:rsidR="00A966B4">
        <w:t xml:space="preserve">… I did not review this carefully. Have the feeling it is not as relevant as or is getting into to much details </w:t>
      </w:r>
    </w:p>
  </w:comment>
  <w:comment w:id="241" w:author="erikab" w:date="2019-11-14T12:59:00Z" w:initials="e">
    <w:p w14:paraId="64349CFF" w14:textId="59AD4221" w:rsidR="007C1A8D" w:rsidRDefault="007C1A8D">
      <w:pPr>
        <w:pStyle w:val="CommentText"/>
      </w:pPr>
      <w:r>
        <w:rPr>
          <w:rStyle w:val="CommentReference"/>
        </w:rPr>
        <w:annotationRef/>
      </w:r>
      <w:r>
        <w:t>Maya Prestipino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20D8B9" w15:done="0"/>
  <w15:commentEx w15:paraId="014CBF5A" w15:done="0"/>
  <w15:commentEx w15:paraId="77DF31E2" w15:done="0"/>
  <w15:commentEx w15:paraId="7BD21397" w15:done="0"/>
  <w15:commentEx w15:paraId="3D92CCAB" w15:done="0"/>
  <w15:commentEx w15:paraId="1D82AD1A" w15:done="0"/>
  <w15:commentEx w15:paraId="421493F0" w15:done="0"/>
  <w15:commentEx w15:paraId="07A1156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576EC1FA" w15:done="0"/>
  <w15:commentEx w15:paraId="70B74F79" w15:done="0"/>
  <w15:commentEx w15:paraId="0A855480"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63CF6047" w15:done="0"/>
  <w15:commentEx w15:paraId="160BA778" w15:done="0"/>
  <w15:commentEx w15:paraId="64677E2B" w15:done="0"/>
  <w15:commentEx w15:paraId="280EC9DE" w15:done="0"/>
  <w15:commentEx w15:paraId="7874C950" w15:done="0"/>
  <w15:commentEx w15:paraId="0E4FBFAA" w15:done="0"/>
  <w15:commentEx w15:paraId="75BE11F1" w15:done="0"/>
  <w15:commentEx w15:paraId="42E322BC" w15:done="0"/>
  <w15:commentEx w15:paraId="060E0A54" w15:done="0"/>
  <w15:commentEx w15:paraId="6F357646" w15:done="0"/>
  <w15:commentEx w15:paraId="34A3BA1B" w15:done="0"/>
  <w15:commentEx w15:paraId="7BD87816"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0D8B9" w16cid:durableId="21769827"/>
  <w16cid:commentId w16cid:paraId="014CBF5A" w16cid:durableId="21769E81"/>
  <w16cid:commentId w16cid:paraId="77DF31E2" w16cid:durableId="4325542A"/>
  <w16cid:commentId w16cid:paraId="7BD21397" w16cid:durableId="08C66DD7"/>
  <w16cid:commentId w16cid:paraId="3D92CCAB" w16cid:durableId="099FF24F"/>
  <w16cid:commentId w16cid:paraId="1D82AD1A" w16cid:durableId="2176A55C"/>
  <w16cid:commentId w16cid:paraId="421493F0" w16cid:durableId="7CE84DBD"/>
  <w16cid:commentId w16cid:paraId="07A11561" w16cid:durableId="42099E4A"/>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576EC1FA" w16cid:durableId="2176B215"/>
  <w16cid:commentId w16cid:paraId="70B74F79" w16cid:durableId="2176B348"/>
  <w16cid:commentId w16cid:paraId="0A855480" w16cid:durableId="2176B462"/>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63CF6047" w16cid:durableId="21783605"/>
  <w16cid:commentId w16cid:paraId="160BA778" w16cid:durableId="21783697"/>
  <w16cid:commentId w16cid:paraId="64677E2B" w16cid:durableId="2178373B"/>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6F357646" w16cid:durableId="21783C96"/>
  <w16cid:commentId w16cid:paraId="34A3BA1B" w16cid:durableId="21783CDC"/>
  <w16cid:commentId w16cid:paraId="7BD87816" w16cid:durableId="21783D83"/>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3D7E" w14:textId="77777777" w:rsidR="00274EA4" w:rsidRDefault="00274EA4">
      <w:pPr>
        <w:spacing w:after="0"/>
      </w:pPr>
      <w:r>
        <w:separator/>
      </w:r>
    </w:p>
  </w:endnote>
  <w:endnote w:type="continuationSeparator" w:id="0">
    <w:p w14:paraId="50A3AB58" w14:textId="77777777" w:rsidR="00274EA4" w:rsidRDefault="00274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CE9EF" w14:textId="77777777" w:rsidR="00274EA4" w:rsidRDefault="00274EA4">
      <w:r>
        <w:separator/>
      </w:r>
    </w:p>
  </w:footnote>
  <w:footnote w:type="continuationSeparator" w:id="0">
    <w:p w14:paraId="3DAF64F8" w14:textId="77777777" w:rsidR="00274EA4" w:rsidRDefault="00274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3B1564"/>
    <w:rsid w:val="003B7DC8"/>
    <w:rsid w:val="003E2943"/>
    <w:rsid w:val="003F18F3"/>
    <w:rsid w:val="004329E0"/>
    <w:rsid w:val="0048356C"/>
    <w:rsid w:val="0049262A"/>
    <w:rsid w:val="004E29B3"/>
    <w:rsid w:val="00590D07"/>
    <w:rsid w:val="00635089"/>
    <w:rsid w:val="00685604"/>
    <w:rsid w:val="006E6A96"/>
    <w:rsid w:val="00755F9E"/>
    <w:rsid w:val="00765267"/>
    <w:rsid w:val="00784D58"/>
    <w:rsid w:val="007C1A8D"/>
    <w:rsid w:val="007F34B2"/>
    <w:rsid w:val="00825441"/>
    <w:rsid w:val="00861E1B"/>
    <w:rsid w:val="008D6863"/>
    <w:rsid w:val="008F493F"/>
    <w:rsid w:val="008F52C2"/>
    <w:rsid w:val="00926E64"/>
    <w:rsid w:val="00935C22"/>
    <w:rsid w:val="00984195"/>
    <w:rsid w:val="00A662E3"/>
    <w:rsid w:val="00A966B4"/>
    <w:rsid w:val="00AB1BFE"/>
    <w:rsid w:val="00B86B75"/>
    <w:rsid w:val="00B870AC"/>
    <w:rsid w:val="00BC1DDF"/>
    <w:rsid w:val="00BC48D5"/>
    <w:rsid w:val="00BE339A"/>
    <w:rsid w:val="00C00D7F"/>
    <w:rsid w:val="00C36279"/>
    <w:rsid w:val="00C578BB"/>
    <w:rsid w:val="00C87538"/>
    <w:rsid w:val="00D41466"/>
    <w:rsid w:val="00DA3944"/>
    <w:rsid w:val="00E26C1D"/>
    <w:rsid w:val="00E30C26"/>
    <w:rsid w:val="00E315A3"/>
    <w:rsid w:val="00E66B32"/>
    <w:rsid w:val="00E75918"/>
    <w:rsid w:val="00E768E0"/>
    <w:rsid w:val="00F16C17"/>
    <w:rsid w:val="00F25DBB"/>
    <w:rsid w:val="00F40D87"/>
    <w:rsid w:val="00FA3D6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049D5B0-72D9-491B-8C3D-9519E3C6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styleId="UnresolvedMention">
    <w:name w:val="Unresolved Mention"/>
    <w:basedOn w:val="DefaultParagraphFont"/>
    <w:uiPriority w:val="99"/>
    <w:semiHidden/>
    <w:unhideWhenUsed/>
    <w:rsid w:val="00FA3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13" Type="http://schemas.openxmlformats.org/officeDocument/2006/relationships/hyperlink" Target="https://www.ncbi.nlm.nih.gov/pubmed/29874391"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fs.usda.gov/treesearch/pubs/4206" TargetMode="External"/><Relationship Id="rId5" Type="http://schemas.openxmlformats.org/officeDocument/2006/relationships/hyperlink" Target="https://doi.org/10.1111/j.1469-8137.2008.02436.x" TargetMode="External"/><Relationship Id="rId10" Type="http://schemas.openxmlformats.org/officeDocument/2006/relationships/hyperlink" Target="http://dx.doi.org/10.3389/fpls.2015.00547"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29/2018MS00150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doi:10.1038/nclimate28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jxb/28.1.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hyperlink" Target="https://github.com/forestgeo/Climat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7515</Words>
  <Characters>42839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Gonzalez, Erika B.</dc:creator>
  <cp:lastModifiedBy>Valentine Herrmann</cp:lastModifiedBy>
  <cp:revision>39</cp:revision>
  <dcterms:created xsi:type="dcterms:W3CDTF">2019-11-13T21:50:00Z</dcterms:created>
  <dcterms:modified xsi:type="dcterms:W3CDTF">2019-11-15T03:06:00Z</dcterms:modified>
</cp:coreProperties>
</file>