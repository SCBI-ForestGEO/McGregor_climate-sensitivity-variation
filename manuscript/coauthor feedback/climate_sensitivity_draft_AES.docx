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A3649" w14:textId="77777777" w:rsidR="0053097A" w:rsidRDefault="0053097A">
      <w:pPr>
        <w:pStyle w:val="FirstParagraph"/>
      </w:pPr>
    </w:p>
    <w:p w14:paraId="26215075" w14:textId="77777777" w:rsidR="0053097A" w:rsidRDefault="00495090">
      <w:pPr>
        <w:pStyle w:val="BodyText"/>
      </w:pPr>
      <w:r>
        <w:rPr>
          <w:b/>
        </w:rPr>
        <w:t>Title:</w:t>
      </w:r>
      <w:r>
        <w:t xml:space="preserve"> Tree height and hydraulic traits shape growth responses across droughts in a temperate broadleaf forest</w:t>
      </w:r>
    </w:p>
    <w:p w14:paraId="67186C59" w14:textId="77777777" w:rsidR="0053097A" w:rsidRDefault="00495090">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1,3</w:t>
      </w:r>
      <w:r>
        <w:t>*</w:t>
      </w:r>
    </w:p>
    <w:p w14:paraId="2F0175FD" w14:textId="77777777" w:rsidR="0053097A" w:rsidRDefault="00495090">
      <w:pPr>
        <w:pStyle w:val="BodyText"/>
      </w:pPr>
      <w:r>
        <w:rPr>
          <w:b/>
        </w:rPr>
        <w:t>Author Affiliations:</w:t>
      </w:r>
    </w:p>
    <w:p w14:paraId="661834B6" w14:textId="77777777" w:rsidR="0053097A" w:rsidRDefault="00495090">
      <w:pPr>
        <w:pStyle w:val="Compact"/>
        <w:numPr>
          <w:ilvl w:val="0"/>
          <w:numId w:val="3"/>
        </w:numPr>
      </w:pPr>
      <w:r>
        <w:t>Conservation Ecology Center; Smithsonian Conservation Biology Institute; National Zoological Park, Front Royal, VA, USA</w:t>
      </w:r>
    </w:p>
    <w:p w14:paraId="49AB2719" w14:textId="77777777" w:rsidR="0053097A" w:rsidRDefault="00495090">
      <w:pPr>
        <w:pStyle w:val="Compact"/>
        <w:numPr>
          <w:ilvl w:val="0"/>
          <w:numId w:val="3"/>
        </w:numPr>
      </w:pPr>
      <w:r>
        <w:t>Center for Tropical Forest Science-Forest Global Earth Observatory; Smithsonian Tropical Research Institute; Panama, Republic of Panama</w:t>
      </w:r>
    </w:p>
    <w:p w14:paraId="4607C306" w14:textId="77777777" w:rsidR="0053097A" w:rsidRDefault="00495090">
      <w:pPr>
        <w:pStyle w:val="Compact"/>
        <w:numPr>
          <w:ilvl w:val="0"/>
          <w:numId w:val="3"/>
        </w:numPr>
      </w:pPr>
      <w:r>
        <w:t>Biological Sciences Department; California State University; Los Angeles, CA, USA</w:t>
      </w:r>
    </w:p>
    <w:p w14:paraId="32D187F6" w14:textId="77777777" w:rsidR="0053097A" w:rsidRDefault="00495090">
      <w:pPr>
        <w:pStyle w:val="FirstParagraph"/>
      </w:pPr>
      <w:r>
        <w:t xml:space="preserve">*corresponding author: </w:t>
      </w:r>
      <w:hyperlink r:id="rId7">
        <w:r>
          <w:rPr>
            <w:rStyle w:val="Hyperlink"/>
          </w:rPr>
          <w:t>teixeirak@si.edu</w:t>
        </w:r>
      </w:hyperlink>
      <w:r>
        <w:t>; +1 540 635 6546</w:t>
      </w:r>
    </w:p>
    <w:p w14:paraId="2B59A67C" w14:textId="77777777" w:rsidR="0053097A" w:rsidRDefault="00495090">
      <w:pPr>
        <w:pStyle w:val="BodyText"/>
      </w:pPr>
      <w:r>
        <w:rPr>
          <w:b/>
        </w:rPr>
        <w:t>coauthors, fill in middle initials and affiliations, if missing</w:t>
      </w:r>
      <w:r>
        <w:t>*</w:t>
      </w:r>
    </w:p>
    <w:tbl>
      <w:tblPr>
        <w:tblW w:w="5000" w:type="pct"/>
        <w:tblLook w:val="07E0" w:firstRow="1" w:lastRow="1" w:firstColumn="1" w:lastColumn="1" w:noHBand="1" w:noVBand="1"/>
      </w:tblPr>
      <w:tblGrid>
        <w:gridCol w:w="3183"/>
        <w:gridCol w:w="3102"/>
        <w:gridCol w:w="1938"/>
        <w:gridCol w:w="1137"/>
      </w:tblGrid>
      <w:tr w:rsidR="0053097A" w14:paraId="3B4CF8B0" w14:textId="77777777">
        <w:tc>
          <w:tcPr>
            <w:tcW w:w="0" w:type="auto"/>
            <w:tcBorders>
              <w:bottom w:val="single" w:sz="0" w:space="0" w:color="auto"/>
            </w:tcBorders>
            <w:vAlign w:val="bottom"/>
          </w:tcPr>
          <w:p w14:paraId="2954ACC7" w14:textId="77777777" w:rsidR="0053097A" w:rsidRDefault="00495090">
            <w:pPr>
              <w:pStyle w:val="Compact"/>
            </w:pPr>
            <w:r>
              <w:t>text</w:t>
            </w:r>
          </w:p>
        </w:tc>
        <w:tc>
          <w:tcPr>
            <w:tcW w:w="0" w:type="auto"/>
            <w:tcBorders>
              <w:bottom w:val="single" w:sz="0" w:space="0" w:color="auto"/>
            </w:tcBorders>
            <w:vAlign w:val="bottom"/>
          </w:tcPr>
          <w:p w14:paraId="30751DF1" w14:textId="77777777" w:rsidR="0053097A" w:rsidRDefault="00495090">
            <w:pPr>
              <w:pStyle w:val="Compact"/>
            </w:pPr>
            <w:r>
              <w:t>word count</w:t>
            </w:r>
          </w:p>
        </w:tc>
        <w:tc>
          <w:tcPr>
            <w:tcW w:w="0" w:type="auto"/>
            <w:tcBorders>
              <w:bottom w:val="single" w:sz="0" w:space="0" w:color="auto"/>
            </w:tcBorders>
            <w:vAlign w:val="bottom"/>
          </w:tcPr>
          <w:p w14:paraId="180A839D" w14:textId="77777777" w:rsidR="0053097A" w:rsidRDefault="00495090">
            <w:pPr>
              <w:pStyle w:val="Compact"/>
            </w:pPr>
            <w:r>
              <w:t>other</w:t>
            </w:r>
          </w:p>
        </w:tc>
        <w:tc>
          <w:tcPr>
            <w:tcW w:w="0" w:type="auto"/>
            <w:tcBorders>
              <w:bottom w:val="single" w:sz="0" w:space="0" w:color="auto"/>
            </w:tcBorders>
            <w:vAlign w:val="bottom"/>
          </w:tcPr>
          <w:p w14:paraId="6667E870" w14:textId="77777777" w:rsidR="0053097A" w:rsidRDefault="00495090">
            <w:pPr>
              <w:pStyle w:val="Compact"/>
            </w:pPr>
            <w:r>
              <w:t>n</w:t>
            </w:r>
          </w:p>
        </w:tc>
      </w:tr>
      <w:tr w:rsidR="0053097A" w14:paraId="620D9D4D" w14:textId="77777777">
        <w:tc>
          <w:tcPr>
            <w:tcW w:w="0" w:type="auto"/>
          </w:tcPr>
          <w:p w14:paraId="12ED5646" w14:textId="77777777" w:rsidR="0053097A" w:rsidRDefault="00495090">
            <w:pPr>
              <w:pStyle w:val="Compact"/>
            </w:pPr>
            <w:r>
              <w:t>Total word count (excluding summary, references and legends)</w:t>
            </w:r>
          </w:p>
        </w:tc>
        <w:tc>
          <w:tcPr>
            <w:tcW w:w="0" w:type="auto"/>
          </w:tcPr>
          <w:p w14:paraId="36138935" w14:textId="77777777" w:rsidR="0053097A" w:rsidRDefault="00495090">
            <w:pPr>
              <w:pStyle w:val="Compact"/>
            </w:pPr>
            <w:r>
              <w:t>currently ~6442 (strict limit 6,500)</w:t>
            </w:r>
          </w:p>
        </w:tc>
        <w:tc>
          <w:tcPr>
            <w:tcW w:w="0" w:type="auto"/>
          </w:tcPr>
          <w:p w14:paraId="26837E90" w14:textId="77777777" w:rsidR="0053097A" w:rsidRDefault="00495090">
            <w:pPr>
              <w:pStyle w:val="Compact"/>
            </w:pPr>
            <w:r>
              <w:t>No. of figures</w:t>
            </w:r>
          </w:p>
        </w:tc>
        <w:tc>
          <w:tcPr>
            <w:tcW w:w="0" w:type="auto"/>
          </w:tcPr>
          <w:p w14:paraId="1D9B18A8" w14:textId="77777777" w:rsidR="0053097A" w:rsidRDefault="00495090">
            <w:pPr>
              <w:pStyle w:val="Compact"/>
            </w:pPr>
            <w:r>
              <w:t>2 (both colour)</w:t>
            </w:r>
          </w:p>
        </w:tc>
      </w:tr>
      <w:tr w:rsidR="0053097A" w14:paraId="63DE5771" w14:textId="77777777">
        <w:tc>
          <w:tcPr>
            <w:tcW w:w="0" w:type="auto"/>
          </w:tcPr>
          <w:p w14:paraId="3F587C9F" w14:textId="77777777" w:rsidR="0053097A" w:rsidRDefault="00495090">
            <w:pPr>
              <w:pStyle w:val="Compact"/>
            </w:pPr>
            <w:r>
              <w:t>Summary</w:t>
            </w:r>
          </w:p>
        </w:tc>
        <w:tc>
          <w:tcPr>
            <w:tcW w:w="0" w:type="auto"/>
          </w:tcPr>
          <w:p w14:paraId="40B1BDF2" w14:textId="77777777" w:rsidR="0053097A" w:rsidRDefault="00495090">
            <w:pPr>
              <w:pStyle w:val="Compact"/>
            </w:pPr>
            <w:r>
              <w:t>currently 200 (limit 200)</w:t>
            </w:r>
          </w:p>
        </w:tc>
        <w:tc>
          <w:tcPr>
            <w:tcW w:w="0" w:type="auto"/>
          </w:tcPr>
          <w:p w14:paraId="7DD0D31D" w14:textId="77777777" w:rsidR="0053097A" w:rsidRDefault="00495090">
            <w:pPr>
              <w:pStyle w:val="Compact"/>
            </w:pPr>
            <w:r>
              <w:t>No. of Tables</w:t>
            </w:r>
          </w:p>
        </w:tc>
        <w:tc>
          <w:tcPr>
            <w:tcW w:w="0" w:type="auto"/>
          </w:tcPr>
          <w:p w14:paraId="4F3FF672" w14:textId="77777777" w:rsidR="0053097A" w:rsidRDefault="00495090">
            <w:pPr>
              <w:pStyle w:val="Compact"/>
            </w:pPr>
            <w:r>
              <w:t>5</w:t>
            </w:r>
          </w:p>
        </w:tc>
      </w:tr>
      <w:tr w:rsidR="0053097A" w14:paraId="0C66C189" w14:textId="77777777">
        <w:tc>
          <w:tcPr>
            <w:tcW w:w="0" w:type="auto"/>
          </w:tcPr>
          <w:p w14:paraId="63CD76B2" w14:textId="77777777" w:rsidR="0053097A" w:rsidRDefault="00495090">
            <w:pPr>
              <w:pStyle w:val="Compact"/>
            </w:pPr>
            <w:r>
              <w:t>Introduction</w:t>
            </w:r>
          </w:p>
        </w:tc>
        <w:tc>
          <w:tcPr>
            <w:tcW w:w="0" w:type="auto"/>
          </w:tcPr>
          <w:p w14:paraId="5C4F730A" w14:textId="77777777" w:rsidR="0053097A" w:rsidRDefault="00495090">
            <w:pPr>
              <w:pStyle w:val="Compact"/>
            </w:pPr>
            <w:r>
              <w:t>currently ~1339</w:t>
            </w:r>
          </w:p>
        </w:tc>
        <w:tc>
          <w:tcPr>
            <w:tcW w:w="0" w:type="auto"/>
          </w:tcPr>
          <w:p w14:paraId="6EFD2172" w14:textId="77777777" w:rsidR="0053097A" w:rsidRDefault="00495090">
            <w:pPr>
              <w:pStyle w:val="Compact"/>
            </w:pPr>
            <w:r>
              <w:t>No of Supporting Information files</w:t>
            </w:r>
          </w:p>
        </w:tc>
        <w:tc>
          <w:tcPr>
            <w:tcW w:w="0" w:type="auto"/>
          </w:tcPr>
          <w:p w14:paraId="7FF8F1F2" w14:textId="77777777" w:rsidR="0053097A" w:rsidRDefault="00495090">
            <w:pPr>
              <w:pStyle w:val="Compact"/>
            </w:pPr>
            <w:r>
              <w:t>6</w:t>
            </w:r>
          </w:p>
        </w:tc>
      </w:tr>
      <w:tr w:rsidR="0053097A" w14:paraId="4E0EF08D" w14:textId="77777777">
        <w:tc>
          <w:tcPr>
            <w:tcW w:w="0" w:type="auto"/>
          </w:tcPr>
          <w:p w14:paraId="5D1B588B" w14:textId="77777777" w:rsidR="0053097A" w:rsidRDefault="00495090">
            <w:pPr>
              <w:pStyle w:val="Compact"/>
            </w:pPr>
            <w:r>
              <w:t>Materials and Methods</w:t>
            </w:r>
          </w:p>
        </w:tc>
        <w:tc>
          <w:tcPr>
            <w:tcW w:w="0" w:type="auto"/>
          </w:tcPr>
          <w:p w14:paraId="7D20BA0A" w14:textId="77777777" w:rsidR="0053097A" w:rsidRDefault="00495090">
            <w:pPr>
              <w:pStyle w:val="Compact"/>
            </w:pPr>
            <w:r>
              <w:t>currently ~1604</w:t>
            </w:r>
          </w:p>
        </w:tc>
        <w:tc>
          <w:tcPr>
            <w:tcW w:w="0" w:type="auto"/>
          </w:tcPr>
          <w:p w14:paraId="6B8E00E6" w14:textId="77777777" w:rsidR="0053097A" w:rsidRDefault="0053097A"/>
        </w:tc>
        <w:tc>
          <w:tcPr>
            <w:tcW w:w="0" w:type="auto"/>
          </w:tcPr>
          <w:p w14:paraId="41C56DB8" w14:textId="77777777" w:rsidR="0053097A" w:rsidRDefault="0053097A"/>
        </w:tc>
      </w:tr>
      <w:tr w:rsidR="0053097A" w14:paraId="34BD0867" w14:textId="77777777">
        <w:tc>
          <w:tcPr>
            <w:tcW w:w="0" w:type="auto"/>
          </w:tcPr>
          <w:p w14:paraId="2E2F40B8" w14:textId="77777777" w:rsidR="0053097A" w:rsidRDefault="00495090">
            <w:pPr>
              <w:pStyle w:val="Compact"/>
            </w:pPr>
            <w:r>
              <w:t>Results</w:t>
            </w:r>
          </w:p>
        </w:tc>
        <w:tc>
          <w:tcPr>
            <w:tcW w:w="0" w:type="auto"/>
          </w:tcPr>
          <w:p w14:paraId="65D2911B" w14:textId="77777777" w:rsidR="0053097A" w:rsidRDefault="00495090">
            <w:pPr>
              <w:pStyle w:val="Compact"/>
            </w:pPr>
            <w:r>
              <w:t>currently ~1558</w:t>
            </w:r>
          </w:p>
        </w:tc>
        <w:tc>
          <w:tcPr>
            <w:tcW w:w="0" w:type="auto"/>
          </w:tcPr>
          <w:p w14:paraId="5A15B6D6" w14:textId="77777777" w:rsidR="0053097A" w:rsidRDefault="0053097A"/>
        </w:tc>
        <w:tc>
          <w:tcPr>
            <w:tcW w:w="0" w:type="auto"/>
          </w:tcPr>
          <w:p w14:paraId="0E141D84" w14:textId="77777777" w:rsidR="0053097A" w:rsidRDefault="0053097A"/>
        </w:tc>
      </w:tr>
      <w:tr w:rsidR="0053097A" w14:paraId="6D89B0E1" w14:textId="77777777">
        <w:tc>
          <w:tcPr>
            <w:tcW w:w="0" w:type="auto"/>
          </w:tcPr>
          <w:p w14:paraId="52F81AC7" w14:textId="77777777" w:rsidR="0053097A" w:rsidRDefault="00495090">
            <w:pPr>
              <w:pStyle w:val="Compact"/>
            </w:pPr>
            <w:r>
              <w:t>Discussion</w:t>
            </w:r>
          </w:p>
        </w:tc>
        <w:tc>
          <w:tcPr>
            <w:tcW w:w="0" w:type="auto"/>
          </w:tcPr>
          <w:p w14:paraId="13282973" w14:textId="77777777" w:rsidR="0053097A" w:rsidRDefault="00495090">
            <w:pPr>
              <w:pStyle w:val="Compact"/>
            </w:pPr>
            <w:r>
              <w:t>currently ~1866 (limit 30% of total (not strict), or 1950 if manuscript reaches word limit)</w:t>
            </w:r>
          </w:p>
        </w:tc>
        <w:tc>
          <w:tcPr>
            <w:tcW w:w="0" w:type="auto"/>
          </w:tcPr>
          <w:p w14:paraId="06CADC80" w14:textId="77777777" w:rsidR="0053097A" w:rsidRDefault="0053097A"/>
        </w:tc>
        <w:tc>
          <w:tcPr>
            <w:tcW w:w="0" w:type="auto"/>
          </w:tcPr>
          <w:p w14:paraId="2F79C510" w14:textId="77777777" w:rsidR="0053097A" w:rsidRDefault="0053097A"/>
        </w:tc>
      </w:tr>
      <w:tr w:rsidR="0053097A" w14:paraId="50E893C2" w14:textId="77777777">
        <w:tc>
          <w:tcPr>
            <w:tcW w:w="0" w:type="auto"/>
          </w:tcPr>
          <w:p w14:paraId="56539F2C" w14:textId="77777777" w:rsidR="0053097A" w:rsidRDefault="00495090">
            <w:pPr>
              <w:pStyle w:val="Compact"/>
            </w:pPr>
            <w:r>
              <w:t>Acknowledgements</w:t>
            </w:r>
          </w:p>
        </w:tc>
        <w:tc>
          <w:tcPr>
            <w:tcW w:w="0" w:type="auto"/>
          </w:tcPr>
          <w:p w14:paraId="610E4980" w14:textId="77777777" w:rsidR="0053097A" w:rsidRDefault="00495090">
            <w:pPr>
              <w:pStyle w:val="Compact"/>
            </w:pPr>
            <w:r>
              <w:t>currently ~73</w:t>
            </w:r>
          </w:p>
        </w:tc>
        <w:tc>
          <w:tcPr>
            <w:tcW w:w="0" w:type="auto"/>
          </w:tcPr>
          <w:p w14:paraId="7C26B0A0" w14:textId="77777777" w:rsidR="0053097A" w:rsidRDefault="0053097A"/>
        </w:tc>
        <w:tc>
          <w:tcPr>
            <w:tcW w:w="0" w:type="auto"/>
          </w:tcPr>
          <w:p w14:paraId="7352F75D" w14:textId="77777777" w:rsidR="0053097A" w:rsidRDefault="0053097A"/>
        </w:tc>
      </w:tr>
    </w:tbl>
    <w:p w14:paraId="057965C0" w14:textId="77777777" w:rsidR="0053097A" w:rsidRDefault="00495090">
      <w:pPr>
        <w:pStyle w:val="Heading3"/>
      </w:pPr>
      <w:bookmarkStart w:id="0" w:name="summary"/>
      <w:bookmarkEnd w:id="0"/>
      <w:r>
        <w:t>Summary</w:t>
      </w:r>
    </w:p>
    <w:p w14:paraId="1D413C49" w14:textId="77777777" w:rsidR="0053097A" w:rsidRDefault="00495090">
      <w:pPr>
        <w:numPr>
          <w:ilvl w:val="0"/>
          <w:numId w:val="4"/>
        </w:numPr>
      </w:pPr>
      <w:del w:id="1" w:author="Atticus Stovall" w:date="2019-11-16T23:37:00Z">
        <w:r w:rsidDel="005507D5">
          <w:delText>As the c</w:delText>
        </w:r>
      </w:del>
      <w:ins w:id="2" w:author="Atticus Stovall" w:date="2019-11-16T23:37:00Z">
        <w:r w:rsidR="005507D5">
          <w:t>C</w:t>
        </w:r>
      </w:ins>
      <w:r>
        <w:t>limate change</w:t>
      </w:r>
      <w:ins w:id="3" w:author="Atticus Stovall" w:date="2019-11-16T23:37:00Z">
        <w:r w:rsidR="005507D5">
          <w:t xml:space="preserve"> </w:t>
        </w:r>
      </w:ins>
      <w:del w:id="4" w:author="Atticus Stovall" w:date="2019-11-16T23:37:00Z">
        <w:r w:rsidDel="005507D5">
          <w:delText>s,</w:delText>
        </w:r>
      </w:del>
      <w:ins w:id="5" w:author="Atticus Stovall" w:date="2019-11-16T23:37:00Z">
        <w:r w:rsidR="005507D5">
          <w:t>is</w:t>
        </w:r>
      </w:ins>
      <w:del w:id="6" w:author="Atticus Stovall" w:date="2019-11-16T23:37:00Z">
        <w:r w:rsidDel="005507D5">
          <w:delText xml:space="preserve"> driving</w:delText>
        </w:r>
      </w:del>
      <w:r>
        <w:t xml:space="preserve"> increas</w:t>
      </w:r>
      <w:ins w:id="7" w:author="Atticus Stovall" w:date="2019-11-16T23:37:00Z">
        <w:r w:rsidR="005507D5">
          <w:t>ing</w:t>
        </w:r>
      </w:ins>
      <w:del w:id="8" w:author="Atticus Stovall" w:date="2019-11-16T23:37:00Z">
        <w:r w:rsidDel="005507D5">
          <w:delText>ed</w:delText>
        </w:r>
      </w:del>
      <w:r>
        <w:t xml:space="preserve"> drought in many forested regions around the world, </w:t>
      </w:r>
      <w:ins w:id="9" w:author="Atticus Stovall" w:date="2019-11-16T23:38:00Z">
        <w:r w:rsidR="005507D5">
          <w:t xml:space="preserve">so a </w:t>
        </w:r>
      </w:ins>
      <w:r>
        <w:t>mechanistic understanding of factors conferring drought resistance in trees is increasingly important. Yet it remains unclear how tree size and species’ traits interactively shape tree growth responses during droughts.</w:t>
      </w:r>
    </w:p>
    <w:p w14:paraId="6AB28593" w14:textId="77777777" w:rsidR="0053097A" w:rsidRDefault="00495090">
      <w:pPr>
        <w:numPr>
          <w:ilvl w:val="0"/>
          <w:numId w:val="4"/>
        </w:numPr>
      </w:pPr>
      <w:r>
        <w:lastRenderedPageBreak/>
        <w:t>In this study, we analyze tree-ring records for twelve species representing 97% of woody productivity in the 25.6-ha ForestGEO plot in Virginia (USA) to determine how tree size, microhabitat, and species’ traits interactively shape drought responses across the three strongest droughts over a 60-year period (1950 - 2009).</w:t>
      </w:r>
    </w:p>
    <w:p w14:paraId="5DBB3610" w14:textId="77777777" w:rsidR="0053097A" w:rsidRDefault="00495090">
      <w:pPr>
        <w:numPr>
          <w:ilvl w:val="0"/>
          <w:numId w:val="4"/>
        </w:numPr>
      </w:pPr>
      <w:r>
        <w:t xml:space="preserve">Individual-level drought resistance decreased with tree height, whereas crown position explained little additional variation and root water access did not </w:t>
      </w:r>
      <w:del w:id="10" w:author="Atticus Stovall" w:date="2019-11-16T23:42:00Z">
        <w:r w:rsidDel="005507D5">
          <w:delText>confer additional resistance</w:delText>
        </w:r>
      </w:del>
      <w:ins w:id="11" w:author="Atticus Stovall" w:date="2019-11-16T23:42:00Z">
        <w:r w:rsidR="005507D5">
          <w:t>increase resistance</w:t>
        </w:r>
      </w:ins>
      <w:r>
        <w:t>. Resistance was lower among species whose leaves had higher percent loss of area upon dehydration and lost turgor at less negative water potential. However, there was substantial variation in the best predictor variables across given droughts.</w:t>
      </w:r>
    </w:p>
    <w:p w14:paraId="7215DF99" w14:textId="77777777" w:rsidR="0053097A" w:rsidRDefault="00495090">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 but not strengths of responses are consistent across droughts.</w:t>
      </w:r>
    </w:p>
    <w:p w14:paraId="4C2FDDFA" w14:textId="77777777" w:rsidR="0053097A" w:rsidRDefault="00495090">
      <w:pPr>
        <w:pStyle w:val="FirstParagraph"/>
      </w:pPr>
      <w:r>
        <w:rPr>
          <w:i/>
        </w:rPr>
        <w:t>Key words</w:t>
      </w:r>
      <w:r>
        <w:t xml:space="preserve">: canopy position; drought; Forest Global Earth Observatory (ForestGEO); leaf hydraulic traits; temperate broadleaf deciduous forest; tree growth; tree height; tree-ring [5-8] </w:t>
      </w:r>
      <w:r>
        <w:rPr>
          <w:i/>
        </w:rPr>
        <w:t>Five to eight key words (in alphabetical order) . Words that are in the title can, and should, be among these.</w:t>
      </w:r>
    </w:p>
    <w:p w14:paraId="6363A126" w14:textId="77777777" w:rsidR="0053097A" w:rsidRDefault="00495090">
      <w:pPr>
        <w:pStyle w:val="Heading3"/>
      </w:pPr>
      <w:bookmarkStart w:id="12" w:name="introduction"/>
      <w:bookmarkEnd w:id="12"/>
      <w:r>
        <w:t>Introduction</w:t>
      </w:r>
    </w:p>
    <w:p w14:paraId="002A2D23" w14:textId="77777777" w:rsidR="0053097A" w:rsidRDefault="00495090">
      <w:pPr>
        <w:pStyle w:val="FirstParagraph"/>
      </w:pPr>
      <w:r>
        <w:t xml:space="preserve">Forests </w:t>
      </w:r>
      <w:del w:id="13" w:author="Atticus Stovall" w:date="2019-11-16T23:44:00Z">
        <w:r w:rsidDel="005507D5">
          <w:delText xml:space="preserve">globally </w:delText>
        </w:r>
      </w:del>
      <w:r>
        <w:t xml:space="preserve">play a critical </w:t>
      </w:r>
      <w:ins w:id="14" w:author="Atticus Stovall" w:date="2019-11-16T23:44:00Z">
        <w:r w:rsidR="005507D5">
          <w:t xml:space="preserve">global </w:t>
        </w:r>
      </w:ins>
      <w:r>
        <w:t xml:space="preserve">role in climate regulation [@bonan_forests_2008], yet </w:t>
      </w:r>
      <w:ins w:id="15" w:author="Atticus Stovall" w:date="2019-11-16T23:50:00Z">
        <w:r w:rsidR="009A2C9F">
          <w:t xml:space="preserve">the uncertainty in the response of the forest-dominated terrestrial carbon </w:t>
        </w:r>
      </w:ins>
      <w:ins w:id="16" w:author="Atticus Stovall" w:date="2019-11-16T23:51:00Z">
        <w:r w:rsidR="009A2C9F">
          <w:t>(C) sink</w:t>
        </w:r>
      </w:ins>
      <w:ins w:id="17" w:author="Atticus Stovall" w:date="2019-11-16T23:52:00Z">
        <w:r w:rsidR="009A2C9F">
          <w:t xml:space="preserve"> to climate change </w:t>
        </w:r>
      </w:ins>
      <w:del w:id="18" w:author="Atticus Stovall" w:date="2019-11-16T23:52:00Z">
        <w:r w:rsidDel="009A2C9F">
          <w:delText xml:space="preserve">there </w:delText>
        </w:r>
      </w:del>
      <w:r>
        <w:t xml:space="preserve">remains enormous </w:t>
      </w:r>
      <w:del w:id="19" w:author="Atticus Stovall" w:date="2019-11-16T23:52:00Z">
        <w:r w:rsidDel="009A2C9F">
          <w:delText xml:space="preserve">uncertainty as to how the terrestrial carbon (C) sink, which is dominated by forests, will respond to climate change </w:delText>
        </w:r>
      </w:del>
      <w:r>
        <w:t>[@friedlingstein_climatecarbon_2006]. An important aspect of this uncertainty lies in responses to drought (</w:t>
      </w:r>
      <w:hyperlink r:id="rId8">
        <w:r>
          <w:rPr>
            <w:rStyle w:val="Hyperlink"/>
            <w:i/>
          </w:rPr>
          <w:t>Kennedy et al. 2019</w:t>
        </w:r>
      </w:hyperlink>
      <w:r>
        <w:t xml:space="preserve">). In many forested regions around the world, the risk of severe drought is increasing [@trenberth_global_2014], </w:t>
      </w:r>
      <w:commentRangeStart w:id="20"/>
      <w:r>
        <w:t xml:space="preserve">sometimes despite increasing precipitation </w:t>
      </w:r>
      <w:commentRangeEnd w:id="20"/>
      <w:r w:rsidR="009A2C9F">
        <w:rPr>
          <w:rStyle w:val="CommentReference"/>
        </w:rPr>
        <w:commentReference w:id="20"/>
      </w:r>
      <w:r>
        <w:t>[@intergovernmental_panel_on_climate_change_climate_2015]. Global change-type droughts have been affecting forests worldwide [@allen_global_2010]</w:t>
      </w:r>
      <w:del w:id="21" w:author="Atticus Stovall" w:date="2019-11-16T23:54:00Z">
        <w:r w:rsidDel="009A2C9F">
          <w:delText>,</w:delText>
        </w:r>
      </w:del>
      <w:r>
        <w:t xml:space="preserve"> and are expected to </w:t>
      </w:r>
      <w:del w:id="22" w:author="Atticus Stovall" w:date="2019-11-16T23:55:00Z">
        <w:r w:rsidDel="009A2C9F">
          <w:delText xml:space="preserve">continue </w:delText>
        </w:r>
      </w:del>
      <w:r>
        <w:t>severely impact</w:t>
      </w:r>
      <w:del w:id="23" w:author="Atticus Stovall" w:date="2019-11-16T23:55:00Z">
        <w:r w:rsidDel="009A2C9F">
          <w:delText>ing</w:delText>
        </w:r>
      </w:del>
      <w:r>
        <w:t xml:space="preserve"> forests</w:t>
      </w:r>
      <w:ins w:id="24" w:author="Atticus Stovall" w:date="2019-11-16T23:57:00Z">
        <w:r w:rsidR="009A2C9F">
          <w:t xml:space="preserve"> in the future</w:t>
        </w:r>
      </w:ins>
      <w:r>
        <w:t xml:space="preserve"> </w:t>
      </w:r>
      <w:del w:id="25" w:author="Atticus Stovall" w:date="2019-11-16T23:56:00Z">
        <w:r w:rsidDel="009A2C9F">
          <w:delText xml:space="preserve">around the world </w:delText>
        </w:r>
      </w:del>
      <w:r>
        <w:t xml:space="preserve">[@allen_global_2010]; </w:t>
      </w:r>
      <w:r>
        <w:rPr>
          <w:b/>
        </w:rPr>
        <w:t>REFS</w:t>
      </w:r>
      <w:r>
        <w:t>). During drought, larger trees generally suffer greater reductions in growth and increases in mortality (e.g., @bennett_larger_2015; @stovall_tree_2019], resulting in disproportionate impacts on forest C storage [@meakem_role_2018]. As a result, forest drought responses stand to strongly impact forest feedbacks to climate change (</w:t>
      </w:r>
      <w:r>
        <w:rPr>
          <w:i/>
        </w:rPr>
        <w:t>e.g., McDowell et al. 2016(</w:t>
      </w:r>
      <w:hyperlink r:id="rId12">
        <w:r>
          <w:rPr>
            <w:rStyle w:val="Hyperlink"/>
            <w:i/>
          </w:rPr>
          <w:t>doi:10.1038/nclimate2873</w:t>
        </w:r>
      </w:hyperlink>
      <w:r>
        <w:rPr>
          <w:i/>
        </w:rPr>
        <w:t>); Charney et al. 2016 (doi: 10.1111/ele.12650)</w:t>
      </w:r>
      <w:r>
        <w:t>). Yet, accurate characterization of drought responses remains a modeling challenge (</w:t>
      </w:r>
      <w:hyperlink r:id="rId13">
        <w:r>
          <w:rPr>
            <w:rStyle w:val="Hyperlink"/>
            <w:i/>
          </w:rPr>
          <w:t>Kennedy et al. 2019</w:t>
        </w:r>
      </w:hyperlink>
      <w:r>
        <w:t xml:space="preserve">)– </w:t>
      </w:r>
      <w:del w:id="26" w:author="Atticus Stovall" w:date="2019-11-17T00:00:00Z">
        <w:r w:rsidDel="000B4EF2">
          <w:delText xml:space="preserve">in part because </w:delText>
        </w:r>
      </w:del>
      <w:r>
        <w:t xml:space="preserve">some </w:t>
      </w:r>
      <w:del w:id="27" w:author="Atticus Stovall" w:date="2019-11-17T00:00:00Z">
        <w:r w:rsidDel="000B4EF2">
          <w:delText xml:space="preserve">of the </w:delText>
        </w:r>
      </w:del>
      <w:r>
        <w:t>mechanisms underlying drought responses remain unclear (</w:t>
      </w:r>
      <w:r>
        <w:rPr>
          <w:b/>
        </w:rPr>
        <w:t>REF</w:t>
      </w:r>
      <w:r>
        <w:t xml:space="preserve">). </w:t>
      </w:r>
      <w:ins w:id="28" w:author="Atticus Stovall" w:date="2019-11-17T00:06:00Z">
        <w:r w:rsidR="000B4EF2">
          <w:t xml:space="preserve">Mechanistically capturing </w:t>
        </w:r>
      </w:ins>
      <w:ins w:id="29" w:author="Atticus Stovall" w:date="2019-11-17T00:07:00Z">
        <w:r w:rsidR="000B4EF2">
          <w:t xml:space="preserve">forest </w:t>
        </w:r>
      </w:ins>
      <w:ins w:id="30" w:author="Atticus Stovall" w:date="2019-11-17T00:06:00Z">
        <w:r w:rsidR="000B4EF2">
          <w:t xml:space="preserve">drought </w:t>
        </w:r>
      </w:ins>
      <w:ins w:id="31" w:author="Atticus Stovall" w:date="2019-11-17T00:07:00Z">
        <w:r w:rsidR="000B4EF2">
          <w:t xml:space="preserve">response requires </w:t>
        </w:r>
      </w:ins>
      <w:del w:id="32" w:author="Atticus Stovall" w:date="2019-11-17T00:03:00Z">
        <w:r w:rsidDel="000B4EF2">
          <w:delText xml:space="preserve">Understanding forest responses to drought requires </w:delText>
        </w:r>
      </w:del>
      <w:ins w:id="33" w:author="Atticus Stovall" w:date="2019-11-17T00:07:00Z">
        <w:r w:rsidR="000B4EF2">
          <w:t>i</w:t>
        </w:r>
      </w:ins>
      <w:del w:id="34" w:author="Atticus Stovall" w:date="2019-11-17T00:03:00Z">
        <w:r w:rsidDel="000B4EF2">
          <w:delText>i</w:delText>
        </w:r>
      </w:del>
      <w:r>
        <w:t xml:space="preserve">ncreased functional understanding of how tree size, microhabitat, and species’ traits </w:t>
      </w:r>
      <w:del w:id="35" w:author="Atticus Stovall" w:date="2019-11-17T00:03:00Z">
        <w:r w:rsidDel="000B4EF2">
          <w:delText>jointly confer</w:delText>
        </w:r>
      </w:del>
      <w:ins w:id="36" w:author="Atticus Stovall" w:date="2019-11-17T00:03:00Z">
        <w:r w:rsidR="000B4EF2">
          <w:t>co</w:t>
        </w:r>
      </w:ins>
      <w:ins w:id="37" w:author="Atticus Stovall" w:date="2019-11-17T00:04:00Z">
        <w:r w:rsidR="000B4EF2">
          <w:t>llectively influence</w:t>
        </w:r>
      </w:ins>
      <w:r>
        <w:t xml:space="preserve"> individual-level vulnerability or resistance, and the extent to which their influence is consistent across droughts.</w:t>
      </w:r>
      <w:ins w:id="38" w:author="Atticus Stovall" w:date="2019-11-17T00:06:00Z">
        <w:r w:rsidR="000B4EF2">
          <w:t xml:space="preserve"> </w:t>
        </w:r>
      </w:ins>
    </w:p>
    <w:p w14:paraId="6D1254A1" w14:textId="77777777" w:rsidR="0053097A" w:rsidRDefault="00495090">
      <w:pPr>
        <w:pStyle w:val="BodyText"/>
      </w:pPr>
      <w:r>
        <w:t xml:space="preserve">One fundamental question regarding forest responses to drought is what drives the observed tendency for large trees to suffer more during drought. @bennett_larger_2015 showed that in forests globally, large trees suffer greater growth reductions during </w:t>
      </w:r>
      <w:r>
        <w:lastRenderedPageBreak/>
        <w:t xml:space="preserve">drought, and numerous subsequent studies have reinforced this finding (e.g., @stovall_tree_2019; @hacket-pain_consistent_2016]. However, @bennett_larger_2015 quantified tree size based on DBH, which has no direct mechanistic meaning. This study proposed two major mechanisms–besides the tendency for bark beetles to preferentially attack larger trees [@pfeifer_observations_2011]–for the observed greater drought growth reductions of large trees. First, taller trees face greater biophysical challenge of lifting water greater distances against the effects of gravity and friction [@mcdowell_relationships_2011; @mcdowell_darcys_2015; @ryan_hydraulic_2006; @couvreur_water_2018], which becomes a greater liability during drought [@zhang_size-dependent_2009]. Second, larger trees may have lower drought resistance because they are more often in the canopy, where they are exposed to higher solar radiation, greater wind speeds, lower humidity, and lower CO_2_ concentrations [@koike_leaf_2001; </w:t>
      </w:r>
      <w:r>
        <w:rPr>
          <w:b/>
        </w:rPr>
        <w:t>REFS-KAT</w:t>
      </w:r>
      <w:r>
        <w:t xml:space="preserve">). Alternatively, the generally supressed status of subcanopy trees may be insufficient to override the benefits of their buffered environment during drought. Potentially counteracting the biophysical challenges faced by large trees, their larger root systems </w:t>
      </w:r>
      <w:del w:id="39" w:author="Atticus Stovall" w:date="2019-11-17T00:11:00Z">
        <w:r w:rsidDel="00655815">
          <w:delText xml:space="preserve">confer </w:delText>
        </w:r>
      </w:del>
      <w:ins w:id="40" w:author="Atticus Stovall" w:date="2019-11-17T00:11:00Z">
        <w:r w:rsidR="00655815">
          <w:t>are</w:t>
        </w:r>
      </w:ins>
      <w:del w:id="41" w:author="Atticus Stovall" w:date="2019-11-17T00:11:00Z">
        <w:r w:rsidDel="00655815">
          <w:delText>an</w:delText>
        </w:r>
      </w:del>
      <w:r>
        <w:t xml:space="preserve"> advantage</w:t>
      </w:r>
      <w:ins w:id="42" w:author="Atticus Stovall" w:date="2019-11-17T00:11:00Z">
        <w:r w:rsidR="00655815">
          <w:t>ous,</w:t>
        </w:r>
      </w:ins>
      <w:r>
        <w:t xml:space="preserve"> </w:t>
      </w:r>
      <w:del w:id="43" w:author="Atticus Stovall" w:date="2019-11-17T00:11:00Z">
        <w:r w:rsidDel="00655815">
          <w:delText xml:space="preserve">in terms of </w:delText>
        </w:r>
      </w:del>
      <w:r>
        <w:t>allowing greater access to water; however, it appears that this effect is usually insufficient to offset the costs of height and/or crown exposure [@bennett_larger_2015]. A final mechanism that could mediate tree size-related responses to drought is how hydraulic traits are distributed with respect to size [@meakem_role_2018]. The pattern observed by @bennett_larger_2015 could be caused if the larger size classes were dominated by species less adapted to handle drought, be it through avoidance, resistance, or resilience. Alternatively, larger size classes may be dominated by species that are better adapted to inherently greater biophysical challenges–as is the case in tropical moist forests of Panama, where larger size classes contain greater proportions of deciduous species [@condit_quantifying_2000; @meakem_role_2018]. Understanding the mechanisms underlying the tendency for larger trees to suffer more during drought will require sorting out the interactive effects of height, canopy position, root water acess, and species’ traits.</w:t>
      </w:r>
    </w:p>
    <w:p w14:paraId="7345982D" w14:textId="636B77A2" w:rsidR="0053097A" w:rsidRDefault="00495090">
      <w:pPr>
        <w:pStyle w:val="BodyText"/>
      </w:pPr>
      <w:r>
        <w:t xml:space="preserve">A second fundamental question regarding forest responses to drought is how species’ traits – alone and in </w:t>
      </w:r>
      <w:del w:id="44" w:author="Atticus Stovall" w:date="2019-11-21T23:01:00Z">
        <w:r w:rsidDel="00E625DD">
          <w:delText xml:space="preserve">interaction </w:delText>
        </w:r>
      </w:del>
      <w:ins w:id="45" w:author="Atticus Stovall" w:date="2019-11-21T23:01:00Z">
        <w:r w:rsidR="00E625DD">
          <w:t xml:space="preserve">concert </w:t>
        </w:r>
      </w:ins>
      <w:r>
        <w:t>with tree size – influence drought response. Xylem architecture plays a role, with diffuse porous species tending to be more drought-sensitive than ring-porous species [@kannenberg_linking_2019; @elliott_forest_2015; @friedrichs_species-specific_2009], but does not differentiate species beyond broad classes.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passes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tend to be more successful at predicting drought performance [@anderegg_hydraulic_2018] but are time-consuming to measure and therefore infeasible for predicting or modeling drought responses in highly diverse forests (</w:t>
      </w:r>
      <w:r>
        <w:rPr>
          <w:i/>
        </w:rPr>
        <w:t>e.g.</w:t>
      </w:r>
      <w:r>
        <w:t xml:space="preserve">, in the tropics). </w:t>
      </w:r>
      <w:r>
        <w:lastRenderedPageBreak/>
        <w:t>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)–i.e., the water potential at which leaf wilting occurs [@bartlett_correlations_2016] – are emerging as traits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FEBEFF5" w14:textId="77777777" w:rsidR="0053097A" w:rsidRDefault="00495090">
      <w:pPr>
        <w:pStyle w:val="BodyText"/>
      </w:pPr>
      <w:r>
        <w:t xml:space="preserve">A final fundamental question regarding forest responses to drought is whether tree size and species’ traits have similar influence across droughts, or whether variability in factors such as drought severity, duration, and timing interact with tree size and traits such that components of the community respond differently across droughts. No two droughts are the same, and tree growth responses vary with drought characteristics such as timing and atmospheric demand [@dorangeville_drought_2018]. However, we are not aware of any studies that compare how tree size and species’ traits mediate growth responses across droughts. While tree-ring studies provide long-term records of tree responses to multiple droughts (e.g., [@lloret_components_2011; @dorangeville_drought_2018] </w:t>
      </w:r>
      <w:r>
        <w:rPr>
          <w:b/>
        </w:rPr>
        <w:t>REFS</w:t>
      </w:r>
      <w:r>
        <w:t>), these don’t test for differential trait effects across periods of water shortage [@dorangeville_drought_2018] and generally focus on species-level responses, which preclude consideration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Pr>
          <w:i/>
        </w:rPr>
        <w:t>e.g.</w:t>
      </w:r>
      <w:r>
        <w:t xml:space="preserve">, </w:t>
      </w:r>
      <w:commentRangeStart w:id="46"/>
      <w:commentRangeStart w:id="47"/>
      <w:r>
        <w:rPr>
          <w:b/>
        </w:rPr>
        <w:t>REFS??</w:t>
      </w:r>
      <w:r>
        <w:t xml:space="preserve">). </w:t>
      </w:r>
      <w:commentRangeEnd w:id="46"/>
      <w:r w:rsidR="00E625DD">
        <w:rPr>
          <w:rStyle w:val="CommentReference"/>
        </w:rPr>
        <w:commentReference w:id="46"/>
      </w:r>
      <w:commentRangeEnd w:id="47"/>
      <w:r w:rsidR="000E16D8">
        <w:rPr>
          <w:rStyle w:val="CommentReference"/>
        </w:rPr>
        <w:commentReference w:id="47"/>
      </w:r>
      <w:r>
        <w:t>There is also evidence that the degree to which larger trees suffer more increases with the severity of drought conditions [@bennett_larger_2015; @stovall_tree_2019]. [</w:t>
      </w:r>
      <w:r>
        <w:rPr>
          <w:i/>
        </w:rPr>
        <w:t>Are there any studies showing interactions of drought type with traits?</w:t>
      </w:r>
      <w:r>
        <w:t>] Thus, while we expect many of the fundamental mechanisms shaping drought responses to be universal, we have little undertanding of how tree size and traits interact with drought characteristics to result in differential responses across droughts.</w:t>
      </w:r>
    </w:p>
    <w:p w14:paraId="29615C5A" w14:textId="77777777" w:rsidR="0053097A" w:rsidRDefault="00495090">
      <w:pPr>
        <w:pStyle w:val="BodyText"/>
      </w:pPr>
      <w:r>
        <w:t>Here, we combine tree-ring records covering three 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 First, we focus on the role of tree size and its interaction with microenvironment. We confirm that, consistent with most forests globally, larger-diameter trees tend to have lower drought resistance in this forest, which is in an ecoregion represented by only one study in [@bennett_larger_2015] (</w:t>
      </w:r>
      <w:r>
        <w:rPr>
          <w:i/>
        </w:rPr>
        <w:t>H1.0</w:t>
      </w:r>
      <w:r>
        <w:t>). We then test hypotheses designed to disentangle the relative importance of tree height (</w:t>
      </w:r>
      <w:r>
        <w:rPr>
          <w:i/>
        </w:rPr>
        <w:t>H1.1</w:t>
      </w:r>
      <w:r>
        <w:t>), crown exposure (</w:t>
      </w:r>
      <w:r>
        <w:rPr>
          <w:i/>
        </w:rPr>
        <w:t>H1.2</w:t>
      </w:r>
      <w:r>
        <w:t>), and root water access, which should be greater for larger trees in dry but not in perpetually wet microsites (</w:t>
      </w:r>
      <w:r>
        <w:rPr>
          <w:i/>
        </w:rPr>
        <w:t>H1.3</w:t>
      </w:r>
      <w:r>
        <w:t xml:space="preserve">). Second, we focus on the role of species’ functional and hydraulic traits and their interaction </w:t>
      </w:r>
      <w:r>
        <w:lastRenderedPageBreak/>
        <w:t>with tree height. We hypothesize that drought resistance will follow observed patterns in relation to wood density (negative effect; @hoffmann_hydraulic_2011), specific leaf area (positive effect), and xylem architecture (</w:t>
      </w:r>
      <w:r>
        <w:rPr>
          <w:i/>
        </w:rPr>
        <w:t>i.e.</w:t>
      </w:r>
      <w:r>
        <w:t xml:space="preserve">, ring or diffuse/ semi-ring porous),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 We then test whether these traits correlate with tree height (</w:t>
      </w:r>
      <w:r>
        <w:rPr>
          <w:i/>
        </w:rPr>
        <w:t>H2.2</w:t>
      </w:r>
      <w:r>
        <w:t>), potentially driving the observed tendency for taller trees to suffer more during drought (</w:t>
      </w:r>
      <w:r>
        <w:rPr>
          <w:i/>
        </w:rPr>
        <w:t>H2.3</w:t>
      </w:r>
      <w:r>
        <w:t>). 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1720B413" w14:textId="77777777" w:rsidR="0053097A" w:rsidRDefault="00495090">
      <w:pPr>
        <w:pStyle w:val="Heading3"/>
      </w:pPr>
      <w:bookmarkStart w:id="49" w:name="materials-and-methods"/>
      <w:bookmarkEnd w:id="49"/>
      <w:r>
        <w:t>Materials and Methods</w:t>
      </w:r>
    </w:p>
    <w:p w14:paraId="5CA90C66" w14:textId="77777777" w:rsidR="0053097A" w:rsidRDefault="00495090">
      <w:pPr>
        <w:pStyle w:val="FirstParagraph"/>
      </w:pPr>
      <w:r>
        <w:rPr>
          <w:i/>
        </w:rPr>
        <w:t>Study site</w:t>
      </w:r>
    </w:p>
    <w:p w14:paraId="5C4D9A8A" w14:textId="77777777" w:rsidR="0053097A" w:rsidRDefault="00495090">
      <w:pPr>
        <w:pStyle w:val="BodyText"/>
      </w:pPr>
      <w:r>
        <w:t>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[@gonzalezakre_patterns_2016]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Liriodendron tulipifera</w:t>
      </w:r>
      <w:r>
        <w:t>, oaks (</w:t>
      </w:r>
      <w:r>
        <w:rPr>
          <w:i/>
        </w:rPr>
        <w:t>Quercus</w:t>
      </w:r>
      <w:r>
        <w:t xml:space="preserve"> spp.), and hickories (</w:t>
      </w:r>
      <w:r>
        <w:rPr>
          <w:i/>
        </w:rPr>
        <w:t>Carya</w:t>
      </w:r>
      <w:r>
        <w:t xml:space="preserve"> spp.).</w:t>
      </w:r>
    </w:p>
    <w:p w14:paraId="282E9925" w14:textId="77777777" w:rsidR="0053097A" w:rsidRDefault="00495090">
      <w:pPr>
        <w:pStyle w:val="BodyText"/>
      </w:pPr>
      <w:r>
        <w:rPr>
          <w:i/>
        </w:rPr>
        <w:t>Data collection and preparation</w:t>
      </w:r>
    </w:p>
    <w:p w14:paraId="1EB5E155" w14:textId="77777777" w:rsidR="0053097A" w:rsidRDefault="00495090">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14:paraId="429238E5" w14:textId="77777777" w:rsidR="0053097A" w:rsidRDefault="00495090">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w:t>
      </w:r>
      <w:r>
        <w:lastRenderedPageBreak/>
        <w:t xml:space="preserve">[@helcoski_growing_2019]. The resulting chronologies have been published in association with @helcoski_growing_2019: (ITRDB; GitHub/Zenodo). </w:t>
      </w:r>
      <w:r>
        <w:rPr>
          <w:b/>
        </w:rPr>
        <w:t xml:space="preserve">Ryan, have you heard back from ITRDB? We should also cite GitHub/Zenodo here. </w:t>
      </w:r>
    </w:p>
    <w:p w14:paraId="7E9D79D0" w14:textId="77777777" w:rsidR="0053097A" w:rsidRDefault="00495090">
      <w:pPr>
        <w:pStyle w:val="BodyText"/>
      </w:pPr>
      <w:r>
        <w:t>For each tree, we combined tree-ring records and allometric equations of bark thickness to retroactively calculate DBH for the years 1950-2009. Prior DBH was estimated using the following equation:</w:t>
      </w:r>
    </w:p>
    <w:p w14:paraId="7A570B7B" w14:textId="77777777" w:rsidR="0053097A" w:rsidRDefault="00495090">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786075AD" w14:textId="77777777" w:rsidR="0053097A" w:rsidRDefault="00495090">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278F61C3" w14:textId="77777777" w:rsidR="0053097A" w:rsidRDefault="00495090">
      <w:pPr>
        <w:pStyle w:val="BodyText"/>
      </w:pPr>
      <w:r>
        <w:t xml:space="preserve">Height measurements (n=1518 trees) were taken by several researchers between 2012 to 2019, and are archived in a public </w:t>
      </w:r>
      <w:hyperlink r:id="rId14">
        <w:r>
          <w:rPr>
            <w:rStyle w:val="Hyperlink"/>
          </w:rPr>
          <w:t>GitHub repository</w:t>
        </w:r>
      </w:hyperlink>
      <w:r>
        <w:t>. Measurement methods included manual [@stovall_assessing_2018, NEON], digital rangefinders [@andersonteixeira_size-related_2015], and automatic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 (Table S2). For species with insufficient height data to create reliable species-specific allometries, heights were calculated from an equation developed using all height measurements.</w:t>
      </w:r>
    </w:p>
    <w:p w14:paraId="42A64FAE" w14:textId="77777777" w:rsidR="0053097A" w:rsidRDefault="00495090">
      <w:pPr>
        <w:pStyle w:val="BodyText"/>
      </w:pPr>
      <w:r>
        <w:t xml:space="preserve">Crown positions were recorded in the field during the growing season of 2018 following the crown position protocol of @jennings_assessing_1999, whereby positions were ranked as dominant, codominant, intermediate, or suppressed. As there was no way to retroactively estimate crown position, we assumed that 2018 crown position was reflective of each tree’s position over the past 60 years. While some trees undoubtedly changed position, an analysis of crown position relative to height (Fig. 2) and height change 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014B97E3" w14:textId="77777777" w:rsidR="0053097A" w:rsidRDefault="00495090">
      <w:pPr>
        <w:pStyle w:val="BodyText"/>
      </w:pPr>
      <w:r>
        <w:t>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4C0E927E" w14:textId="77777777" w:rsidR="0053097A" w:rsidRDefault="00495090">
      <w:pPr>
        <w:pStyle w:val="BodyText"/>
      </w:pPr>
      <w:r>
        <w:lastRenderedPageBreak/>
        <w:t xml:space="preserve">Hydraulic traits were collected at SCBI (Table 3). In August 2018, we sampled small sun-exposed branches from three individuals of each species in and around the ForestGEO plot. Samples were re-cut under water by at least two </w:t>
      </w:r>
      <w:commentRangeStart w:id="50"/>
      <w:r>
        <w:t>notes</w:t>
      </w:r>
      <w:commentRangeEnd w:id="50"/>
      <w:r w:rsidR="000552F7">
        <w:rPr>
          <w:rStyle w:val="CommentReference"/>
        </w:rPr>
        <w:commentReference w:id="50"/>
      </w:r>
      <w:r>
        <w:t xml:space="preserve"> 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4mm diameter leaf discs were cut from each leaf,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create new public GitHub repo for hydraulic traits, archive in Zenodo, give DOI</w:t>
      </w:r>
      <w:r>
        <w:t>].</w:t>
      </w:r>
    </w:p>
    <w:p w14:paraId="6616B9FF" w14:textId="77777777" w:rsidR="0053097A" w:rsidRDefault="00495090">
      <w:pPr>
        <w:pStyle w:val="BodyText"/>
      </w:pPr>
      <w:r>
        <w:t>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10EA6938" w14:textId="77777777" w:rsidR="0053097A" w:rsidRDefault="00495090">
      <w:pPr>
        <w:pStyle w:val="BodyText"/>
      </w:pPr>
      <w:r>
        <w:rPr>
          <w:i/>
        </w:rPr>
        <w:t>Identification of drought years</w:t>
      </w:r>
    </w:p>
    <w:p w14:paraId="0BD34D4F" w14:textId="77777777" w:rsidR="0053097A" w:rsidRDefault="00495090">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 &gt;25% of the cored trees experienced &gt;30% reduction in basal area increment (BAI) relative to the previous 5 years, following the drought resistance (</w:t>
      </w:r>
      <m:oMath>
        <m:r>
          <w:rPr>
            <w:rFonts w:ascii="Cambria Math" w:hAnsi="Cambria Math"/>
          </w:rPr>
          <m:t>R</m:t>
        </m:r>
      </m:oMath>
      <w:r>
        <w:t>) metric of [@lloret_components_2011], and identified using the pointRes package [@R-pointRes] in R (version 3.5.3). Separately,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5">
        <w:r>
          <w:rPr>
            <w:rStyle w:val="Hyperlink"/>
          </w:rPr>
          <w:t>https://github.com/forestgeo/Climate</w:t>
        </w:r>
      </w:hyperlink>
      <w:r>
        <w:t>) in August 2018, with monthly PET and PRE sourced from Climatic Research Unit high-resolution gridded dataset (CRU TS v.4.01; @harris_updated_2014). The driest years were identified through simply ranking mean May-August PDSI or [PET-PRE] for the time period from driest to wettest.</w:t>
      </w:r>
    </w:p>
    <w:p w14:paraId="44497982" w14:textId="77777777" w:rsidR="0053097A" w:rsidRDefault="00495090">
      <w:pPr>
        <w:pStyle w:val="BodyText"/>
      </w:pPr>
      <w:r>
        <w:rPr>
          <w:i/>
        </w:rPr>
        <w:t>Analysis</w:t>
      </w:r>
    </w:p>
    <w:p w14:paraId="51C757B4" w14:textId="77777777" w:rsidR="0053097A" w:rsidRDefault="00495090">
      <w:pPr>
        <w:pStyle w:val="BodyText"/>
      </w:pPr>
      <w:r>
        <w:lastRenderedPageBreak/>
        <w:t>For each drought period, we calculated drought resistance (</w:t>
      </w:r>
      <m:oMath>
        <m:r>
          <w:rPr>
            <w:rFonts w:ascii="Cambria Math" w:hAnsi="Cambria Math"/>
          </w:rPr>
          <m:t>R</m:t>
        </m:r>
      </m:oMath>
      <w:r>
        <w:t xml:space="preserve">) as the ratio of BAI during drought to that of the five previous years [@lloret_components_2011]. Analyses focused on testing the predictions presented in Table 1, most of which consider </w:t>
      </w:r>
      <m:oMath>
        <m:r>
          <w:rPr>
            <w:rFonts w:ascii="Cambria Math" w:hAnsi="Cambria Math"/>
          </w:rPr>
          <m:t>R</m:t>
        </m:r>
      </m:oMath>
      <w:r>
        <w:t xml:space="preserve"> as the response variable. 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to assess model fit. 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by </w:t>
      </w:r>
      <m:oMath>
        <m:r>
          <w:rPr>
            <w:rFonts w:ascii="Cambria Math" w:hAnsi="Cambria Math"/>
          </w:rPr>
          <m:t>≥</m:t>
        </m:r>
      </m:oMath>
      <w:r>
        <w:t xml:space="preserve"> 2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677C684F" w14:textId="77777777" w:rsidR="0053097A" w:rsidRDefault="00495090">
      <w:pPr>
        <w:pStyle w:val="BodyText"/>
      </w:pPr>
      <w:r>
        <w:t xml:space="preserve">Second,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p>
    <w:p w14:paraId="2ABA8953" w14:textId="77777777" w:rsidR="0053097A" w:rsidRDefault="00495090">
      <w:pPr>
        <w:pStyle w:val="Heading3"/>
      </w:pPr>
      <w:bookmarkStart w:id="51" w:name="results"/>
      <w:bookmarkEnd w:id="51"/>
      <w:r>
        <w:t>Results</w:t>
      </w:r>
    </w:p>
    <w:p w14:paraId="5132FAD6" w14:textId="77777777" w:rsidR="0053097A" w:rsidRDefault="00495090">
      <w:pPr>
        <w:pStyle w:val="FirstParagraph"/>
      </w:pPr>
      <w:r>
        <w:rPr>
          <w:i/>
        </w:rPr>
        <w:t>Focal droughts and their characteristics</w:t>
      </w:r>
    </w:p>
    <w:p w14:paraId="2BCDBABC" w14:textId="77777777" w:rsidR="0053097A" w:rsidRDefault="00495090">
      <w:pPr>
        <w:pStyle w:val="BodyText"/>
      </w:pPr>
      <w:r>
        <w:t>In the 60-year period between 1950 and 2009, there were three droughts that 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 by defoliation by gypsy moths (</w:t>
      </w:r>
      <w:r>
        <w:rPr>
          <w:i/>
        </w:rPr>
        <w:t>Lymantria dispar</w:t>
      </w:r>
      <w:r>
        <w:t xml:space="preserve"> L.) from approximately 1988-1995, which most stronly impacted </w:t>
      </w:r>
      <w:r>
        <w:rPr>
          <w:i/>
        </w:rPr>
        <w:t>Quercus</w:t>
      </w:r>
      <w:r>
        <w:t xml:space="preserve"> spp. (</w:t>
      </w:r>
      <w:r>
        <w:rPr>
          <w:i/>
        </w:rPr>
        <w:t>Cite 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MJJA PET-PRE of 83.37, 86.97, and 80 mm mo-1, respectively. The years 1964 and 2007 also ranked in the top five driest (PET-PRE =83.87 and 82.13 mm mo-1), but were not among the lowest in terms of PDSI and were not identified as a </w:t>
      </w:r>
      <w:commentRangeStart w:id="52"/>
      <w:r>
        <w:t>pointer</w:t>
      </w:r>
      <w:commentRangeEnd w:id="52"/>
      <w:r w:rsidR="00164259">
        <w:rPr>
          <w:rStyle w:val="CommentReference"/>
        </w:rPr>
        <w:commentReference w:id="52"/>
      </w:r>
      <w:r>
        <w:t xml:space="preserve"> yea</w:t>
      </w:r>
      <w:del w:id="53" w:author="Atticus Stovall" w:date="2019-11-21T23:34:00Z">
        <w:r w:rsidDel="00164259">
          <w:delText>s</w:delText>
        </w:r>
      </w:del>
      <w:r>
        <w:t>r (Table S3)</w:t>
      </w:r>
    </w:p>
    <w:p w14:paraId="0E8193B8" w14:textId="77777777" w:rsidR="0053097A" w:rsidRDefault="00495090">
      <w:pPr>
        <w:pStyle w:val="BodyText"/>
      </w:pPr>
      <w:r>
        <w:t xml:space="preserve">The droughts differed in intensity and prior onset (Table S3, Fig. S2). In terms of intensity during the peak growing season of the focal year, the 1999 drought was the most intense (lowest PDSI) during May-July. It was surpassed in intensity in August by the 1966 drought, </w:t>
      </w:r>
      <w:r>
        <w:lastRenderedPageBreak/>
        <w:t>which was otherwise the second most intense during the peak growing season. The 1977 was the least intense throughout the growing season. All droughts increased in intensity from May through August, but differed in the months previous. The 1966 drought was preceded by two years of moderate drought during the growing season and severe to extreme drought starting the previous fall. Similarly, the 1999 drought was preceded by severe to extreme drought starting the previous fall, but before that conditions were wetter than average until the previous June. The 1977 drought was preceded by 2.5 years of near-normal conditions, and was therefore the mildest of the three droughts by any measure.</w:t>
      </w:r>
    </w:p>
    <w:p w14:paraId="1C0CB005" w14:textId="77777777" w:rsidR="0053097A" w:rsidRDefault="00495090">
      <w:pPr>
        <w:pStyle w:val="BodyText"/>
      </w:pPr>
      <w:r>
        <w:t xml:space="preserve">Community-level tree growth responses to these droughts were modest, with mean resistance values of 0.86, 0.84, and 0.86 for 1966, 1977, and 1999, respectively (Fig. 1b). In each drought, roughly 30% of the cored trees suffered </w:t>
      </w:r>
      <m:oMath>
        <m:r>
          <w:rPr>
            <w:rFonts w:ascii="Cambria Math" w:hAnsi="Cambria Math"/>
          </w:rPr>
          <m:t>≥</m:t>
        </m:r>
      </m:oMath>
      <w:r>
        <w:t xml:space="preserve"> 30% growth reductions (</w:t>
      </w:r>
      <m:oMath>
        <m:r>
          <w:rPr>
            <w:rFonts w:ascii="Cambria Math" w:hAnsi="Cambria Math"/>
          </w:rPr>
          <m:t>R</m:t>
        </m:r>
      </m:oMath>
      <w:r>
        <w:t xml:space="preserve"> </w:t>
      </w:r>
      <m:oMath>
        <m:r>
          <w:rPr>
            <w:rFonts w:ascii="Cambria Math" w:hAnsi="Cambria Math"/>
          </w:rPr>
          <m:t>≤</m:t>
        </m:r>
      </m:oMath>
      <w:r>
        <w:t xml:space="preserve"> 0.7): 29.43% in 1966, 31.86% in 1977, and 26.81% in 1999. Some trees exhibited increased growth: (</w:t>
      </w:r>
      <m:oMath>
        <m:r>
          <w:rPr>
            <w:rFonts w:ascii="Cambria Math" w:hAnsi="Cambria Math"/>
          </w:rPr>
          <m:t>R</m:t>
        </m:r>
      </m:oMath>
      <w:r>
        <w:t xml:space="preserve"> &gt; 1.0): 26.31% in 1966, 21.92% in 1977, and 25.57% in 1999.</w:t>
      </w:r>
    </w:p>
    <w:p w14:paraId="2DC96FCE" w14:textId="77777777" w:rsidR="0053097A" w:rsidRDefault="00495090">
      <w:pPr>
        <w:pStyle w:val="BodyText"/>
      </w:pPr>
      <w:r>
        <w:rPr>
          <w:i/>
        </w:rPr>
        <w:t>Tree size and drought resistance</w:t>
      </w:r>
    </w:p>
    <w:p w14:paraId="23D31053" w14:textId="77777777" w:rsidR="0053097A" w:rsidRDefault="00495090">
      <w:pPr>
        <w:pStyle w:val="BodyText"/>
      </w:pPr>
      <w:r>
        <w:t>Overall, our analysis confirmed the tendency for larger-diameter trees to show greater reductions in growth during drought [@bennett_larger_2015] (</w:t>
      </w:r>
      <w:r>
        <w:rPr>
          <w:i/>
        </w:rPr>
        <w:t>H1.0</w:t>
      </w:r>
      <w:r>
        <w:t xml:space="preserve">), although there was no signficant effect for 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top models usually included an effect of </w:t>
      </w:r>
      <m:oMath>
        <m:r>
          <w:rPr>
            <w:rFonts w:ascii="Cambria Math" w:hAnsi="Cambria Math"/>
          </w:rPr>
          <m:t>ln[H]</m:t>
        </m:r>
      </m:oMath>
      <w:r>
        <w:t xml:space="preserve">, and its coefficient was consistently negative, as predicted (Tables 1, 5). We note that a non-signficant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7325F580" w14:textId="77777777" w:rsidR="0053097A" w:rsidRDefault="00495090">
      <w:pPr>
        <w:pStyle w:val="BodyText"/>
      </w:pPr>
      <w:r>
        <w:t xml:space="preserve">Crown position was generally correlated with </w:t>
      </w:r>
      <m:oMath>
        <m:r>
          <w:rPr>
            <w:rFonts w:ascii="Cambria Math" w:hAnsi="Cambria Math"/>
          </w:rPr>
          <m:t>H</m:t>
        </m:r>
      </m:oMath>
      <w:r>
        <w:t xml:space="preserve">, but with substantial variation (Fig. 2d). Crown position was a much poorer predictor of </w:t>
      </w:r>
      <m:oMath>
        <m:r>
          <w:rPr>
            <w:rFonts w:ascii="Cambria Math" w:hAnsi="Cambria Math"/>
          </w:rPr>
          <m:t>R</m:t>
        </m:r>
      </m:oMath>
      <w:r>
        <w:t xml:space="preserve"> than was </w:t>
      </w:r>
      <m:oMath>
        <m:r>
          <w:rPr>
            <w:rFonts w:ascii="Cambria Math" w:hAnsi="Cambria Math"/>
          </w:rPr>
          <m:t>H</m:t>
        </m:r>
      </m:oMath>
      <w:r>
        <w:t xml:space="preserve"> (Table 4), lending little overall support to </w:t>
      </w:r>
      <w:r>
        <w:rPr>
          <w:i/>
        </w:rPr>
        <w:t>H1.2</w:t>
      </w:r>
      <w:r>
        <w:t xml:space="preserve"> (Table 1). When considered alone, </w:t>
      </w:r>
      <m:oMath>
        <m:r>
          <w:rPr>
            <w:rFonts w:ascii="Cambria Math" w:hAnsi="Cambria Math"/>
          </w:rPr>
          <m:t>CP</m:t>
        </m:r>
      </m:oMath>
      <w:r>
        <w:t xml:space="preserve"> had a significant influence 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came out as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Thus, </w:t>
      </w:r>
      <m:oMath>
        <m:r>
          <w:rPr>
            <w:rFonts w:ascii="Cambria Math" w:hAnsi="Cambria Math"/>
          </w:rPr>
          <m:t>CP</m:t>
        </m:r>
      </m:oMath>
      <w:r>
        <w:t xml:space="preserve"> was sometimes a useful predictor of </w:t>
      </w:r>
      <m:oMath>
        <m:r>
          <w:rPr>
            <w:rFonts w:ascii="Cambria Math" w:hAnsi="Cambria Math"/>
          </w:rPr>
          <m:t>R</m:t>
        </m:r>
      </m:oMath>
      <w:r>
        <w:t xml:space="preserve">, but overall had a weak effect relative to that of </w:t>
      </w:r>
      <m:oMath>
        <m:r>
          <w:rPr>
            <w:rFonts w:ascii="Cambria Math" w:hAnsi="Cambria Math"/>
          </w:rPr>
          <m:t>H</m:t>
        </m:r>
      </m:oMath>
      <w:r>
        <w:t>.</w:t>
      </w:r>
    </w:p>
    <w:p w14:paraId="124815EE" w14:textId="77777777" w:rsidR="0053097A" w:rsidRDefault="00495090">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727E0A9F" w14:textId="77777777" w:rsidR="0053097A" w:rsidRDefault="00495090">
      <w:pPr>
        <w:pStyle w:val="BodyText"/>
      </w:pPr>
      <w:commentRangeStart w:id="54"/>
      <w:r>
        <w:lastRenderedPageBreak/>
        <w:t xml:space="preserve">Resistance was negatively correlated with </w:t>
      </w:r>
      <m:oMath>
        <m:r>
          <w:rPr>
            <w:rFonts w:ascii="Cambria Math" w:hAnsi="Cambria Math"/>
          </w:rPr>
          <m:t>ln[TWI]</m:t>
        </m:r>
      </m:oMath>
      <w:r>
        <w:t xml:space="preserve"> (Tables 4-5), negating the idea that trees in moist microsites would suffer less during drought. </w:t>
      </w:r>
      <w:commentRangeEnd w:id="54"/>
      <w:r w:rsidR="00F860D0">
        <w:rPr>
          <w:rStyle w:val="CommentReference"/>
        </w:rPr>
        <w:commentReference w:id="54"/>
      </w:r>
      <w:r>
        <w:t xml:space="preserve">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greater tendency to suffer more in drier microenvironments with greater depth to the water table. </w:t>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86A7AAF" w14:textId="77777777" w:rsidR="0053097A" w:rsidRDefault="00495090">
      <w:pPr>
        <w:pStyle w:val="BodyText"/>
      </w:pPr>
      <w:r>
        <w:rPr>
          <w:i/>
        </w:rPr>
        <w:t>Species’ traits, height, and drought resistance</w:t>
      </w:r>
    </w:p>
    <w:p w14:paraId="57F16E67" w14:textId="77777777" w:rsidR="0053097A" w:rsidRDefault="00495090">
      <w:pPr>
        <w:pStyle w:val="BodyText"/>
      </w:pPr>
      <w:r>
        <w:t xml:space="preserve">We partially support </w:t>
      </w:r>
      <w:r>
        <w:rPr>
          <w:i/>
        </w:rPr>
        <w:t>H2.1</w:t>
      </w:r>
      <w:r>
        <w:t>: Species’ hydraulic traits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–were sometimes useful in explaining variation in drought responses, whereas </w:t>
      </w:r>
      <m:oMath>
        <m:r>
          <w:rPr>
            <w:rFonts w:ascii="Cambria Math" w:hAnsi="Cambria Math"/>
          </w:rPr>
          <m:t>LMA</m:t>
        </m:r>
      </m:oMath>
      <w:r>
        <w:t xml:space="preserve"> and </w:t>
      </w:r>
      <m:oMath>
        <m:r>
          <w:rPr>
            <w:rFonts w:ascii="Cambria Math" w:hAnsi="Cambria Math"/>
          </w:rPr>
          <m:t>WD</m:t>
        </m:r>
      </m:oMath>
      <w:r>
        <w:t xml:space="preserve"> were not (Tables 1,4,5). Specifically,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4), and therefore these were excluded as candidate variables for the full multivariate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at least modest amounts of variation (dAIC &gt; 1.0) in at least one drought (Table 4). Of these,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overall,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never came out as significant (dAIC </w:t>
      </w:r>
      <m:oMath>
        <m:r>
          <w:rPr>
            <w:rFonts w:ascii="Cambria Math" w:hAnsi="Cambria Math"/>
          </w:rPr>
          <m:t>≤</m:t>
        </m:r>
      </m:oMath>
      <w:r>
        <w:t xml:space="preserve"> 2) in the univariate models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each included in the top overall model and in the top model for two of the three individual droughts (Table 5).</w:t>
      </w:r>
    </w:p>
    <w:p w14:paraId="642555A9" w14:textId="7C8A3E8D" w:rsidR="0053097A" w:rsidRDefault="00495090">
      <w:pPr>
        <w:pStyle w:val="BodyText"/>
      </w:pPr>
      <w:r>
        <w:t xml:space="preserve">We reject </w:t>
      </w:r>
      <w:r>
        <w:rPr>
          <w:i/>
        </w:rPr>
        <w:t>H2.2</w:t>
      </w:r>
      <w:r>
        <w:t>, finding no evidence that taller trees tend to have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Furthermore, although correlations were statistically signif</w:t>
      </w:r>
      <w:ins w:id="55" w:author="Atticus Stovall" w:date="2019-11-21T23:45:00Z">
        <w:r w:rsidR="00F860D0">
          <w:t>i</w:t>
        </w:r>
      </w:ins>
      <w:r>
        <w:t>cant, trait variation within each height class overwhelmed any vertical trends (Fig. 2e-f).</w:t>
      </w:r>
    </w:p>
    <w:p w14:paraId="075411FC" w14:textId="77777777" w:rsidR="0053097A" w:rsidRDefault="00495090">
      <w:pPr>
        <w:pStyle w:val="BodyText"/>
      </w:pPr>
      <w:r>
        <w:t>We 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is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5)–reversing a non-signficant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3F429F01" w14:textId="77777777" w:rsidR="0053097A" w:rsidRDefault="00495090">
      <w:pPr>
        <w:pStyle w:val="BodyText"/>
      </w:pPr>
      <w:r>
        <w:rPr>
          <w:i/>
        </w:rPr>
        <w:t>Responses across droughts</w:t>
      </w:r>
    </w:p>
    <w:p w14:paraId="79DAB483" w14:textId="77777777" w:rsidR="0053097A" w:rsidRDefault="00495090">
      <w:pPr>
        <w:pStyle w:val="BodyText"/>
      </w:pPr>
      <w:r>
        <w:t>We 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w:t>
      </w:r>
      <w:r>
        <w:lastRenderedPageBreak/>
        <w:t xml:space="preserve">across drought years (Table 4). This is consistent with the observation that the distribution of </w:t>
      </w:r>
      <m:oMath>
        <m:r>
          <w:rPr>
            <w:rFonts w:ascii="Cambria Math" w:hAnsi="Cambria Math"/>
          </w:rPr>
          <m:t>R</m:t>
        </m:r>
      </m:oMath>
      <w:r>
        <w:t xml:space="preserve"> values was similar across droughts (Fig. 1b).</w:t>
      </w:r>
    </w:p>
    <w:p w14:paraId="564C0CE9" w14:textId="77777777" w:rsidR="0053097A" w:rsidRDefault="00495090">
      <w:pPr>
        <w:pStyle w:val="BodyText"/>
      </w:pPr>
      <w:r>
        <w:t>We mostly reject the hyopthesis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m:oMath>
        <m:r>
          <w:rPr>
            <w:rFonts w:ascii="Cambria Math" w:hAnsi="Cambria Math"/>
          </w:rPr>
          <m:t>XP</m:t>
        </m:r>
      </m:oMath>
      <w:r>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in one multivariate model for the 1999 drought (Tables 4, 5). These differences may very well be random, as opposed to statistically meaningful. Among the univariate models, there was no instance where predictor variables signficantly improved the models of two different droughts (dAIC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only appeared with a positive coefficient in the weakest of six models for the 1999 drought (contrasting with a negative coefficient in the univariate model; Table 4). The difference most likely to be real is 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p>
    <w:p w14:paraId="3E982248" w14:textId="77777777" w:rsidR="0053097A" w:rsidRDefault="00495090">
      <w:pPr>
        <w:pStyle w:val="BodyText"/>
      </w:pPr>
      <w:r>
        <w:t>We 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p>
    <w:p w14:paraId="6D68039D" w14:textId="77777777" w:rsidR="0053097A" w:rsidRDefault="00495090">
      <w:pPr>
        <w:pStyle w:val="Heading3"/>
      </w:pPr>
      <w:bookmarkStart w:id="56" w:name="discussion"/>
      <w:bookmarkEnd w:id="56"/>
      <w:r>
        <w:t>Discussion</w:t>
      </w:r>
    </w:p>
    <w:p w14:paraId="4A5F879C" w14:textId="77777777" w:rsidR="0053097A" w:rsidRDefault="00495090">
      <w:pPr>
        <w:pStyle w:val="FirstParagraph"/>
      </w:pPr>
      <w:r>
        <w:t>Our results reveal how tree size, microhabitat, and hydraulic traits shaped tree growth responses across three droughts in a temperate deciduous forest (Table 1). The tendencey for larger trees to suffer more, observed here as in forests around the world [@bennett_larger_2015], was driven primarily by their height. There was a marginal additional effect of crown exposure, with the most exposed and the most suppressed trees suffering most–consistent with observations of both greater drought sensitivity of exposed trees (e.g., [@suarez_factors_2004]; [@scharnweber_confessions_2019]) and greater sensitivity of suppressed and crowded individuals (</w:t>
      </w:r>
      <w:r>
        <w:rPr>
          <w:b/>
        </w:rPr>
        <w:t>REFS</w:t>
      </w:r>
      <w:r>
        <w:t xml:space="preserve">). There was no evidence that root water access increased drougth resistance; in contrast, trees in wetter topographic positions suffered more (consistent with [@zuleta_drought-induced_2017]), and larger rooting volume provided no advantage in the drier microenvironments. The lower drought resistance of larger trees was not driven by any tendency for the canopy to be dominated by more drought-sensitive species.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r>
        <w:lastRenderedPageBreak/>
        <w:t>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4DE242F6" w14:textId="77777777" w:rsidR="0053097A" w:rsidRDefault="00495090">
      <w:pPr>
        <w:pStyle w:val="BodyText"/>
      </w:pPr>
      <w:r>
        <w:t>The droughts considered here were of similar severity (Fig. 1b) and fairly moderate; droughts of this magnitude have occurred with an average frequency of approximately one per 10-15 years (Fig. 1a, @helcoski_growing_2019). Therefore, we excpect that most species are adapted, and individual trees acclimatized, to survive droughts of this nature. 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advantage 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Thus, the droughts considered here are substantially weaker than those that have triggered massive tree die-off (e.g., [@allen_global_2010]), many of which have shaped our understanding about the role of tree size [@bennett_larger_2015; @stovall_tree_2019] and–to some extent–traits underlying drought response mechanisms (@greenwood_tree_2017; @anderegg_meta-analysis_2016). Nevertheless, our results are consistent with findings from more extreme droughts.</w:t>
      </w:r>
    </w:p>
    <w:p w14:paraId="7C2FC8A8" w14:textId="3E196270" w:rsidR="0053097A" w:rsidRDefault="00495090">
      <w:pPr>
        <w:pStyle w:val="BodyText"/>
      </w:pPr>
      <w:r>
        <w:t xml:space="preserve">Our analysis indicates that height–as opposed to canopy position or root water access–is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traits–including smaller and thicker (higher LMA) leaves, more negative </w:t>
      </w:r>
      <m:oMath>
        <m:r>
          <w:rPr>
            <w:rFonts w:ascii="Cambria Math" w:hAnsi="Cambria Math"/>
          </w:rPr>
          <m:t>P50</m:t>
        </m:r>
      </m:oMath>
      <w:r>
        <w:t>, and lower hydraulic conductivity at greater heights [@couvreur_water_2018; @koike_leaf_2001; @mcdowell_relationships_2011]–make it biophysically possible for trees to become tall [@couvreur_water_2018], yet height becomes a liability when drought incurs additional hydraulic challenges. Taller trees also face different microenvironments (Fig. 2a-b), in part because they are more likely to be in dominant canopy positions (Fig. 2d). Even under non-drought conditions, evaporative demand increases with tree height in taller trees are more closely coupled to the atmosphere (</w:t>
      </w:r>
      <w:r>
        <w:rPr>
          <w:b/>
        </w:rPr>
        <w:t>REFS- Jarvis 1984?</w:t>
      </w:r>
      <w:r>
        <w:t>; [@bretfeld_plant_2018]). Exposed canopy leaves reach higher temperatures (</w:t>
      </w:r>
      <w:hyperlink r:id="rId16">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w:t>
      </w:r>
      <w:r>
        <w:lastRenderedPageBreak/>
        <w:t xml:space="preserve">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recor</w:t>
      </w:r>
      <w:ins w:id="57" w:author="Atticus Stovall" w:date="2019-11-21T23:54:00Z">
        <w:r w:rsidR="00D06606">
          <w:t>d</w:t>
        </w:r>
      </w:ins>
      <w:r>
        <w:t xml:space="preserve">ed in 2018 and undoubtedly changed for some trees since the 1960s, and we note that </w:t>
      </w:r>
      <m:oMath>
        <m:r>
          <w:rPr>
            <w:rFonts w:ascii="Cambria Math" w:hAnsi="Cambria Math"/>
          </w:rPr>
          <m:t>CP</m:t>
        </m:r>
      </m:oMath>
      <w:r>
        <w:t xml:space="preserve"> became an increasingly poor predictor moving 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suppressed–and particularly crowded–trees can suffer disproportionately during drought (</w:t>
      </w:r>
      <w:r>
        <w:rPr>
          <w:b/>
        </w:rPr>
        <w:t>REFS- Alan?</w:t>
      </w:r>
      <w:r>
        <w:t xml:space="preserve">). The observed height-sensitivity of </w:t>
      </w:r>
      <m:oMath>
        <m:r>
          <w:rPr>
            <w:rFonts w:ascii="Cambria Math" w:hAnsi="Cambria Math"/>
          </w:rPr>
          <m:t>R</m:t>
        </m:r>
      </m:oMath>
      <w:r>
        <w:t>, together with the apparent lack of importance of root water access (</w:t>
      </w:r>
      <w:r>
        <w:rPr>
          <w:i/>
        </w:rPr>
        <w:t>H1.3</w:t>
      </w:r>
      <w:r>
        <w:t>), agrees with the concept that physiological limitations to transpiration under drought shift from root water access to the plant-atmosphere intreface 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disentanging the roles of tree height and crown exposure.</w:t>
      </w:r>
    </w:p>
    <w:p w14:paraId="5031C772" w14:textId="77777777" w:rsidR="0053097A" w:rsidRDefault="00495090">
      <w:pPr>
        <w:pStyle w:val="BodyText"/>
      </w:pPr>
      <w:r>
        <w:t>The development of tree-ring chronologies for all dominant tree species at our site [@helcoski_growing_2019] made it possible to compare historical drought responses across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responses–with both appearing in the top overall model and two of the three top models for each drought (Table 5)–is consistent with studies demonstrating that these are physiolgoically meaningful traits linked to species distribution along moisture gradients [@medeiros_extensive_2019] (</w:t>
      </w:r>
      <w:r>
        <w:rPr>
          <w:b/>
        </w:rPr>
        <w:t>MORE REFS–KAT/NOBBY/LAWREN</w:t>
      </w:r>
      <w:r>
        <w:t xml:space="preserve">). It is scientifically exciting in that this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can be measured relatively easily [@bartlett_rapid_2012; @scoffoni_leaf_2014],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droughts (</w:t>
      </w:r>
      <w:r>
        <w:rPr>
          <w:b/>
        </w:rPr>
        <w:t>REFS?–KAT/NOBBY/LAWREN</w:t>
      </w:r>
      <w:r>
        <w:t>).</w:t>
      </w:r>
    </w:p>
    <w:p w14:paraId="20BD4858" w14:textId="77777777" w:rsidR="0053097A" w:rsidRDefault="00495090">
      <w:pPr>
        <w:pStyle w:val="BodyText"/>
      </w:pPr>
      <w:r>
        <w:lastRenderedPageBreak/>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188D08F9" w14:textId="77777777" w:rsidR="0053097A" w:rsidRDefault="00495090">
      <w:pPr>
        <w:pStyle w:val="BodyText"/>
      </w:pPr>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and that height becomes a stronger predictor of mortality 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suffering most.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759E0A5A" w14:textId="509DBE0F" w:rsidR="0053097A" w:rsidRDefault="00495090">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w:t>
      </w:r>
      <w:r>
        <w:lastRenderedPageBreak/>
        <w:t>limit the young forests [@bretfeld_plant_2018], and species traits often shift as forests age. Pioneer species at our site (</w:t>
      </w:r>
      <w:r>
        <w:rPr>
          <w:i/>
        </w:rPr>
        <w:t>Liriodendron tulipifera</w:t>
      </w:r>
      <w:r>
        <w:t xml:space="preserve">, </w:t>
      </w:r>
      <w:r>
        <w:rPr>
          <w:i/>
        </w:rPr>
        <w:t>Quercus spp.</w:t>
      </w:r>
      <w:r>
        <w:t xml:space="preserve">, </w:t>
      </w:r>
      <w:r>
        <w:rPr>
          <w:i/>
        </w:rPr>
        <w:t>Fraxinus americana</w:t>
      </w:r>
      <w:r>
        <w:t xml:space="preserve">) have a mix of traits </w:t>
      </w:r>
      <w:del w:id="58" w:author="Atticus Stovall" w:date="2019-11-22T00:03:00Z">
        <w:r w:rsidDel="00E04149">
          <w:delText xml:space="preserve">conferring </w:delText>
        </w:r>
      </w:del>
      <w:ins w:id="59" w:author="Atticus Stovall" w:date="2019-11-22T00:03:00Z">
        <w:r w:rsidR="00E04149">
          <w:t xml:space="preserve">displaying </w:t>
        </w:r>
      </w:ins>
      <w:r>
        <w:t>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p>
    <w:p w14:paraId="4B000CFD" w14:textId="77777777" w:rsidR="0053097A" w:rsidRDefault="00495090">
      <w:pPr>
        <w:pStyle w:val="Heading3"/>
      </w:pPr>
      <w:bookmarkStart w:id="60" w:name="acknowledgements"/>
      <w:bookmarkEnd w:id="60"/>
      <w:r>
        <w:t>Acknowledgements</w:t>
      </w:r>
    </w:p>
    <w:p w14:paraId="5BFF2E22" w14:textId="77777777" w:rsidR="0053097A" w:rsidRDefault="00495090">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others??** 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6799C197" w14:textId="77777777" w:rsidR="0053097A" w:rsidRDefault="00495090">
      <w:pPr>
        <w:pStyle w:val="Heading3"/>
      </w:pPr>
      <w:bookmarkStart w:id="61" w:name="author-contribution"/>
      <w:bookmarkEnd w:id="61"/>
      <w:r>
        <w:t>Author Contribution</w:t>
      </w:r>
    </w:p>
    <w:p w14:paraId="10A4A5A2" w14:textId="77777777" w:rsidR="0053097A" w:rsidRDefault="00495090">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53097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tticus Stovall" w:date="2019-11-16T23:53:00Z" w:initials="AS">
    <w:p w14:paraId="3205014C" w14:textId="77777777" w:rsidR="009A2C9F" w:rsidRDefault="009A2C9F">
      <w:pPr>
        <w:pStyle w:val="CommentText"/>
      </w:pPr>
      <w:r>
        <w:rPr>
          <w:rStyle w:val="CommentReference"/>
        </w:rPr>
        <w:annotationRef/>
      </w:r>
      <w:r>
        <w:t>Great addition here.</w:t>
      </w:r>
    </w:p>
  </w:comment>
  <w:comment w:id="46" w:author="Atticus Stovall" w:date="2019-11-21T23:07:00Z" w:initials="AS">
    <w:p w14:paraId="6631BDDF" w14:textId="77777777" w:rsidR="00E625DD" w:rsidRDefault="00E625DD" w:rsidP="00E625DD">
      <w:pPr>
        <w:autoSpaceDE w:val="0"/>
        <w:autoSpaceDN w:val="0"/>
        <w:adjustRightInd w:val="0"/>
        <w:spacing w:after="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 xml:space="preserve">van </w:t>
      </w:r>
      <w:proofErr w:type="spellStart"/>
      <w:r>
        <w:rPr>
          <w:rFonts w:ascii="Times New Roman" w:hAnsi="Times New Roman" w:cs="Times New Roman"/>
          <w:sz w:val="15"/>
          <w:szCs w:val="15"/>
        </w:rPr>
        <w:t>Mantgem</w:t>
      </w:r>
      <w:proofErr w:type="spellEnd"/>
      <w:r>
        <w:rPr>
          <w:rFonts w:ascii="Times New Roman" w:hAnsi="Times New Roman" w:cs="Times New Roman"/>
          <w:sz w:val="15"/>
          <w:szCs w:val="15"/>
        </w:rPr>
        <w:t>, P. J. et al. Widespread increase of tree mortality rates in the</w:t>
      </w:r>
    </w:p>
    <w:p w14:paraId="513379B5" w14:textId="77777777" w:rsidR="00E625DD" w:rsidRDefault="00E625DD" w:rsidP="00E625DD">
      <w:pPr>
        <w:pStyle w:val="CommentText"/>
        <w:rPr>
          <w:rFonts w:ascii="Times New Roman" w:hAnsi="Times New Roman" w:cs="Times New Roman"/>
          <w:sz w:val="15"/>
          <w:szCs w:val="15"/>
        </w:rPr>
      </w:pPr>
      <w:r>
        <w:rPr>
          <w:rFonts w:ascii="Times New Roman" w:hAnsi="Times New Roman" w:cs="Times New Roman"/>
          <w:sz w:val="15"/>
          <w:szCs w:val="15"/>
        </w:rPr>
        <w:t>western United States. Science 323, 521–524 (2009).</w:t>
      </w:r>
    </w:p>
    <w:p w14:paraId="269073AA" w14:textId="77777777" w:rsidR="00E625DD" w:rsidRDefault="00E625DD" w:rsidP="00E625DD">
      <w:pPr>
        <w:autoSpaceDE w:val="0"/>
        <w:autoSpaceDN w:val="0"/>
        <w:adjustRightInd w:val="0"/>
        <w:spacing w:after="0"/>
        <w:rPr>
          <w:rFonts w:ascii="Times New Roman" w:hAnsi="Times New Roman" w:cs="Times New Roman"/>
          <w:sz w:val="15"/>
          <w:szCs w:val="15"/>
        </w:rPr>
      </w:pPr>
    </w:p>
    <w:p w14:paraId="2FABC787" w14:textId="66500303" w:rsidR="00E625DD" w:rsidRDefault="00E625DD" w:rsidP="00E625DD">
      <w:pPr>
        <w:autoSpaceDE w:val="0"/>
        <w:autoSpaceDN w:val="0"/>
        <w:adjustRightInd w:val="0"/>
        <w:spacing w:after="0"/>
        <w:rPr>
          <w:rFonts w:ascii="Times New Roman" w:hAnsi="Times New Roman" w:cs="Times New Roman"/>
          <w:sz w:val="15"/>
          <w:szCs w:val="15"/>
        </w:rPr>
      </w:pPr>
      <w:r>
        <w:rPr>
          <w:rFonts w:ascii="Times New Roman" w:hAnsi="Times New Roman" w:cs="Times New Roman"/>
          <w:sz w:val="15"/>
          <w:szCs w:val="15"/>
        </w:rPr>
        <w:t>Peng, C. et al. A drought-induced pervasive increase in tree mortality across</w:t>
      </w:r>
    </w:p>
    <w:p w14:paraId="614E95C7" w14:textId="77777777" w:rsidR="00E625DD" w:rsidRDefault="00E625DD" w:rsidP="00E625DD">
      <w:pPr>
        <w:pStyle w:val="CommentText"/>
        <w:rPr>
          <w:rFonts w:ascii="Times New Roman" w:hAnsi="Times New Roman" w:cs="Times New Roman"/>
          <w:sz w:val="15"/>
          <w:szCs w:val="15"/>
        </w:rPr>
      </w:pPr>
      <w:r>
        <w:rPr>
          <w:rFonts w:ascii="Times New Roman" w:hAnsi="Times New Roman" w:cs="Times New Roman"/>
          <w:sz w:val="15"/>
          <w:szCs w:val="15"/>
        </w:rPr>
        <w:t xml:space="preserve">Canada’s boreal forests. Nat. </w:t>
      </w:r>
      <w:proofErr w:type="spellStart"/>
      <w:r>
        <w:rPr>
          <w:rFonts w:ascii="Times New Roman" w:hAnsi="Times New Roman" w:cs="Times New Roman"/>
          <w:sz w:val="15"/>
          <w:szCs w:val="15"/>
        </w:rPr>
        <w:t>Clim</w:t>
      </w:r>
      <w:proofErr w:type="spellEnd"/>
      <w:r>
        <w:rPr>
          <w:rFonts w:ascii="Times New Roman" w:hAnsi="Times New Roman" w:cs="Times New Roman"/>
          <w:sz w:val="15"/>
          <w:szCs w:val="15"/>
        </w:rPr>
        <w:t>. Change 1, 467–471 (2011).</w:t>
      </w:r>
    </w:p>
    <w:p w14:paraId="691B517D" w14:textId="77777777" w:rsidR="00E625DD" w:rsidRDefault="00E625DD" w:rsidP="00E625DD">
      <w:pPr>
        <w:pStyle w:val="CommentText"/>
        <w:rPr>
          <w:rFonts w:ascii="Times New Roman" w:hAnsi="Times New Roman" w:cs="Times New Roman"/>
          <w:sz w:val="15"/>
          <w:szCs w:val="15"/>
        </w:rPr>
      </w:pPr>
    </w:p>
    <w:p w14:paraId="0F1CEEA7" w14:textId="77777777" w:rsidR="00E625DD" w:rsidRDefault="00E625DD" w:rsidP="00E625DD">
      <w:pPr>
        <w:autoSpaceDE w:val="0"/>
        <w:autoSpaceDN w:val="0"/>
        <w:adjustRightInd w:val="0"/>
        <w:spacing w:after="0"/>
        <w:rPr>
          <w:rFonts w:ascii="Times New Roman" w:hAnsi="Times New Roman" w:cs="Times New Roman"/>
          <w:sz w:val="15"/>
          <w:szCs w:val="15"/>
        </w:rPr>
      </w:pPr>
      <w:proofErr w:type="spellStart"/>
      <w:r>
        <w:rPr>
          <w:rFonts w:ascii="Times New Roman" w:hAnsi="Times New Roman" w:cs="Times New Roman"/>
          <w:sz w:val="15"/>
          <w:szCs w:val="15"/>
        </w:rPr>
        <w:t>Shenkin</w:t>
      </w:r>
      <w:proofErr w:type="spellEnd"/>
      <w:r>
        <w:rPr>
          <w:rFonts w:ascii="Times New Roman" w:hAnsi="Times New Roman" w:cs="Times New Roman"/>
          <w:sz w:val="15"/>
          <w:szCs w:val="15"/>
        </w:rPr>
        <w:t>, A. et al. Interactive effects of tree size, crown exposure and logging</w:t>
      </w:r>
    </w:p>
    <w:p w14:paraId="63FC2BB9" w14:textId="77777777" w:rsidR="00E625DD" w:rsidRDefault="00E625DD" w:rsidP="00E625DD">
      <w:pPr>
        <w:autoSpaceDE w:val="0"/>
        <w:autoSpaceDN w:val="0"/>
        <w:adjustRightInd w:val="0"/>
        <w:spacing w:after="0"/>
        <w:rPr>
          <w:rFonts w:ascii="Times New Roman" w:hAnsi="Times New Roman" w:cs="Times New Roman"/>
          <w:sz w:val="15"/>
          <w:szCs w:val="15"/>
        </w:rPr>
      </w:pPr>
      <w:r>
        <w:rPr>
          <w:rFonts w:ascii="Times New Roman" w:hAnsi="Times New Roman" w:cs="Times New Roman"/>
          <w:sz w:val="15"/>
          <w:szCs w:val="15"/>
        </w:rPr>
        <w:t xml:space="preserve">on drought-induced mortality. Philos. Trans. R. Soc. </w:t>
      </w:r>
      <w:proofErr w:type="spellStart"/>
      <w:r>
        <w:rPr>
          <w:rFonts w:ascii="Times New Roman" w:hAnsi="Times New Roman" w:cs="Times New Roman"/>
          <w:sz w:val="15"/>
          <w:szCs w:val="15"/>
        </w:rPr>
        <w:t>Lond</w:t>
      </w:r>
      <w:proofErr w:type="spellEnd"/>
      <w:r>
        <w:rPr>
          <w:rFonts w:ascii="Times New Roman" w:hAnsi="Times New Roman" w:cs="Times New Roman"/>
          <w:sz w:val="15"/>
          <w:szCs w:val="15"/>
        </w:rPr>
        <w:t>. B Biol. Sci. 373,</w:t>
      </w:r>
    </w:p>
    <w:p w14:paraId="0FC447C8" w14:textId="77777777" w:rsidR="00E625DD" w:rsidRDefault="00E625DD" w:rsidP="00E625DD">
      <w:pPr>
        <w:pStyle w:val="CommentText"/>
        <w:rPr>
          <w:rFonts w:ascii="Times New Roman" w:hAnsi="Times New Roman" w:cs="Times New Roman"/>
          <w:sz w:val="15"/>
          <w:szCs w:val="15"/>
        </w:rPr>
      </w:pPr>
      <w:r>
        <w:rPr>
          <w:rFonts w:ascii="Times New Roman" w:hAnsi="Times New Roman" w:cs="Times New Roman"/>
          <w:sz w:val="15"/>
          <w:szCs w:val="15"/>
        </w:rPr>
        <w:t>20180189 (2018).</w:t>
      </w:r>
    </w:p>
    <w:p w14:paraId="135EB0FB" w14:textId="77777777" w:rsidR="00E625DD" w:rsidRDefault="00E625DD" w:rsidP="00E625DD">
      <w:pPr>
        <w:pStyle w:val="CommentText"/>
        <w:rPr>
          <w:rFonts w:ascii="Times New Roman" w:hAnsi="Times New Roman" w:cs="Times New Roman"/>
          <w:sz w:val="15"/>
          <w:szCs w:val="15"/>
        </w:rPr>
      </w:pPr>
    </w:p>
    <w:p w14:paraId="2F2F0F8B" w14:textId="77777777" w:rsidR="00E625DD" w:rsidRDefault="00E625DD" w:rsidP="00E625DD">
      <w:pPr>
        <w:autoSpaceDE w:val="0"/>
        <w:autoSpaceDN w:val="0"/>
        <w:adjustRightInd w:val="0"/>
        <w:spacing w:after="0"/>
        <w:rPr>
          <w:rFonts w:ascii="Times New Roman" w:hAnsi="Times New Roman" w:cs="Times New Roman"/>
          <w:sz w:val="15"/>
          <w:szCs w:val="15"/>
        </w:rPr>
      </w:pPr>
      <w:proofErr w:type="spellStart"/>
      <w:r>
        <w:rPr>
          <w:rFonts w:ascii="Times New Roman" w:hAnsi="Times New Roman" w:cs="Times New Roman"/>
          <w:sz w:val="15"/>
          <w:szCs w:val="15"/>
        </w:rPr>
        <w:t>Giardina</w:t>
      </w:r>
      <w:proofErr w:type="spellEnd"/>
      <w:r>
        <w:rPr>
          <w:rFonts w:ascii="Times New Roman" w:hAnsi="Times New Roman" w:cs="Times New Roman"/>
          <w:sz w:val="15"/>
          <w:szCs w:val="15"/>
        </w:rPr>
        <w:t>, F. et al. Tall Amazonian forests are less sensitive to precipitation</w:t>
      </w:r>
    </w:p>
    <w:p w14:paraId="2CD96189" w14:textId="3B740A2F" w:rsidR="00E625DD" w:rsidRDefault="00E625DD" w:rsidP="00E625DD">
      <w:pPr>
        <w:pStyle w:val="CommentText"/>
      </w:pPr>
      <w:r>
        <w:rPr>
          <w:rFonts w:ascii="Times New Roman" w:hAnsi="Times New Roman" w:cs="Times New Roman"/>
          <w:sz w:val="15"/>
          <w:szCs w:val="15"/>
        </w:rPr>
        <w:t xml:space="preserve">variability. Nat. </w:t>
      </w:r>
      <w:proofErr w:type="spellStart"/>
      <w:r>
        <w:rPr>
          <w:rFonts w:ascii="Times New Roman" w:hAnsi="Times New Roman" w:cs="Times New Roman"/>
          <w:sz w:val="15"/>
          <w:szCs w:val="15"/>
        </w:rPr>
        <w:t>Geosci</w:t>
      </w:r>
      <w:proofErr w:type="spellEnd"/>
      <w:r>
        <w:rPr>
          <w:rFonts w:ascii="Times New Roman" w:hAnsi="Times New Roman" w:cs="Times New Roman"/>
          <w:sz w:val="15"/>
          <w:szCs w:val="15"/>
        </w:rPr>
        <w:t>. 11, 405–409 (2018).</w:t>
      </w:r>
    </w:p>
  </w:comment>
  <w:comment w:id="47" w:author="Teixeira, Kristina A." w:date="2019-11-22T05:56:00Z" w:initials="TKA">
    <w:p w14:paraId="6C8FBA69" w14:textId="77777777" w:rsidR="000E16D8" w:rsidRPr="00F84DD8" w:rsidRDefault="000E16D8">
      <w:pPr>
        <w:pStyle w:val="CommentText"/>
        <w:rPr>
          <w:b/>
        </w:rPr>
      </w:pPr>
      <w:r>
        <w:rPr>
          <w:rStyle w:val="CommentReference"/>
        </w:rPr>
        <w:annotationRef/>
      </w:r>
      <w:r w:rsidRPr="00F84DD8">
        <w:rPr>
          <w:b/>
        </w:rPr>
        <w:t xml:space="preserve">Van </w:t>
      </w:r>
      <w:proofErr w:type="spellStart"/>
      <w:r w:rsidRPr="00F84DD8">
        <w:rPr>
          <w:b/>
        </w:rPr>
        <w:t>Mantgem</w:t>
      </w:r>
      <w:proofErr w:type="spellEnd"/>
      <w:r w:rsidRPr="00F84DD8">
        <w:rPr>
          <w:b/>
        </w:rPr>
        <w:t xml:space="preserve"> is not appropriate (</w:t>
      </w:r>
      <w:r w:rsidR="0034703B" w:rsidRPr="00F84DD8">
        <w:rPr>
          <w:b/>
        </w:rPr>
        <w:t>not attributed to drought, not really clear which increased most relative to baseline)</w:t>
      </w:r>
    </w:p>
    <w:p w14:paraId="55A4B444" w14:textId="77777777" w:rsidR="0034703B" w:rsidRPr="00F84DD8" w:rsidRDefault="0034703B">
      <w:pPr>
        <w:pStyle w:val="CommentText"/>
        <w:rPr>
          <w:b/>
        </w:rPr>
      </w:pPr>
    </w:p>
    <w:p w14:paraId="009D99E0" w14:textId="3A57F60F" w:rsidR="0034703B" w:rsidRDefault="0034703B">
      <w:pPr>
        <w:pStyle w:val="CommentText"/>
        <w:rPr>
          <w:b/>
        </w:rPr>
      </w:pPr>
      <w:r w:rsidRPr="00F84DD8">
        <w:rPr>
          <w:b/>
        </w:rPr>
        <w:t xml:space="preserve">I don’t think Peng is great either, although its more convincing than van </w:t>
      </w:r>
      <w:proofErr w:type="spellStart"/>
      <w:r w:rsidRPr="00F84DD8">
        <w:rPr>
          <w:b/>
        </w:rPr>
        <w:t>Mantgem</w:t>
      </w:r>
      <w:proofErr w:type="spellEnd"/>
      <w:r w:rsidRPr="00F84DD8">
        <w:rPr>
          <w:b/>
        </w:rPr>
        <w:t xml:space="preserve"> (drought is cited as probable reason, but not clear proof, and probably not the only factor, intermediate trees seem to have larger increases)</w:t>
      </w:r>
      <w:r w:rsidR="0065723B">
        <w:rPr>
          <w:b/>
        </w:rPr>
        <w:t>. I’d leave it out.</w:t>
      </w:r>
    </w:p>
    <w:p w14:paraId="55B512A5" w14:textId="06D81990" w:rsidR="00F84DD8" w:rsidRDefault="00F84DD8">
      <w:pPr>
        <w:pStyle w:val="CommentText"/>
        <w:rPr>
          <w:b/>
        </w:rPr>
      </w:pPr>
    </w:p>
    <w:p w14:paraId="2B5964E2" w14:textId="35AF3CDC" w:rsidR="00F84DD8" w:rsidRDefault="0065723B">
      <w:pPr>
        <w:pStyle w:val="CommentText"/>
        <w:rPr>
          <w:b/>
        </w:rPr>
      </w:pPr>
      <w:r>
        <w:rPr>
          <w:b/>
        </w:rPr>
        <w:t>Please r</w:t>
      </w:r>
      <w:r w:rsidR="00F84DD8">
        <w:rPr>
          <w:b/>
        </w:rPr>
        <w:t xml:space="preserve">eview </w:t>
      </w:r>
      <w:proofErr w:type="spellStart"/>
      <w:r w:rsidR="00F84DD8">
        <w:rPr>
          <w:b/>
        </w:rPr>
        <w:t>Shenkin</w:t>
      </w:r>
      <w:proofErr w:type="spellEnd"/>
      <w:r w:rsidR="00F84DD8">
        <w:rPr>
          <w:b/>
        </w:rPr>
        <w:t xml:space="preserve"> carefully (I added to GitHub). Their abstract seems to say height was not a factor in unlogged plots, but a quick look at Fig.</w:t>
      </w:r>
      <w:r>
        <w:rPr>
          <w:b/>
        </w:rPr>
        <w:t xml:space="preserve">3c seems to suggest otherwise. This study may also make a good citation about crown position. </w:t>
      </w:r>
    </w:p>
    <w:p w14:paraId="1EBE98F8" w14:textId="10FF2741" w:rsidR="009401A8" w:rsidRDefault="009401A8">
      <w:pPr>
        <w:pStyle w:val="CommentText"/>
        <w:rPr>
          <w:b/>
        </w:rPr>
      </w:pPr>
    </w:p>
    <w:p w14:paraId="2791B531" w14:textId="7FF2BFD0" w:rsidR="009401A8" w:rsidRDefault="009401A8">
      <w:pPr>
        <w:pStyle w:val="CommentText"/>
        <w:rPr>
          <w:b/>
        </w:rPr>
      </w:pPr>
      <w:proofErr w:type="gramStart"/>
      <w:r>
        <w:rPr>
          <w:b/>
        </w:rPr>
        <w:t>Also</w:t>
      </w:r>
      <w:proofErr w:type="gramEnd"/>
      <w:r>
        <w:rPr>
          <w:b/>
        </w:rPr>
        <w:t xml:space="preserve"> not convinced by </w:t>
      </w:r>
      <w:proofErr w:type="spellStart"/>
      <w:r>
        <w:rPr>
          <w:b/>
        </w:rPr>
        <w:t>Giardina</w:t>
      </w:r>
      <w:proofErr w:type="spellEnd"/>
      <w:r w:rsidR="00F57CFE">
        <w:rPr>
          <w:b/>
        </w:rPr>
        <w:t xml:space="preserve">. They are comparing across forests, not within forests, and that’s fundamentally different. They don’t look at tree size within a stand. </w:t>
      </w:r>
    </w:p>
    <w:p w14:paraId="1EB58015" w14:textId="33FF604C" w:rsidR="00C34306" w:rsidRDefault="00C34306">
      <w:pPr>
        <w:pStyle w:val="CommentText"/>
        <w:rPr>
          <w:b/>
        </w:rPr>
      </w:pPr>
    </w:p>
    <w:p w14:paraId="671E2610" w14:textId="77777777" w:rsidR="00C34306" w:rsidRDefault="00C34306">
      <w:pPr>
        <w:pStyle w:val="CommentText"/>
        <w:rPr>
          <w:b/>
        </w:rPr>
      </w:pPr>
      <w:bookmarkStart w:id="48" w:name="_GoBack"/>
      <w:bookmarkEnd w:id="48"/>
    </w:p>
    <w:p w14:paraId="38ADA404" w14:textId="3924D967" w:rsidR="00F84DD8" w:rsidRPr="00F84DD8" w:rsidRDefault="00F84DD8">
      <w:pPr>
        <w:pStyle w:val="CommentText"/>
        <w:rPr>
          <w:b/>
        </w:rPr>
      </w:pPr>
    </w:p>
  </w:comment>
  <w:comment w:id="50" w:author="Atticus Stovall" w:date="2019-11-21T23:18:00Z" w:initials="AS">
    <w:p w14:paraId="25CBAC7B" w14:textId="03B34038" w:rsidR="000552F7" w:rsidRDefault="000552F7">
      <w:pPr>
        <w:pStyle w:val="CommentText"/>
      </w:pPr>
      <w:r>
        <w:rPr>
          <w:rStyle w:val="CommentReference"/>
        </w:rPr>
        <w:annotationRef/>
      </w:r>
      <w:r>
        <w:t>Nodes?</w:t>
      </w:r>
    </w:p>
  </w:comment>
  <w:comment w:id="52" w:author="Atticus Stovall" w:date="2019-11-21T23:35:00Z" w:initials="AS">
    <w:p w14:paraId="2120434C" w14:textId="7FDAEBD0" w:rsidR="00164259" w:rsidRDefault="00164259">
      <w:pPr>
        <w:pStyle w:val="CommentText"/>
      </w:pPr>
      <w:r>
        <w:rPr>
          <w:rStyle w:val="CommentReference"/>
        </w:rPr>
        <w:annotationRef/>
      </w:r>
      <w:r>
        <w:t>What is this?</w:t>
      </w:r>
    </w:p>
  </w:comment>
  <w:comment w:id="54" w:author="Atticus Stovall" w:date="2019-11-21T23:42:00Z" w:initials="AS">
    <w:p w14:paraId="56E92697" w14:textId="74FBD794" w:rsidR="00F860D0" w:rsidRDefault="00F860D0">
      <w:pPr>
        <w:pStyle w:val="CommentText"/>
      </w:pPr>
      <w:r>
        <w:rPr>
          <w:rStyle w:val="CommentReference"/>
        </w:rPr>
        <w:annotationRef/>
      </w:r>
      <w:r>
        <w:t>This is similar to our finding of higher mortality risk in higher soil water availability textures.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05014C" w15:done="0"/>
  <w15:commentEx w15:paraId="2CD96189" w15:done="0"/>
  <w15:commentEx w15:paraId="38ADA404" w15:paraIdParent="2CD96189" w15:done="0"/>
  <w15:commentEx w15:paraId="25CBAC7B" w15:done="0"/>
  <w15:commentEx w15:paraId="2120434C" w15:done="0"/>
  <w15:commentEx w15:paraId="56E926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05014C" w16cid:durableId="217B0A69"/>
  <w16cid:commentId w16cid:paraId="2CD96189" w16cid:durableId="21819725"/>
  <w16cid:commentId w16cid:paraId="38ADA404" w16cid:durableId="2181F714"/>
  <w16cid:commentId w16cid:paraId="25CBAC7B" w16cid:durableId="218199E0"/>
  <w16cid:commentId w16cid:paraId="2120434C" w16cid:durableId="21819DB6"/>
  <w16cid:commentId w16cid:paraId="56E92697" w16cid:durableId="21819F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E6FB4" w14:textId="77777777" w:rsidR="00F770C1" w:rsidRDefault="00F770C1">
      <w:pPr>
        <w:spacing w:after="0"/>
      </w:pPr>
      <w:r>
        <w:separator/>
      </w:r>
    </w:p>
  </w:endnote>
  <w:endnote w:type="continuationSeparator" w:id="0">
    <w:p w14:paraId="5E9B9C5A" w14:textId="77777777" w:rsidR="00F770C1" w:rsidRDefault="00F77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9C2FE" w14:textId="77777777" w:rsidR="00F770C1" w:rsidRDefault="00F770C1">
      <w:r>
        <w:separator/>
      </w:r>
    </w:p>
  </w:footnote>
  <w:footnote w:type="continuationSeparator" w:id="0">
    <w:p w14:paraId="7A3FB871" w14:textId="77777777" w:rsidR="00F770C1" w:rsidRDefault="00F77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4B64B2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4EC0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BA4EC4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6068E78"/>
    <w:multiLevelType w:val="multilevel"/>
    <w:tmpl w:val="621088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tticus Stovall">
    <w15:presenceInfo w15:providerId="Windows Live" w15:userId="4a7e299043cd1ec1"/>
  </w15:person>
  <w15:person w15:author="Teixeira, Kristina A.">
    <w15:presenceInfo w15:providerId="AD" w15:userId="S::teixeirak@si.edu::c41ea8dc-24b5-4131-938a-b2bb13d1b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52F7"/>
    <w:rsid w:val="000B4EF2"/>
    <w:rsid w:val="000E16D8"/>
    <w:rsid w:val="00116DC5"/>
    <w:rsid w:val="00164259"/>
    <w:rsid w:val="0034703B"/>
    <w:rsid w:val="00495090"/>
    <w:rsid w:val="004E29B3"/>
    <w:rsid w:val="0053097A"/>
    <w:rsid w:val="005507D5"/>
    <w:rsid w:val="00590D07"/>
    <w:rsid w:val="00655815"/>
    <w:rsid w:val="0065723B"/>
    <w:rsid w:val="00784D58"/>
    <w:rsid w:val="008D6863"/>
    <w:rsid w:val="009401A8"/>
    <w:rsid w:val="009A2C9F"/>
    <w:rsid w:val="00AB0821"/>
    <w:rsid w:val="00B86B75"/>
    <w:rsid w:val="00BC48D5"/>
    <w:rsid w:val="00C34306"/>
    <w:rsid w:val="00C36279"/>
    <w:rsid w:val="00CC434B"/>
    <w:rsid w:val="00D06606"/>
    <w:rsid w:val="00E04149"/>
    <w:rsid w:val="00E315A3"/>
    <w:rsid w:val="00E625DD"/>
    <w:rsid w:val="00F57CFE"/>
    <w:rsid w:val="00F770C1"/>
    <w:rsid w:val="00F84DD8"/>
    <w:rsid w:val="00F860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02369"/>
  <w15:docId w15:val="{924EC86E-0F1E-5047-B17D-BB8A91C1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5507D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507D5"/>
    <w:rPr>
      <w:rFonts w:ascii="Times New Roman" w:hAnsi="Times New Roman" w:cs="Times New Roman"/>
      <w:sz w:val="18"/>
      <w:szCs w:val="18"/>
    </w:rPr>
  </w:style>
  <w:style w:type="character" w:styleId="CommentReference">
    <w:name w:val="annotation reference"/>
    <w:basedOn w:val="DefaultParagraphFont"/>
    <w:semiHidden/>
    <w:unhideWhenUsed/>
    <w:rsid w:val="009A2C9F"/>
    <w:rPr>
      <w:sz w:val="16"/>
      <w:szCs w:val="16"/>
    </w:rPr>
  </w:style>
  <w:style w:type="paragraph" w:styleId="CommentText">
    <w:name w:val="annotation text"/>
    <w:basedOn w:val="Normal"/>
    <w:link w:val="CommentTextChar"/>
    <w:semiHidden/>
    <w:unhideWhenUsed/>
    <w:rsid w:val="009A2C9F"/>
    <w:rPr>
      <w:sz w:val="20"/>
      <w:szCs w:val="20"/>
    </w:rPr>
  </w:style>
  <w:style w:type="character" w:customStyle="1" w:styleId="CommentTextChar">
    <w:name w:val="Comment Text Char"/>
    <w:basedOn w:val="DefaultParagraphFont"/>
    <w:link w:val="CommentText"/>
    <w:semiHidden/>
    <w:rsid w:val="009A2C9F"/>
    <w:rPr>
      <w:sz w:val="20"/>
      <w:szCs w:val="20"/>
    </w:rPr>
  </w:style>
  <w:style w:type="paragraph" w:styleId="CommentSubject">
    <w:name w:val="annotation subject"/>
    <w:basedOn w:val="CommentText"/>
    <w:next w:val="CommentText"/>
    <w:link w:val="CommentSubjectChar"/>
    <w:semiHidden/>
    <w:unhideWhenUsed/>
    <w:rsid w:val="009A2C9F"/>
    <w:rPr>
      <w:b/>
      <w:bCs/>
    </w:rPr>
  </w:style>
  <w:style w:type="character" w:customStyle="1" w:styleId="CommentSubjectChar">
    <w:name w:val="Comment Subject Char"/>
    <w:basedOn w:val="CommentTextChar"/>
    <w:link w:val="CommentSubject"/>
    <w:semiHidden/>
    <w:rsid w:val="009A2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9/2018MS001500" TargetMode="External"/><Relationship Id="rId13" Type="http://schemas.openxmlformats.org/officeDocument/2006/relationships/hyperlink" Target="https://doi.org/10.1029/2018MS001500"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hyperlink" Target="doi:10.1038/nclimate287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jxb/28.1.169"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github.com/forestgeo/Climate"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SCBI-ForestGEO/SCBI-ForestGEO-Data/tree/master/tree_dimensions/tree_h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7450</Words>
  <Characters>42468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Atticus Stovall</dc:creator>
  <cp:lastModifiedBy>Teixeira, Kristina A.</cp:lastModifiedBy>
  <cp:revision>6</cp:revision>
  <dcterms:created xsi:type="dcterms:W3CDTF">2019-11-22T10:56:00Z</dcterms:created>
  <dcterms:modified xsi:type="dcterms:W3CDTF">2019-11-22T11:19:00Z</dcterms:modified>
</cp:coreProperties>
</file>