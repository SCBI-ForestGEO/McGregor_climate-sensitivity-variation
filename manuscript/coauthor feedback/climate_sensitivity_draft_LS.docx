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9">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2 (both colour)</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dehydation.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 .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0">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the limited available census data, which only rarely includes extreme drought. The aim of this study was to test for trait associations with drought responses in the tree ring record, to test hypotheses  that height and hydraulics traits would play key roles in mediating tree responses in historical droughts.</w:t>
        </w:r>
      </w:ins>
    </w:p>
    <w:p w14:paraId="65FF64F3" w14:textId="4E03D0CE" w:rsidR="0048356C" w:rsidDel="00FE53A9" w:rsidRDefault="00FE53A9" w:rsidP="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shown xxxx (I think we should present this as an open debate</w:t>
        </w:r>
      </w:ins>
      <w:ins w:id="105" w:author="Lawren" w:date="2019-11-16T14:49:00Z">
        <w:r w:rsidRPr="00FE53A9">
          <w:rPr>
            <w:highlight w:val="yellow"/>
            <w:rPrChange w:id="106" w:author="Lawren" w:date="2019-11-16T14:49:00Z">
              <w:rPr/>
            </w:rPrChange>
          </w:rPr>
          <w:t>…)</w:t>
        </w:r>
        <w:r>
          <w:t xml:space="preserve"> </w:t>
        </w:r>
      </w:ins>
      <w:r w:rsidR="008F493F">
        <w:t xml:space="preserve"> </w:t>
      </w:r>
      <w:ins w:id="107" w:author="Lawren" w:date="2019-11-16T14:49:00Z">
        <w:r>
          <w:t xml:space="preserve">The question of the generality of a tree height influence on drought respones is extremely important as would </w:t>
        </w:r>
      </w:ins>
      <w:del w:id="108"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(doi: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09" w:author="Lawren" w:date="2019-11-16T14:48:00Z" w:name="move24808140"/>
      <w:moveFrom w:id="110"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09"/>
    </w:p>
    <w:p w14:paraId="11D0ADA0" w14:textId="39783735" w:rsidR="0048356C" w:rsidRDefault="008F493F" w:rsidP="00FE53A9">
      <w:pPr>
        <w:pStyle w:val="FirstParagraph"/>
        <w:ind w:firstLine="720"/>
        <w:pPrChange w:id="111" w:author="Lawren" w:date="2019-11-16T14:49:00Z">
          <w:pPr>
            <w:pStyle w:val="BodyText"/>
          </w:pPr>
        </w:pPrChange>
      </w:pPr>
      <w:del w:id="112"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3"/>
      <w:r>
        <w:t xml:space="preserve">bennett_larger_2015 showed </w:t>
      </w:r>
      <w:commentRangeEnd w:id="113"/>
      <w:r w:rsidR="00FE53A9">
        <w:rPr>
          <w:rStyle w:val="CommentReference"/>
        </w:rPr>
        <w:commentReference w:id="113"/>
      </w:r>
      <w:r>
        <w:t xml:space="preserve">that in forests globally, large trees suffer greater growth reductions during drought, and numerous subsequent studies have reinforced this finding (e.g., @stovall_tree_2019; @hacket-pain_consistent_2016]. </w:t>
      </w:r>
      <w:del w:id="114" w:author="Lawren" w:date="2019-11-16T14:50:00Z">
        <w:r w:rsidDel="00FE53A9">
          <w:delText>However, @bennett_larger_2015 quantified tree size based on DBH, which has no direct mechanistic meaning</w:delText>
        </w:r>
      </w:del>
      <w:ins w:id="115" w:author="Gonzalez, Erika B." w:date="2019-11-13T15:30:00Z">
        <w:del w:id="116" w:author="Lawren" w:date="2019-11-16T14:50:00Z">
          <w:r w:rsidR="00295D42" w:rsidRPr="46278D29" w:rsidDel="00FE53A9">
            <w:delText xml:space="preserve"> </w:delText>
          </w:r>
          <w:commentRangeStart w:id="117"/>
          <w:r w:rsidR="00295D42" w:rsidDel="00FE53A9">
            <w:delText>response</w:delText>
          </w:r>
          <w:commentRangeEnd w:id="117"/>
          <w:r w:rsidDel="00FE53A9">
            <w:rPr>
              <w:rStyle w:val="CommentReference"/>
            </w:rPr>
            <w:commentReference w:id="117"/>
          </w:r>
          <w:r w:rsidR="00295D42" w:rsidRPr="46278D29" w:rsidDel="00FE53A9">
            <w:delText>?</w:delText>
          </w:r>
        </w:del>
      </w:ins>
      <w:del w:id="118" w:author="Lawren" w:date="2019-11-16T14:50:00Z">
        <w:r w:rsidRPr="46278D29" w:rsidDel="00FE53A9">
          <w:delText xml:space="preserve">. </w:delText>
        </w:r>
        <w:r w:rsidDel="00FE53A9">
          <w:delText xml:space="preserve">This </w:delText>
        </w:r>
      </w:del>
      <w:ins w:id="119" w:author="Gonzalez, Erika B." w:date="2019-11-13T15:31:00Z">
        <w:del w:id="120" w:author="Lawren" w:date="2019-11-16T14:50:00Z">
          <w:r w:rsidR="00295D42" w:rsidDel="00FE53A9">
            <w:delText xml:space="preserve">Their </w:delText>
          </w:r>
        </w:del>
      </w:ins>
      <w:del w:id="121" w:author="Lawren" w:date="2019-11-16T14:50:00Z">
        <w:r w:rsidDel="00FE53A9">
          <w:delText xml:space="preserve">study proposed </w:delText>
        </w:r>
      </w:del>
      <w:r>
        <w:t xml:space="preserve">two </w:t>
      </w:r>
      <w:del w:id="122" w:author="Lawren" w:date="2019-11-16T14:50:00Z">
        <w:r w:rsidDel="00FE53A9">
          <w:delText xml:space="preserve">major </w:delText>
        </w:r>
      </w:del>
      <w:r>
        <w:t>mechanisms</w:t>
      </w:r>
      <w:ins w:id="123" w:author="Lawren" w:date="2019-11-16T14:50:00Z">
        <w:r w:rsidR="00FE53A9">
          <w:t xml:space="preserve"> have been proposed</w:t>
        </w:r>
      </w:ins>
      <w:r>
        <w:t>–</w:t>
      </w:r>
      <w:commentRangeStart w:id="124"/>
      <w:r>
        <w:t>besides the tendency for bark beetles to preferentially attack larger trees [@pfeifer_observations_2011]–</w:t>
      </w:r>
      <w:commentRangeEnd w:id="124"/>
      <w:r w:rsidR="00FE53A9">
        <w:rPr>
          <w:rStyle w:val="CommentReference"/>
        </w:rPr>
        <w:commentReference w:id="124"/>
      </w:r>
      <w:r>
        <w:t>for the observed greater drought growth reductions of large trees</w:t>
      </w:r>
      <w:commentRangeStart w:id="125"/>
      <w:r>
        <w:t>. First,</w:t>
      </w:r>
      <w:ins w:id="126" w:author="Gonzalez, Erika B." w:date="2019-11-13T15:32:00Z">
        <w:r w:rsidR="00295D42">
          <w:t xml:space="preserve"> </w:t>
        </w:r>
        <w:del w:id="127" w:author="Lawren" w:date="2019-11-16T14:51:00Z">
          <w:r w:rsidR="00295D42" w:rsidDel="00FE53A9">
            <w:delText>they stated that</w:delText>
          </w:r>
        </w:del>
      </w:ins>
      <w:del w:id="128" w:author="Lawren" w:date="2019-11-16T14:51:00Z">
        <w:r w:rsidDel="00FE53A9">
          <w:delText xml:space="preserve"> </w:delText>
        </w:r>
      </w:del>
      <w:r>
        <w:t xml:space="preserve">taller trees </w:t>
      </w:r>
      <w:ins w:id="129"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5"/>
      <w:r w:rsidR="00FE53A9">
        <w:rPr>
          <w:rStyle w:val="CommentReference"/>
        </w:rPr>
        <w:commentReference w:id="125"/>
      </w:r>
      <w:r>
        <w:t xml:space="preserve">]. </w:t>
      </w:r>
      <w:ins w:id="130" w:author="Gonzalez, Erika B." w:date="2019-11-13T15:33:00Z">
        <w:r w:rsidR="00295D42">
          <w:t>And s</w:t>
        </w:r>
      </w:ins>
      <w:del w:id="131" w:author="Gonzalez, Erika B." w:date="2019-11-13T15:33:00Z">
        <w:r w:rsidDel="00295D42">
          <w:delText>S</w:delText>
        </w:r>
      </w:del>
      <w:r>
        <w:t xml:space="preserve">econd, larger trees may have lower drought resistance because they are more often in </w:t>
      </w:r>
      <w:del w:id="132" w:author="Gonzalez, Erika B." w:date="2019-11-13T15:34:00Z">
        <w:r w:rsidDel="00295D42">
          <w:delText xml:space="preserve">the </w:delText>
        </w:r>
      </w:del>
      <w:ins w:id="133" w:author="Gonzalez, Erika B." w:date="2019-11-13T15:34:00Z">
        <w:r w:rsidR="00295D42">
          <w:t>a</w:t>
        </w:r>
      </w:ins>
      <w:ins w:id="134" w:author="Gonzalez, Erika B." w:date="2019-11-13T15:36:00Z">
        <w:r w:rsidR="003B1564">
          <w:t>n</w:t>
        </w:r>
      </w:ins>
      <w:ins w:id="135" w:author="Gonzalez, Erika B." w:date="2019-11-13T15:34:00Z">
        <w:r w:rsidR="00295D42" w:rsidRPr="46278D29">
          <w:t xml:space="preserve"> </w:t>
        </w:r>
      </w:ins>
      <w:ins w:id="136" w:author="Gonzalez, Erika B." w:date="2019-11-13T15:35:00Z">
        <w:r w:rsidR="003B1564">
          <w:t xml:space="preserve">upper </w:t>
        </w:r>
      </w:ins>
      <w:r>
        <w:t>canopy</w:t>
      </w:r>
      <w:ins w:id="137" w:author="Gonzalez, Erika B." w:date="2019-11-13T15:34:00Z">
        <w:r w:rsidR="00295D42">
          <w:t xml:space="preserve"> position</w:t>
        </w:r>
      </w:ins>
      <w:r>
        <w:t xml:space="preserve">, where they are exposed to higher solar radiation, greater wind speeds, lower humidity, </w:t>
      </w:r>
      <w:commentRangeStart w:id="138"/>
      <w:r>
        <w:t xml:space="preserve">and lower CO_2_ concentrations </w:t>
      </w:r>
      <w:commentRangeEnd w:id="138"/>
      <w:r w:rsidR="00FE53A9">
        <w:rPr>
          <w:rStyle w:val="CommentReference"/>
        </w:rPr>
        <w:commentReference w:id="138"/>
      </w:r>
      <w:r>
        <w:t xml:space="preserve">[@koike_leaf_2001; </w:t>
      </w:r>
      <w:r w:rsidRPr="00DA3944">
        <w:rPr>
          <w:b/>
          <w:bCs/>
        </w:rPr>
        <w:t>REFS-KAT</w:t>
      </w:r>
      <w:r w:rsidRPr="46278D29">
        <w:t xml:space="preserve">). </w:t>
      </w:r>
      <w:ins w:id="139" w:author="Lawren" w:date="2019-11-16T14:53:00Z">
        <w:r w:rsidR="00FE53A9">
          <w:t>Something about  how the large trees that are failing are not accessing the water table</w:t>
        </w:r>
      </w:ins>
      <w:ins w:id="140" w:author="Lawren" w:date="2019-11-16T14:54:00Z">
        <w:r w:rsidR="00FE53A9">
          <w:t>…</w:t>
        </w:r>
      </w:ins>
      <w:commentRangeStart w:id="141"/>
      <w:r>
        <w:t xml:space="preserve">Alternatively, the generally supressed status of subcanopy trees may be insufficient to override the benefits of their buffered environment during drought. </w:t>
      </w:r>
      <w:commentRangeEnd w:id="141"/>
      <w:r>
        <w:rPr>
          <w:rStyle w:val="CommentReference"/>
        </w:rPr>
        <w:commentReference w:id="141"/>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2"/>
      <w:r>
        <w:t>[@bennett_larger_2015].</w:t>
      </w:r>
      <w:commentRangeEnd w:id="142"/>
      <w:r>
        <w:rPr>
          <w:rStyle w:val="CommentReference"/>
        </w:rPr>
        <w:commentReference w:id="142"/>
      </w:r>
      <w:r>
        <w:t xml:space="preserve"> </w:t>
      </w:r>
      <w:commentRangeStart w:id="143"/>
      <w:r>
        <w:t xml:space="preserve">A final mechanism </w:t>
      </w:r>
      <w:commentRangeEnd w:id="143"/>
      <w:r w:rsidR="00FE53A9">
        <w:rPr>
          <w:rStyle w:val="CommentReference"/>
        </w:rPr>
        <w:commentReference w:id="143"/>
      </w:r>
      <w:r>
        <w:t>that could mediate tree size-related responses to drought is how hydraulic traits are distributed with respect to size [@meakem_role_</w:t>
      </w:r>
      <w:commentRangeStart w:id="144"/>
      <w:r>
        <w:t>2018</w:t>
      </w:r>
      <w:commentRangeEnd w:id="144"/>
      <w:r w:rsidR="00F16C17">
        <w:rPr>
          <w:rStyle w:val="CommentReference"/>
        </w:rPr>
        <w:commentReference w:id="144"/>
      </w:r>
      <w:r>
        <w:t>].</w:t>
      </w:r>
      <w:ins w:id="145"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6"/>
      <w:r>
        <w:t>avoidance, resistance, or resilience</w:t>
      </w:r>
      <w:commentRangeEnd w:id="146"/>
      <w:r>
        <w:rPr>
          <w:rStyle w:val="CommentReference"/>
        </w:rPr>
        <w:commentReference w:id="146"/>
      </w:r>
      <w:r>
        <w:t xml:space="preserve">. Alternatively, larger size classes may be dominated by species that </w:t>
      </w:r>
      <w:commentRangeStart w:id="147"/>
      <w:r>
        <w:t xml:space="preserve">are better adapted to inherently </w:t>
      </w:r>
      <w:commentRangeEnd w:id="147"/>
      <w:r>
        <w:rPr>
          <w:rStyle w:val="CommentReference"/>
        </w:rPr>
        <w:commentReference w:id="147"/>
      </w:r>
      <w:r>
        <w:t xml:space="preserve">greater biophysical challenges–as is the case in tropical moist forests of Panama, where larger size classes contain greater proportions of deciduous species [@condit_quantifying_2000; @meakem_role_2018]. </w:t>
      </w:r>
      <w:del w:id="148"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rsidP="00FE53A9">
      <w:pPr>
        <w:pStyle w:val="BodyText"/>
        <w:ind w:firstLine="720"/>
        <w:pPrChange w:id="149" w:author="Lawren" w:date="2019-11-16T14:56:00Z">
          <w:pPr>
            <w:pStyle w:val="BodyText"/>
          </w:pPr>
        </w:pPrChange>
      </w:pPr>
      <w:commentRangeStart w:id="150"/>
      <w:ins w:id="151" w:author="Lawren" w:date="2019-11-16T14:56:00Z">
        <w:r>
          <w:t>Debates have also arisen regarding the traits that would influence tree growth responses to drought</w:t>
        </w:r>
      </w:ins>
      <w:del w:id="152"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3" w:author="Gonzalez, Erika B." w:date="2019-11-13T15:55:00Z">
        <w:r w:rsidR="00E26C1D">
          <w:t>, for example,</w:t>
        </w:r>
      </w:ins>
      <w:r w:rsidR="008F493F">
        <w:t xml:space="preserve"> plays a</w:t>
      </w:r>
      <w:ins w:id="154"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5" w:author="Gonzalez, Erika B." w:date="2019-11-13T15:54:00Z">
        <w:r w:rsidR="008F493F" w:rsidDel="00E26C1D">
          <w:delText>], but</w:delText>
        </w:r>
      </w:del>
      <w:ins w:id="156" w:author="Gonzalez, Erika B." w:date="2019-11-13T15:54:00Z">
        <w:r w:rsidR="00E26C1D">
          <w:t>]</w:t>
        </w:r>
        <w:del w:id="157" w:author="Lawren" w:date="2019-11-16T15:00:00Z">
          <w:r w:rsidR="00E26C1D" w:rsidDel="00314203">
            <w:delText xml:space="preserve"> but</w:delText>
          </w:r>
        </w:del>
      </w:ins>
      <w:ins w:id="158" w:author="Gonzalez, Erika B." w:date="2019-11-13T15:55:00Z">
        <w:del w:id="159" w:author="Lawren" w:date="2019-11-16T15:00:00Z">
          <w:r w:rsidR="00E26C1D" w:rsidDel="00314203">
            <w:delText xml:space="preserve"> it</w:delText>
          </w:r>
        </w:del>
      </w:ins>
      <w:del w:id="160" w:author="Lawren" w:date="2019-11-16T15:00:00Z">
        <w:r w:rsidR="008F493F" w:rsidDel="00314203">
          <w:delText xml:space="preserve"> does not differentiate species beyond </w:delText>
        </w:r>
      </w:del>
      <w:ins w:id="161" w:author="Gonzalez, Erika B." w:date="2019-11-13T15:55:00Z">
        <w:del w:id="162" w:author="Lawren" w:date="2019-11-16T15:00:00Z">
          <w:r w:rsidR="00E26C1D" w:rsidDel="00314203">
            <w:delText xml:space="preserve">these </w:delText>
          </w:r>
        </w:del>
      </w:ins>
      <w:del w:id="163"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t>
        </m:r>
        <m:r>
          <w:rPr>
            <w:rFonts w:ascii="Cambria Math" w:hAnsi="Cambria Math"/>
          </w:rPr>
          <m:t>MA</m:t>
        </m:r>
      </m:oMath>
      <w:r w:rsidR="008F493F">
        <w:t xml:space="preserve">) have been linked </w:t>
      </w:r>
      <w:commentRangeEnd w:id="150"/>
      <w:r w:rsidR="00314203">
        <w:rPr>
          <w:rStyle w:val="CommentReference"/>
        </w:rPr>
        <w:commentReference w:id="150"/>
      </w:r>
      <w:r w:rsidR="008F493F">
        <w:t>to drought responses in temperate deciduous forests [@abrams_adaptations_1990; @guerfel_impacts_2009; @hoffmann_hydraulic_2011] and other forest biomes around the world [@greenwood_tree_2017]</w:t>
      </w:r>
      <w:ins w:id="164" w:author="Lawren" w:date="2019-11-16T15:01:00Z">
        <w:r w:rsidR="00314203">
          <w:t xml:space="preserve">, but not in others xxxxx, </w:t>
        </w:r>
      </w:ins>
      <w:moveToRangeStart w:id="165" w:author="Lawren" w:date="2019-11-16T15:01:00Z" w:name="move24808929"/>
      <w:moveTo w:id="166" w:author="Lawren" w:date="2019-11-16T15:01:00Z">
        <w:del w:id="167" w:author="Lawren" w:date="2019-11-16T15:01:00Z">
          <w:r w:rsidR="00314203" w:rsidDel="00314203">
            <w:delText>However</w:delText>
          </w:r>
        </w:del>
      </w:moveTo>
      <w:ins w:id="168" w:author="Lawren" w:date="2019-11-16T15:01:00Z">
        <w:r w:rsidR="00314203">
          <w:t>Indeed</w:t>
        </w:r>
      </w:ins>
      <w:moveTo w:id="169"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5"/>
      <w:ins w:id="170" w:author="Lawren" w:date="2019-11-16T15:01:00Z">
        <w:r w:rsidR="00314203">
          <w:t>and their role may be due to indirect correlations with other traits within life-history strategies (refs)</w:t>
        </w:r>
      </w:ins>
      <w:r w:rsidR="008F493F">
        <w:t xml:space="preserve">. </w:t>
      </w:r>
      <w:ins w:id="171" w:author="Lawren" w:date="2019-11-16T15:02:00Z">
        <w:r w:rsidR="00314203">
          <w:t xml:space="preserve">Recent work has shown a great potential for </w:t>
        </w:r>
      </w:ins>
      <w:moveFromRangeStart w:id="172" w:author="Lawren" w:date="2019-11-16T15:01:00Z" w:name="move24808929"/>
      <w:moveFrom w:id="173"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2"/>
      <w:del w:id="174" w:author="Lawren" w:date="2019-11-16T15:02:00Z">
        <w:r w:rsidR="008F493F" w:rsidDel="00314203">
          <w:delText>H</w:delText>
        </w:r>
      </w:del>
      <w:ins w:id="175" w:author="Lawren" w:date="2019-11-16T15:02:00Z">
        <w:r w:rsidR="00314203">
          <w:t>h</w:t>
        </w:r>
      </w:ins>
      <w:r w:rsidR="008F493F">
        <w:t>ydraulic traits</w:t>
      </w:r>
      <w:ins w:id="176" w:author="Lawren" w:date="2019-11-16T15:02:00Z">
        <w:r w:rsidR="00314203">
          <w:t xml:space="preserve"> to predict growth and mortality responses. Thus, </w:t>
        </w:r>
      </w:ins>
      <w:del w:id="177" w:author="Lawren" w:date="2019-11-16T15:02:00Z">
        <w:r w:rsidR="008F493F" w:rsidDel="00314203">
          <w:delText xml:space="preserve"> including </w:delText>
        </w:r>
      </w:del>
      <w:r w:rsidR="008F493F">
        <w:t xml:space="preserve">water potentials at which percent loss conductivity </w:t>
      </w:r>
      <w:del w:id="178" w:author="erikab" w:date="2019-11-14T09:19:00Z">
        <w:r w:rsidR="008F493F" w:rsidDel="00825441">
          <w:delText xml:space="preserve">passes </w:delText>
        </w:r>
      </w:del>
      <w:ins w:id="179"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del w:id="180" w:author="Lawren" w:date="2019-11-16T15:02:00Z">
        <w:r w:rsidR="008F493F" w:rsidDel="00314203">
          <w:delText>tend to be more successful at predicting</w:delText>
        </w:r>
      </w:del>
      <w:ins w:id="181" w:author="Lawren" w:date="2019-11-16T15:02:00Z">
        <w:r w:rsidR="00314203">
          <w:t>have enabled prediction of</w:t>
        </w:r>
      </w:ins>
      <w:r w:rsidR="008F493F">
        <w:t xml:space="preserve"> drought performance </w:t>
      </w:r>
      <w:commentRangeStart w:id="182"/>
      <w:r w:rsidR="008F493F">
        <w:t xml:space="preserve">[@anderegg_hydraulic_2018] </w:t>
      </w:r>
      <w:commentRangeEnd w:id="182"/>
      <w:r w:rsidR="00314203">
        <w:rPr>
          <w:rStyle w:val="CommentReference"/>
        </w:rPr>
        <w:commentReference w:id="182"/>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3"/>
      <w:r w:rsidR="008F493F">
        <w:t>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4" w:author="erikab" w:date="2019-11-14T09:23:00Z">
        <w:r w:rsidR="008F493F" w:rsidDel="00E66B32">
          <w:delText xml:space="preserve">explain </w:delText>
        </w:r>
      </w:del>
      <w:ins w:id="185"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3"/>
      <w:r w:rsidR="008F493F">
        <w:rPr>
          <w:rStyle w:val="CommentReference"/>
        </w:rPr>
        <w:commentReference w:id="183"/>
      </w:r>
      <w:r w:rsidR="008F493F">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8F493F">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86" w:author="Lawren" w:date="2019-11-16T15:04:00Z"/>
        </w:rPr>
      </w:pPr>
    </w:p>
    <w:p w14:paraId="083CD90D" w14:textId="3CB42D5C" w:rsidR="0048356C" w:rsidDel="00314203" w:rsidRDefault="00314203">
      <w:pPr>
        <w:pStyle w:val="BodyText"/>
        <w:rPr>
          <w:del w:id="187" w:author="Lawren" w:date="2019-11-16T15:05:00Z"/>
        </w:rPr>
      </w:pPr>
      <w:ins w:id="188" w:author="Lawren" w:date="2019-11-16T15:04:00Z">
        <w:r>
          <w:t xml:space="preserve">Something about how census data available to test these questions is limited and the value of the tree ring record…. INdeed, focusing on tree ring data enables us to address the question of </w:t>
        </w:r>
      </w:ins>
      <w:del w:id="189" w:author="Lawren" w:date="2019-11-16T15:04:00Z">
        <w:r w:rsidR="008F493F" w:rsidDel="00314203">
          <w:delText>A final fundamental</w:delText>
        </w:r>
      </w:del>
      <w:ins w:id="190" w:author="Gonzalez, Erika B." w:date="2019-11-13T15:59:00Z">
        <w:del w:id="191" w:author="Lawren" w:date="2019-11-16T15:04:00Z">
          <w:r w:rsidR="00E26C1D" w:rsidDel="00314203">
            <w:delText>central</w:delText>
          </w:r>
        </w:del>
      </w:ins>
      <w:del w:id="192"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193" w:author="Gonzalez, Erika B." w:date="2019-11-13T16:32:00Z">
        <w:r w:rsidR="00BE339A">
          <w:t xml:space="preserve">different </w:t>
        </w:r>
      </w:ins>
      <w:r w:rsidR="008F493F">
        <w:t>drought</w:t>
      </w:r>
      <w:ins w:id="194" w:author="Gonzalez, Erika B." w:date="2019-11-13T16:32:00Z">
        <w:r w:rsidR="00BE339A">
          <w:t xml:space="preserve"> events</w:t>
        </w:r>
      </w:ins>
      <w:del w:id="195" w:author="Gonzalez, Erika B." w:date="2019-11-13T16:32:00Z">
        <w:r w:rsidR="008F493F" w:rsidDel="00BE339A">
          <w:delText>s</w:delText>
        </w:r>
      </w:del>
      <w:r w:rsidR="008F493F" w:rsidRPr="2A64F28F">
        <w:t xml:space="preserve">, </w:t>
      </w:r>
      <w:commentRangeStart w:id="196"/>
      <w:r w:rsidR="008F493F">
        <w:t>or whether variability in factors such as drought severity, duration, and timing interact with tree size and traits such that components of the community respond differently across droughts.</w:t>
      </w:r>
      <w:commentRangeEnd w:id="196"/>
      <w:r w:rsidR="008F493F">
        <w:rPr>
          <w:rStyle w:val="CommentReference"/>
        </w:rPr>
        <w:commentReference w:id="196"/>
      </w:r>
      <w:r w:rsidR="008F493F" w:rsidRPr="2A64F28F">
        <w:t xml:space="preserve"> </w:t>
      </w:r>
      <w:del w:id="197" w:author="Gonzalez, Erika B." w:date="2019-11-13T16:34:00Z">
        <w:r w:rsidR="008F493F" w:rsidDel="00C87538">
          <w:delText xml:space="preserve">No two droughts are the same, and </w:delText>
        </w:r>
      </w:del>
      <w:ins w:id="198" w:author="Gonzalez, Erika B." w:date="2019-11-13T16:34:00Z">
        <w:r w:rsidR="00C87538">
          <w:t>T</w:t>
        </w:r>
      </w:ins>
      <w:del w:id="199" w:author="Gonzalez, Erika B." w:date="2019-11-13T16:34:00Z">
        <w:r w:rsidR="008F493F" w:rsidDel="00C87538">
          <w:delText>t</w:delText>
        </w:r>
      </w:del>
      <w:r w:rsidR="008F493F">
        <w:t>ree growth responses vary with drought characteristics such as timing and atmospheric demand [@dorangeville_drought_2018]</w:t>
      </w:r>
      <w:del w:id="200" w:author="Gonzalez, Erika B." w:date="2019-11-13T16:35:00Z">
        <w:r w:rsidR="008F493F" w:rsidDel="00C87538">
          <w:delText xml:space="preserve">. However, we are not aware of any studies that compare </w:delText>
        </w:r>
      </w:del>
      <w:ins w:id="201" w:author="Gonzalez, Erika B." w:date="2019-11-13T16:35:00Z">
        <w:r w:rsidR="00C87538">
          <w:t xml:space="preserve">but the question on </w:t>
        </w:r>
      </w:ins>
      <w:r w:rsidR="008F493F">
        <w:t xml:space="preserve">how tree size and species’ traits </w:t>
      </w:r>
      <w:commentRangeStart w:id="202"/>
      <w:r w:rsidR="008F493F">
        <w:t xml:space="preserve">mediate </w:t>
      </w:r>
      <w:commentRangeEnd w:id="202"/>
      <w:r w:rsidR="008F493F">
        <w:rPr>
          <w:rStyle w:val="CommentReference"/>
        </w:rPr>
        <w:commentReference w:id="202"/>
      </w:r>
      <w:r w:rsidR="008F493F">
        <w:t>growth responses across droughts</w:t>
      </w:r>
      <w:ins w:id="203"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04"/>
      <w:r w:rsidR="008F493F">
        <w:t xml:space="preserve">don’t test for differential trait effects across periods of water shortage [@dorangeville_drought_2018] and </w:t>
      </w:r>
      <w:commentRangeEnd w:id="204"/>
      <w:r w:rsidR="008F493F">
        <w:rPr>
          <w:rStyle w:val="CommentReference"/>
        </w:rPr>
        <w:commentReference w:id="204"/>
      </w:r>
      <w:r w:rsidR="008F493F">
        <w:t>generally focus on species-level responses</w:t>
      </w:r>
      <w:commentRangeStart w:id="205"/>
      <w:r w:rsidR="008F493F">
        <w:t>, which preclude consideration</w:t>
      </w:r>
      <w:commentRangeEnd w:id="205"/>
      <w:r w:rsidR="008F493F">
        <w:rPr>
          <w:rStyle w:val="CommentReference"/>
        </w:rPr>
        <w:commentReference w:id="205"/>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06"/>
      <w:r w:rsidR="008F493F" w:rsidRPr="00DA3944">
        <w:rPr>
          <w:b/>
          <w:bCs/>
        </w:rPr>
        <w:t>REFS</w:t>
      </w:r>
      <w:commentRangeEnd w:id="206"/>
      <w:r w:rsidR="008F52C2">
        <w:rPr>
          <w:rStyle w:val="CommentReference"/>
        </w:rPr>
        <w:commentReference w:id="206"/>
      </w:r>
      <w:r w:rsidR="008F493F" w:rsidRPr="00DA3944">
        <w:rPr>
          <w:b/>
          <w:bCs/>
        </w:rPr>
        <w:t>??</w:t>
      </w:r>
      <w:r w:rsidR="008F493F">
        <w:t>). There is also evidence that the degree to which larger trees suffer more increases with the severity of drought conditions [@bennett_larger_2015; @stovall_tree_2019]. [</w:t>
      </w:r>
      <w:commentRangeStart w:id="207"/>
      <w:r w:rsidR="008F493F" w:rsidRPr="00DA3944">
        <w:rPr>
          <w:i/>
          <w:iCs/>
        </w:rPr>
        <w:t>Are there any studies showing interactions of drought type with traits?</w:t>
      </w:r>
      <w:r w:rsidR="008F493F" w:rsidRPr="2A64F28F">
        <w:t xml:space="preserve">] </w:t>
      </w:r>
      <w:commentRangeEnd w:id="207"/>
      <w:r w:rsidR="00C87538">
        <w:rPr>
          <w:rStyle w:val="CommentReference"/>
        </w:rPr>
        <w:commentReference w:id="207"/>
      </w:r>
      <w:commentRangeStart w:id="208"/>
      <w:r w:rsidR="008F493F">
        <w:t xml:space="preserve">Thus, while we expect many of the fundamental mechanisms shaping drought responses to be universal, we have little undertanding of how tree size and traits interact with drought characteristics to result in differential responses </w:t>
      </w:r>
      <w:commentRangeStart w:id="209"/>
      <w:r w:rsidR="008F493F">
        <w:t>across droughts.</w:t>
      </w:r>
      <w:commentRangeEnd w:id="208"/>
      <w:r w:rsidR="008F493F">
        <w:rPr>
          <w:rStyle w:val="CommentReference"/>
        </w:rPr>
        <w:commentReference w:id="208"/>
      </w:r>
    </w:p>
    <w:p w14:paraId="51BA2758" w14:textId="218959BB" w:rsidR="00FE53A9" w:rsidRDefault="00FE53A9" w:rsidP="00314203">
      <w:pPr>
        <w:pStyle w:val="BodyText"/>
        <w:rPr>
          <w:moveTo w:id="210" w:author="Lawren" w:date="2019-11-16T14:48:00Z"/>
        </w:rPr>
        <w:pPrChange w:id="211" w:author="Lawren" w:date="2019-11-16T15:05:00Z">
          <w:pPr>
            <w:pStyle w:val="FirstParagraph"/>
            <w:ind w:firstLine="720"/>
          </w:pPr>
        </w:pPrChange>
      </w:pPr>
      <w:moveToRangeStart w:id="212" w:author="Lawren" w:date="2019-11-16T14:48:00Z" w:name="move24808140"/>
      <w:moveTo w:id="213" w:author="Lawren" w:date="2019-11-16T14:48:00Z">
        <w:del w:id="214" w:author="Lawren" w:date="2019-11-16T15:05:00Z">
          <w:r w:rsidDel="00314203">
            <w:delText>U</w:delText>
          </w:r>
        </w:del>
        <w:r>
          <w:t>nderstanding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09"/>
      <w:r w:rsidR="00314203">
        <w:rPr>
          <w:rStyle w:val="CommentReference"/>
        </w:rPr>
        <w:commentReference w:id="209"/>
      </w:r>
    </w:p>
    <w:moveToRangeEnd w:id="212"/>
    <w:p w14:paraId="215F8E62" w14:textId="77777777" w:rsidR="0048356C" w:rsidRDefault="008F493F">
      <w:pPr>
        <w:pStyle w:val="BodyText"/>
      </w:pPr>
      <w:commentRangeStart w:id="215"/>
      <w:r>
        <w:lastRenderedPageBreak/>
        <w:t xml:space="preserve">Here, we combine tree-ring records covering three </w:t>
      </w:r>
      <w:ins w:id="216"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15"/>
      <w:r>
        <w:rPr>
          <w:rStyle w:val="CommentReference"/>
        </w:rPr>
        <w:commentReference w:id="215"/>
      </w:r>
      <w:r>
        <w:t xml:space="preserve"> First, we focus on the role of tree size and its interaction with microenvironment. </w:t>
      </w:r>
      <w:commentRangeStart w:id="217"/>
      <w:r>
        <w:t xml:space="preserve">We confirm that, consistent with most forests globally, larger-diameter trees tend to have lower drought resistance in this forest, which </w:t>
      </w:r>
      <w:commentRangeStart w:id="218"/>
      <w:r>
        <w:t xml:space="preserve">is in an ecoregion </w:t>
      </w:r>
      <w:commentRangeEnd w:id="218"/>
      <w:r w:rsidR="00755F9E">
        <w:rPr>
          <w:rStyle w:val="CommentReference"/>
        </w:rPr>
        <w:commentReference w:id="218"/>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19"/>
      <w:r>
        <w:t>root water access</w:t>
      </w:r>
      <w:commentRangeEnd w:id="219"/>
      <w:r w:rsidR="00984195">
        <w:rPr>
          <w:rStyle w:val="CommentReference"/>
        </w:rPr>
        <w:commentReference w:id="219"/>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20"/>
      <w:commentRangeStart w:id="221"/>
      <w:r>
        <w:t xml:space="preserve">observed patterns in relation to wood </w:t>
      </w:r>
      <w:commentRangeEnd w:id="220"/>
      <w:r>
        <w:rPr>
          <w:rStyle w:val="CommentReference"/>
        </w:rPr>
        <w:commentReference w:id="220"/>
      </w:r>
      <w:commentRangeEnd w:id="221"/>
      <w:r>
        <w:rPr>
          <w:rStyle w:val="CommentReference"/>
        </w:rPr>
        <w:commentReference w:id="221"/>
      </w:r>
      <w:r>
        <w:t>density (negative effect; @hoffmann_hydraulic_2011), specific leaf area (positive effect), and xylem architecture (</w:t>
      </w:r>
      <w:r w:rsidRPr="00DA3944">
        <w:rPr>
          <w:i/>
          <w:iCs/>
        </w:rPr>
        <w:t>i.e.</w:t>
      </w:r>
      <w:r>
        <w:t xml:space="preserve">, ring or diffuse/ semi-ring porous), </w:t>
      </w:r>
      <w:commentRangeStart w:id="222"/>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22"/>
      <w:r>
        <w:rPr>
          <w:rStyle w:val="CommentReference"/>
        </w:rPr>
        <w:commentReference w:id="222"/>
      </w:r>
      <w:r>
        <w:t xml:space="preserve"> </w:t>
      </w:r>
      <w:commentRangeStart w:id="223"/>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23"/>
      <w:r>
        <w:rPr>
          <w:rStyle w:val="CommentReference"/>
        </w:rPr>
        <w:commentReference w:id="223"/>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17"/>
      <w:r w:rsidR="00314203">
        <w:rPr>
          <w:rStyle w:val="CommentReference"/>
        </w:rPr>
        <w:commentReference w:id="217"/>
      </w:r>
      <w:r>
        <w:t>across droughts (</w:t>
      </w:r>
      <w:r w:rsidRPr="00DA3944">
        <w:rPr>
          <w:i/>
          <w:iCs/>
        </w:rPr>
        <w:t>H3.2</w:t>
      </w:r>
      <w:r w:rsidRPr="6B766FED">
        <w:t>).</w:t>
      </w:r>
    </w:p>
    <w:p w14:paraId="69E60417" w14:textId="77777777" w:rsidR="0048356C" w:rsidRDefault="008F493F">
      <w:pPr>
        <w:pStyle w:val="Heading3"/>
      </w:pPr>
      <w:bookmarkStart w:id="224" w:name="materials-and-methods"/>
      <w:bookmarkEnd w:id="224"/>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w:t>
      </w:r>
      <w:del w:id="225" w:author="Gonzalez, Erika B." w:date="2019-11-13T16:47:00Z">
        <w:r w:rsidDel="00755F9E">
          <w:delText>[@gonzalezakre_</w:delText>
        </w:r>
        <w:commentRangeStart w:id="226"/>
        <w:r w:rsidDel="00755F9E">
          <w:delText>patterns</w:delText>
        </w:r>
      </w:del>
      <w:commentRangeEnd w:id="226"/>
      <w:r w:rsidR="00755F9E">
        <w:rPr>
          <w:rStyle w:val="CommentReference"/>
        </w:rPr>
        <w:commentReference w:id="226"/>
      </w:r>
      <w:del w:id="227"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28" w:author="Gonzalez, Erika B." w:date="2019-11-13T16:48:00Z">
        <w:r w:rsidDel="00755F9E">
          <w:delText xml:space="preserve">were </w:delText>
        </w:r>
      </w:del>
      <w:ins w:id="229"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1">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w:t>
      </w:r>
      <w:ins w:id="230" w:author="Gonzalez, Erika B." w:date="2019-11-13T16:52:00Z">
        <w:r w:rsidR="00F25DBB">
          <w:t xml:space="preserve"> </w:t>
        </w:r>
        <w:commentRangeStart w:id="231"/>
        <w:r w:rsidR="00F25DBB">
          <w:t>here</w:t>
        </w:r>
      </w:ins>
      <w:r>
        <w:t xml:space="preserve"> (Table S2). </w:t>
      </w:r>
      <w:commentRangeEnd w:id="231"/>
      <w:r w:rsidR="00F25DBB">
        <w:rPr>
          <w:rStyle w:val="CommentReference"/>
        </w:rPr>
        <w:commentReference w:id="231"/>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32"/>
      <w:r>
        <w:t xml:space="preserve">Crown positions </w:t>
      </w:r>
      <w:commentRangeEnd w:id="232"/>
      <w:r w:rsidR="00D403BA">
        <w:rPr>
          <w:rStyle w:val="CommentReference"/>
        </w:rPr>
        <w:commentReference w:id="232"/>
      </w:r>
      <w:r>
        <w:t xml:space="preserve">were recorded in the field during the growing season of 2018 following the crown position protocol of @jennings_assessing_1999, whereby positions were ranked as dominant, codominant, intermediate, or suppressed. As </w:t>
      </w:r>
      <w:del w:id="233" w:author="erikab" w:date="2019-11-14T10:52:00Z">
        <w:r w:rsidDel="006E6A96">
          <w:delText xml:space="preserve">there </w:delText>
        </w:r>
      </w:del>
      <w:ins w:id="234" w:author="erikab" w:date="2019-11-14T10:52:00Z">
        <w:r w:rsidR="006E6A96">
          <w:t xml:space="preserve">it </w:t>
        </w:r>
      </w:ins>
      <w:r>
        <w:t xml:space="preserve">was </w:t>
      </w:r>
      <w:del w:id="235" w:author="erikab" w:date="2019-11-14T10:50:00Z">
        <w:r w:rsidDel="006E6A96">
          <w:delText>no way</w:delText>
        </w:r>
      </w:del>
      <w:ins w:id="236" w:author="erikab" w:date="2019-11-14T10:50:00Z">
        <w:r w:rsidR="006E6A96">
          <w:t xml:space="preserve"> unfeasible</w:t>
        </w:r>
      </w:ins>
      <w:r>
        <w:t xml:space="preserve"> to retroactively estimate crown position, we assumed that 2018 crown position was reflective of each tree’s position over the past </w:t>
      </w:r>
      <w:commentRangeStart w:id="237"/>
      <w:r>
        <w:t xml:space="preserve">60 years. </w:t>
      </w:r>
      <w:commentRangeEnd w:id="237"/>
      <w:r w:rsidR="00F25DBB">
        <w:rPr>
          <w:rStyle w:val="CommentReference"/>
        </w:rPr>
        <w:commentReference w:id="237"/>
      </w:r>
      <w:r>
        <w:t>While some trees undoubtedly changed position, an analysis of crown position relative to height (Fig. 2</w:t>
      </w:r>
      <w:r w:rsidR="006E6A96">
        <w:t>,</w:t>
      </w:r>
      <w:ins w:id="238" w:author="erikab" w:date="2019-11-14T10:52:00Z">
        <w:r w:rsidR="006E6A96">
          <w:t xml:space="preserve"> d</w:t>
        </w:r>
      </w:ins>
      <w:r>
        <w:t xml:space="preserve">) and height </w:t>
      </w:r>
      <w:del w:id="239" w:author="erikab" w:date="2019-11-14T10:53:00Z">
        <w:r w:rsidDel="006E6A96">
          <w:delText xml:space="preserve">change </w:delText>
        </w:r>
      </w:del>
      <w:ins w:id="240"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w:t>
      </w:r>
      <w:del w:id="241" w:author="erikab" w:date="2019-11-14T11:00:00Z">
        <w:r w:rsidDel="003F18F3">
          <w:delText>and from this</w:delText>
        </w:r>
      </w:del>
      <w:ins w:id="242"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43"/>
      <w:r>
        <w:t>Hydraulic traits were collected at SCBI (Table 3)</w:t>
      </w:r>
      <w:ins w:id="244" w:author="erikab" w:date="2019-11-14T11:02:00Z">
        <w:r w:rsidR="003F18F3">
          <w:t xml:space="preserve"> in</w:t>
        </w:r>
      </w:ins>
      <w:del w:id="245" w:author="erikab" w:date="2019-11-14T11:02:00Z">
        <w:r w:rsidDel="003F18F3">
          <w:delText xml:space="preserve">. In </w:delText>
        </w:r>
      </w:del>
      <w:r>
        <w:t>August 2018</w:t>
      </w:r>
      <w:ins w:id="246" w:author="erikab" w:date="2019-11-14T11:02:00Z">
        <w:r w:rsidR="003F18F3">
          <w:t xml:space="preserve">. </w:t>
        </w:r>
      </w:ins>
      <w:del w:id="247" w:author="erikab" w:date="2019-11-14T11:02:00Z">
        <w:r w:rsidDel="003F18F3">
          <w:delText>, w</w:delText>
        </w:r>
      </w:del>
      <w:ins w:id="248" w:author="erikab" w:date="2019-11-14T11:02:00Z">
        <w:r w:rsidR="003F18F3">
          <w:t>W</w:t>
        </w:r>
      </w:ins>
      <w:r>
        <w:t xml:space="preserve">e sampled small sun-exposed branches from three individuals of each species in and around the ForestGEO plot. Samples were re-cut under water by at least two </w:t>
      </w:r>
      <w:del w:id="249" w:author="Lawren" w:date="2019-11-16T15:17:00Z">
        <w:r w:rsidDel="00D403BA">
          <w:delText xml:space="preserve">notes </w:delText>
        </w:r>
      </w:del>
      <w:ins w:id="250" w:author="Lawren" w:date="2019-11-16T15:17:00Z">
        <w:r w:rsidR="00D403BA">
          <w:t>no</w:t>
        </w:r>
        <w:r w:rsidR="00D403BA">
          <w:t>d</w:t>
        </w:r>
        <w:r w:rsidR="00D403BA">
          <w:t xml:space="preserve">es </w:t>
        </w:r>
      </w:ins>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commentRangeEnd w:id="243"/>
      <w:r w:rsidR="00D403BA">
        <w:rPr>
          <w:rStyle w:val="CommentReference"/>
        </w:rPr>
        <w:commentReference w:id="243"/>
      </w:r>
    </w:p>
    <w:p w14:paraId="013B60DD" w14:textId="77777777" w:rsidR="0048356C" w:rsidRDefault="008F493F">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51"/>
      <w:r>
        <w:t xml:space="preserve"> &gt;25% of the cored trees experienced &gt;30% reduction in basal area increment (BAI)</w:t>
      </w:r>
      <w:commentRangeEnd w:id="251"/>
      <w:r w:rsidR="00277E10">
        <w:rPr>
          <w:rStyle w:val="CommentReference"/>
        </w:rPr>
        <w:commentReference w:id="251"/>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52"/>
      <w:r>
        <w:t>(version 3.5.3)</w:t>
      </w:r>
      <w:commentRangeEnd w:id="252"/>
      <w:r w:rsidR="00C578BB">
        <w:rPr>
          <w:rStyle w:val="CommentReference"/>
        </w:rPr>
        <w:commentReference w:id="252"/>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2">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53" w:author="erikab" w:date="2019-11-14T11:15:00Z">
        <w:r w:rsidDel="00C578BB">
          <w:rPr>
            <w:i/>
          </w:rPr>
          <w:delText>Analysis</w:delText>
        </w:r>
      </w:del>
      <w:ins w:id="254" w:author="erikab" w:date="2019-11-14T11:15:00Z">
        <w:r w:rsidR="00C578BB">
          <w:rPr>
            <w:i/>
          </w:rPr>
          <w:t>Statistical analysis</w:t>
        </w:r>
      </w:ins>
    </w:p>
    <w:p w14:paraId="0411AF62" w14:textId="77777777" w:rsidR="00DA3944" w:rsidRDefault="008F493F">
      <w:pPr>
        <w:pStyle w:val="BodyText"/>
        <w:rPr>
          <w:ins w:id="255"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56"/>
      <w:r>
        <w:t xml:space="preserve">, most of which </w:t>
      </w:r>
      <w:commentRangeEnd w:id="256"/>
      <w:r w:rsidR="00277E10">
        <w:rPr>
          <w:rStyle w:val="CommentReference"/>
        </w:rPr>
        <w:commentReference w:id="256"/>
      </w:r>
      <w:r>
        <w:t xml:space="preserve">consider </w:t>
      </w:r>
      <m:oMath>
        <m:r>
          <w:rPr>
            <w:rFonts w:ascii="Cambria Math" w:hAnsi="Cambria Math"/>
          </w:rPr>
          <m:t>R</m:t>
        </m:r>
      </m:oMath>
      <w:r>
        <w:t xml:space="preserve"> as the response variable</w:t>
      </w:r>
      <w:commentRangeStart w:id="257"/>
      <w:r>
        <w:t xml:space="preserve">. </w:t>
      </w:r>
      <w:commentRangeEnd w:id="257"/>
      <w:r w:rsidR="00277E10">
        <w:rPr>
          <w:rStyle w:val="CommentReference"/>
        </w:rPr>
        <w:commentReference w:id="257"/>
      </w:r>
    </w:p>
    <w:p w14:paraId="57C6F80C" w14:textId="77777777" w:rsidR="00DA3944" w:rsidRDefault="008F493F">
      <w:pPr>
        <w:pStyle w:val="BodyText"/>
        <w:rPr>
          <w:ins w:id="258"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w:t>
      </w:r>
      <w:commentRangeStart w:id="259"/>
      <w:r>
        <w:t>to assess model fit.</w:t>
      </w:r>
      <w:commentRangeEnd w:id="259"/>
      <w:r w:rsidR="00DA3944">
        <w:rPr>
          <w:rStyle w:val="CommentReference"/>
        </w:rPr>
        <w:commentReference w:id="259"/>
      </w:r>
      <w:r>
        <w:t xml:space="preserve"> </w:t>
      </w:r>
    </w:p>
    <w:p w14:paraId="4BCDDB77" w14:textId="426F6E1F" w:rsidR="0048356C" w:rsidRDefault="008F493F">
      <w:pPr>
        <w:pStyle w:val="BodyText"/>
      </w:pPr>
      <w:commentRangeStart w:id="260"/>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261"/>
      <w:r>
        <w:t xml:space="preserve">by </w:t>
      </w:r>
      <m:oMath>
        <m:r>
          <w:rPr>
            <w:rFonts w:ascii="Cambria Math" w:hAnsi="Cambria Math"/>
          </w:rPr>
          <m:t>≥</m:t>
        </m:r>
      </m:oMath>
      <w:r>
        <w:t xml:space="preserve"> 2</w:t>
      </w:r>
      <w:commentRangeEnd w:id="261"/>
      <w:r w:rsidR="0049262A">
        <w:rPr>
          <w:rStyle w:val="CommentReference"/>
        </w:rPr>
        <w:commentReference w:id="261"/>
      </w:r>
      <w:r>
        <w:t xml:space="preserve"> relative to the </w:t>
      </w:r>
      <w:del w:id="262" w:author="Lawren" w:date="2019-11-16T15:19:00Z">
        <w:r w:rsidDel="00D403BA">
          <w:delText xml:space="preserve">appropriate </w:delText>
        </w:r>
      </w:del>
      <w:ins w:id="263" w:author="Lawren" w:date="2019-11-16T15:19:00Z">
        <w:r w:rsidR="00D403BA">
          <w:t>corresponding</w:t>
        </w:r>
        <w:r w:rsidR="00D403BA">
          <w:t xml:space="preserve"> </w:t>
        </w:r>
      </w:ins>
      <w:r>
        <w:t xml:space="preserve">null model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264"/>
      <w:r>
        <w:t>Second</w:t>
      </w:r>
      <w:commentRangeEnd w:id="264"/>
      <w:r w:rsidR="00A662E3">
        <w:rPr>
          <w:rStyle w:val="CommentReference"/>
        </w:rPr>
        <w:commentReference w:id="264"/>
      </w:r>
      <w:r>
        <w:t xml:space="preserve">,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60"/>
      <w:r w:rsidR="0049262A">
        <w:rPr>
          <w:rStyle w:val="CommentReference"/>
        </w:rPr>
        <w:commentReference w:id="260"/>
      </w:r>
    </w:p>
    <w:p w14:paraId="665137CA" w14:textId="77777777" w:rsidR="0048356C" w:rsidRDefault="008F493F">
      <w:pPr>
        <w:pStyle w:val="Heading3"/>
      </w:pPr>
      <w:bookmarkStart w:id="265" w:name="results"/>
      <w:bookmarkEnd w:id="265"/>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266"/>
      <w:r>
        <w:t xml:space="preserve">In the 60-year period between 1950 and 2009, </w:t>
      </w:r>
      <w:del w:id="267" w:author="Lawren" w:date="2019-11-16T15:19:00Z">
        <w:r w:rsidDel="00D403BA">
          <w:delText xml:space="preserve">there were </w:delText>
        </w:r>
      </w:del>
      <w:r>
        <w:t xml:space="preserve">three droughts </w:t>
      </w:r>
      <w:del w:id="268"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r w:rsidRPr="00DA3944">
        <w:rPr>
          <w:i/>
          <w:iCs/>
        </w:rPr>
        <w:t>Lymantria dispar</w:t>
      </w:r>
      <w:r>
        <w:t xml:space="preserve"> L.) from approximately 1988-1995, which most stronly impacted </w:t>
      </w:r>
      <w:r w:rsidRPr="00DA3944">
        <w:rPr>
          <w:i/>
          <w:iCs/>
        </w:rPr>
        <w:t>Quercus</w:t>
      </w:r>
      <w:r>
        <w:t xml:space="preserve"> spp. (</w:t>
      </w:r>
      <w:commentRangeStart w:id="269"/>
      <w:r w:rsidRPr="00DA3944">
        <w:rPr>
          <w:i/>
          <w:iCs/>
        </w:rPr>
        <w:t xml:space="preserve">Cite </w:t>
      </w:r>
      <w:commentRangeEnd w:id="269"/>
      <w:r w:rsidR="00FA3D69">
        <w:rPr>
          <w:rStyle w:val="CommentReference"/>
        </w:rPr>
        <w:commentReference w:id="269"/>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270"/>
      <w:r>
        <w:t xml:space="preserve">MJJA </w:t>
      </w:r>
      <w:commentRangeEnd w:id="270"/>
      <w:r w:rsidR="00FA3D69">
        <w:rPr>
          <w:rStyle w:val="CommentReference"/>
        </w:rPr>
        <w:commentReference w:id="270"/>
      </w:r>
      <w:r>
        <w:t xml:space="preserve">PET-PRE of 83.37, 86.97, and 80 mm mo-1, respectively. The years 1964 and 2007 also ranked in the top five driest (PET-PRE =83.87 and 82.13 mm mo-1), but were not among the lowest in terms of PDSI and were not identified as a </w:t>
      </w:r>
      <w:commentRangeStart w:id="271"/>
      <w:commentRangeStart w:id="272"/>
      <w:r>
        <w:t xml:space="preserve">pointer </w:t>
      </w:r>
      <w:commentRangeEnd w:id="271"/>
      <w:r w:rsidR="00FA3D69">
        <w:rPr>
          <w:rStyle w:val="CommentReference"/>
        </w:rPr>
        <w:commentReference w:id="271"/>
      </w:r>
      <w:r>
        <w:t>yea</w:t>
      </w:r>
      <w:del w:id="273" w:author="erikab" w:date="2019-11-14T11:25:00Z">
        <w:r w:rsidDel="00FA3D69">
          <w:delText>s</w:delText>
        </w:r>
      </w:del>
      <w:r>
        <w:t>r</w:t>
      </w:r>
      <w:commentRangeEnd w:id="272"/>
      <w:r>
        <w:rPr>
          <w:rStyle w:val="CommentReference"/>
        </w:rPr>
        <w:commentReference w:id="272"/>
      </w:r>
      <w:r>
        <w:t xml:space="preserve"> (Table S3)</w:t>
      </w:r>
      <w:commentRangeEnd w:id="266"/>
      <w:r w:rsidR="003928F2">
        <w:rPr>
          <w:rStyle w:val="CommentReference"/>
        </w:rPr>
        <w:commentReference w:id="266"/>
      </w:r>
    </w:p>
    <w:p w14:paraId="3480E3A6" w14:textId="4D5A5B98" w:rsidR="0048356C" w:rsidRDefault="008F493F">
      <w:pPr>
        <w:pStyle w:val="BodyText"/>
      </w:pPr>
      <w:commentRangeStart w:id="274"/>
      <w:r>
        <w:t xml:space="preserve">The droughts differed in intensity and prior onset (Table S3, Fig. S2). </w:t>
      </w:r>
      <w:commentRangeStart w:id="275"/>
      <w:r>
        <w:t>In terms of intensity during the peak growing season of the focal year, the 1999 drought was the most intense (lowest PDSI) during May-July</w:t>
      </w:r>
      <w:commentRangeEnd w:id="275"/>
      <w:r w:rsidR="00A662E3">
        <w:rPr>
          <w:rStyle w:val="CommentReference"/>
        </w:rPr>
        <w:commentReference w:id="275"/>
      </w:r>
      <w:r>
        <w:t xml:space="preserve">. It was </w:t>
      </w:r>
      <w:commentRangeStart w:id="276"/>
      <w:r>
        <w:t xml:space="preserve">surpassed </w:t>
      </w:r>
      <w:commentRangeEnd w:id="276"/>
      <w:r w:rsidR="00A662E3">
        <w:rPr>
          <w:rStyle w:val="CommentReference"/>
        </w:rPr>
        <w:commentReference w:id="276"/>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277" w:author="erikab" w:date="2019-11-14T11:26:00Z">
        <w:r w:rsidR="00FA3D69">
          <w:t xml:space="preserve">previous </w:t>
        </w:r>
      </w:ins>
      <w:r>
        <w:t>months</w:t>
      </w:r>
      <w:del w:id="278"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279"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274"/>
      <w:r w:rsidR="003928F2">
        <w:rPr>
          <w:rStyle w:val="CommentReference"/>
        </w:rPr>
        <w:commentReference w:id="274"/>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280"/>
      <w:r>
        <w:t xml:space="preserve">roughly 30% of the cored trees suffered </w:t>
      </w:r>
      <m:oMath>
        <m:r>
          <w:rPr>
            <w:rFonts w:ascii="Cambria Math" w:hAnsi="Cambria Math"/>
          </w:rPr>
          <m:t>≥</m:t>
        </m:r>
      </m:oMath>
      <w:r>
        <w:t xml:space="preserve"> 30% growth reductions </w:t>
      </w:r>
      <w:commentRangeEnd w:id="280"/>
      <w:r w:rsidR="00277E10">
        <w:rPr>
          <w:rStyle w:val="CommentReference"/>
        </w:rPr>
        <w:commentReference w:id="280"/>
      </w:r>
      <w:r>
        <w:t>(</w:t>
      </w:r>
      <m:oMath>
        <m:r>
          <w:rPr>
            <w:rFonts w:ascii="Cambria Math" w:hAnsi="Cambria Math"/>
          </w:rPr>
          <m:t>R</m:t>
        </m:r>
      </m:oMath>
      <w:r>
        <w:t xml:space="preserve"> </w:t>
      </w:r>
      <m:oMath>
        <m:r>
          <w:rPr>
            <w:rFonts w:ascii="Cambria Math" w:hAnsi="Cambria Math"/>
          </w:rPr>
          <m:t>≤</m:t>
        </m:r>
      </m:oMath>
      <w:r>
        <w:t xml:space="preserve"> 0.7): 29.4</w:t>
      </w:r>
      <w:del w:id="281" w:author="Lawren" w:date="2019-11-16T15:24:00Z">
        <w:r w:rsidDel="003928F2">
          <w:delText>3%</w:delText>
        </w:r>
      </w:del>
      <w:r>
        <w:t xml:space="preserve"> in 1966, 31.</w:t>
      </w:r>
      <w:del w:id="282" w:author="Lawren" w:date="2019-11-16T15:24:00Z">
        <w:r w:rsidDel="003928F2">
          <w:delText>86</w:delText>
        </w:r>
      </w:del>
      <w:ins w:id="283" w:author="Lawren" w:date="2019-11-16T15:24:00Z">
        <w:r w:rsidR="003928F2">
          <w:t>9</w:t>
        </w:r>
      </w:ins>
      <w:r>
        <w:t>% in 1977, and 26.8</w:t>
      </w:r>
      <w:del w:id="284" w:author="Lawren" w:date="2019-11-16T15:24:00Z">
        <w:r w:rsidDel="003928F2">
          <w:delText>1</w:delText>
        </w:r>
      </w:del>
      <w:r>
        <w:t xml:space="preserve">% in 1999. </w:t>
      </w:r>
      <w:commentRangeStart w:id="285"/>
      <w:r>
        <w:t xml:space="preserve">Some trees exhibited increased growth: </w:t>
      </w:r>
      <w:commentRangeEnd w:id="285"/>
      <w:r w:rsidR="003928F2">
        <w:rPr>
          <w:rStyle w:val="CommentReference"/>
        </w:rPr>
        <w:commentReference w:id="285"/>
      </w:r>
      <w:r>
        <w:t>(</w:t>
      </w:r>
      <m:oMath>
        <m:r>
          <w:rPr>
            <w:rFonts w:ascii="Cambria Math" w:hAnsi="Cambria Math"/>
          </w:rPr>
          <m:t>R</m:t>
        </m:r>
      </m:oMath>
      <w:r>
        <w:t xml:space="preserve"> &gt; 1.0): </w:t>
      </w:r>
      <w:commentRangeStart w:id="286"/>
      <w:r>
        <w:t>26.3</w:t>
      </w:r>
      <w:del w:id="287" w:author="Lawren" w:date="2019-11-16T15:25:00Z">
        <w:r w:rsidDel="003928F2">
          <w:delText>1</w:delText>
        </w:r>
      </w:del>
      <w:commentRangeEnd w:id="286"/>
      <w:r w:rsidR="003928F2">
        <w:rPr>
          <w:rStyle w:val="CommentReference"/>
        </w:rPr>
        <w:commentReference w:id="286"/>
      </w:r>
      <w:r>
        <w:t>% in 1966, 21.9</w:t>
      </w:r>
      <w:del w:id="288" w:author="Lawren" w:date="2019-11-16T15:25:00Z">
        <w:r w:rsidDel="003928F2">
          <w:delText>2</w:delText>
        </w:r>
      </w:del>
      <w:r>
        <w:t>% in 1977, and 25.</w:t>
      </w:r>
      <w:del w:id="289" w:author="Lawren" w:date="2019-11-16T15:25:00Z">
        <w:r w:rsidDel="003928F2">
          <w:delText>57</w:delText>
        </w:r>
      </w:del>
      <w:ins w:id="290" w:author="Lawren" w:date="2019-11-16T15:25:00Z">
        <w:r w:rsidR="003928F2">
          <w:t>6</w:t>
        </w:r>
      </w:ins>
      <w: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291" w:author="Lawren" w:date="2019-11-16T15:26:00Z">
        <w:r w:rsidDel="003928F2">
          <w:delText>Overall, our analysis confirmed the tendency for l</w:delText>
        </w:r>
      </w:del>
      <w:ins w:id="292" w:author="Lawren" w:date="2019-11-16T15:26:00Z">
        <w:r w:rsidR="003928F2">
          <w:t>L</w:t>
        </w:r>
      </w:ins>
      <w:r>
        <w:t>arger-diameter trees to show</w:t>
      </w:r>
      <w:ins w:id="293" w:author="Lawren" w:date="2019-11-16T15:26:00Z">
        <w:r w:rsidR="003928F2">
          <w:t>ed</w:t>
        </w:r>
      </w:ins>
      <w:r>
        <w:t xml:space="preserve"> greater reductions in growth during drought [@bennett_larger_2015] (</w:t>
      </w:r>
      <w:r>
        <w:rPr>
          <w:i/>
        </w:rPr>
        <w:t>H1.0</w:t>
      </w:r>
      <w:r>
        <w:t xml:space="preserve">), although there was no signficant effect </w:t>
      </w:r>
      <w:del w:id="294" w:author="erikab" w:date="2019-11-14T11:30:00Z">
        <w:r w:rsidDel="00FA3D69">
          <w:delText xml:space="preserve">for </w:delText>
        </w:r>
      </w:del>
      <w:ins w:id="295"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w:t>
      </w:r>
      <w:ins w:id="296" w:author="Lawren" w:date="2019-11-16T15:27:00Z">
        <w:r w:rsidR="003928F2">
          <w:t>selected</w:t>
        </w:r>
      </w:ins>
      <w:del w:id="297" w:author="Lawren" w:date="2019-11-16T15:27:00Z">
        <w:r w:rsidDel="003928F2">
          <w:delText>top</w:delText>
        </w:r>
      </w:del>
      <w:r>
        <w:t xml:space="preserve"> models usually included </w:t>
      </w:r>
      <w:del w:id="298" w:author="Lawren" w:date="2019-11-16T15:27:00Z">
        <w:r w:rsidDel="003928F2">
          <w:delText xml:space="preserve">an effect of </w:delText>
        </w:r>
      </w:del>
      <m:oMath>
        <m:r>
          <w:rPr>
            <w:rFonts w:ascii="Cambria Math" w:hAnsi="Cambria Math"/>
          </w:rPr>
          <m:t>ln[H]</m:t>
        </m:r>
      </m:oMath>
      <w:r>
        <w:t xml:space="preserve">, </w:t>
      </w:r>
      <w:del w:id="299" w:author="Lawren" w:date="2019-11-16T15:27:00Z">
        <w:r w:rsidDel="003928F2">
          <w:delText>and its</w:delText>
        </w:r>
      </w:del>
      <w:ins w:id="300" w:author="Lawren" w:date="2019-11-16T15:27:00Z">
        <w:r w:rsidR="003928F2">
          <w:t>with negative</w:t>
        </w:r>
      </w:ins>
      <w:r>
        <w:t xml:space="preserve"> coefficient </w:t>
      </w:r>
      <w:del w:id="301" w:author="Lawren" w:date="2019-11-16T15:27:00Z">
        <w:r w:rsidDel="003928F2">
          <w:delText xml:space="preserve">was consistently negative, as predicted </w:delText>
        </w:r>
      </w:del>
      <w:r>
        <w:t>(Tables 1, 5). We note that a non-sign</w:t>
      </w:r>
      <w:ins w:id="302" w:author="Valentine Herrmann" w:date="2019-11-14T20:34:00Z">
        <w:r w:rsidR="00042AD3">
          <w:t>i</w:t>
        </w:r>
      </w:ins>
      <w:r>
        <w:t xml:space="preserve">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03"/>
      <w:r>
        <w:t xml:space="preserve">Crown position was </w:t>
      </w:r>
      <w:commentRangeEnd w:id="303"/>
      <w:r w:rsidR="003928F2">
        <w:rPr>
          <w:rStyle w:val="CommentReference"/>
        </w:rPr>
        <w:commentReference w:id="303"/>
      </w:r>
      <w:r>
        <w:t xml:space="preserve">generally correlated with </w:t>
      </w:r>
      <m:oMath>
        <m:r>
          <w:rPr>
            <w:rFonts w:ascii="Cambria Math" w:hAnsi="Cambria Math"/>
          </w:rPr>
          <m:t>H</m:t>
        </m:r>
      </m:oMath>
      <w:r>
        <w:t xml:space="preserve">, but with substantial variation (Fig. 2d). </w:t>
      </w:r>
      <w:commentRangeStart w:id="304"/>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04"/>
      <w:r w:rsidR="00042AD3">
        <w:rPr>
          <w:rStyle w:val="CommentReference"/>
        </w:rPr>
        <w:commentReference w:id="304"/>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05" w:author="erikab" w:date="2019-11-14T11:31:00Z">
        <w:r w:rsidDel="00635089">
          <w:delText xml:space="preserve">influence </w:delText>
        </w:r>
      </w:del>
      <w:ins w:id="306"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07" w:author="erikab" w:date="2019-11-14T11:32:00Z">
        <w:r w:rsidDel="00635089">
          <w:delText>came out as</w:delText>
        </w:r>
      </w:del>
      <w:ins w:id="308" w:author="erikab" w:date="2019-11-14T11:32:00Z">
        <w:r w:rsidR="00635089">
          <w:t>res</w:t>
        </w:r>
      </w:ins>
      <w:ins w:id="309"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310" w:author="erikab" w:date="2019-11-14T11:45:00Z">
        <w:r w:rsidDel="00765267">
          <w:delText>Thus</w:delText>
        </w:r>
      </w:del>
      <w:ins w:id="311" w:author="erikab" w:date="2019-11-14T11:45:00Z">
        <w:r w:rsidR="00765267">
          <w:t>Although</w:t>
        </w:r>
      </w:ins>
      <w:r>
        <w:t xml:space="preserve">, </w:t>
      </w:r>
      <m:oMath>
        <m:r>
          <w:rPr>
            <w:rFonts w:ascii="Cambria Math" w:hAnsi="Cambria Math"/>
          </w:rPr>
          <m:t>CP</m:t>
        </m:r>
      </m:oMath>
      <w:r>
        <w:t xml:space="preserve"> was </w:t>
      </w:r>
      <w:del w:id="312" w:author="erikab" w:date="2019-11-14T11:45:00Z">
        <w:r w:rsidDel="00765267">
          <w:delText xml:space="preserve">sometimes </w:delText>
        </w:r>
      </w:del>
      <w:r>
        <w:t xml:space="preserve">a useful predictor of </w:t>
      </w:r>
      <m:oMath>
        <m:r>
          <w:rPr>
            <w:rFonts w:ascii="Cambria Math" w:hAnsi="Cambria Math"/>
          </w:rPr>
          <m:t>R</m:t>
        </m:r>
      </m:oMath>
      <w:r>
        <w:t xml:space="preserve">, </w:t>
      </w:r>
      <w:del w:id="313"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314" w:author="erikab" w:date="2019-11-14T11:49:00Z">
        <w:r w:rsidDel="00765267">
          <w:delText xml:space="preserve">negating </w:delText>
        </w:r>
      </w:del>
      <w:ins w:id="315"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316"/>
      <w:r>
        <w:t xml:space="preserve">greater tendency to suffer more </w:t>
      </w:r>
      <w:commentRangeEnd w:id="316"/>
      <w:r w:rsidR="000A43E5">
        <w:rPr>
          <w:rStyle w:val="CommentReference"/>
        </w:rPr>
        <w:commentReference w:id="316"/>
      </w:r>
      <w:r>
        <w:t xml:space="preserve">in drier microenvironments </w:t>
      </w:r>
      <w:commentRangeStart w:id="317"/>
      <w:r>
        <w:t xml:space="preserve">with greater depth to the water table. </w:t>
      </w:r>
      <w:commentRangeEnd w:id="317"/>
      <w:r w:rsidR="000A43E5">
        <w:rPr>
          <w:rStyle w:val="CommentReference"/>
        </w:rPr>
        <w:commentReference w:id="317"/>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318" w:author="Valentine Herrmann" w:date="2019-11-14T21:05:00Z">
        <w:r w:rsidDel="001F0AB4">
          <w:delText>We</w:delText>
        </w:r>
      </w:del>
      <w:del w:id="319" w:author="Lawren" w:date="2019-11-16T15:28:00Z">
        <w:r w:rsidDel="003928F2">
          <w:delText xml:space="preserve"> </w:delText>
        </w:r>
      </w:del>
      <w:ins w:id="320" w:author="Valentine Herrmann" w:date="2019-11-14T21:05:00Z">
        <w:del w:id="321" w:author="Lawren" w:date="2019-11-16T15:28:00Z">
          <w:r w:rsidR="001F0AB4" w:rsidDel="003928F2">
            <w:delText xml:space="preserve">The results </w:delText>
          </w:r>
        </w:del>
      </w:ins>
      <w:del w:id="322" w:author="Lawren" w:date="2019-11-16T15:28:00Z">
        <w:r w:rsidDel="003928F2">
          <w:delText xml:space="preserve">partially support </w:delText>
        </w:r>
        <w:r w:rsidDel="003928F2">
          <w:rPr>
            <w:i/>
          </w:rPr>
          <w:delText>H2.1</w:delText>
        </w:r>
        <w:r w:rsidDel="003928F2">
          <w:delText>:</w:delText>
        </w:r>
      </w:del>
      <w:del w:id="323" w:author="erikab" w:date="2019-11-14T11:52:00Z">
        <w:r w:rsidDel="00B870AC">
          <w:delText xml:space="preserve"> S</w:delText>
        </w:r>
      </w:del>
      <w:ins w:id="324" w:author="erikab" w:date="2019-11-14T11:52:00Z">
        <w:del w:id="325" w:author="Lawren" w:date="2019-11-16T15:28:00Z">
          <w:r w:rsidR="00B870AC" w:rsidDel="003928F2">
            <w:delText xml:space="preserve"> where s</w:delText>
          </w:r>
        </w:del>
      </w:ins>
      <w:del w:id="326" w:author="Lawren" w:date="2019-11-16T15:28:00Z">
        <w:r w:rsidDel="003928F2">
          <w:delText>pecies’ h</w:delText>
        </w:r>
      </w:del>
      <w:ins w:id="327" w:author="Lawren" w:date="2019-11-16T15:28:00Z">
        <w:r w:rsidR="003928F2">
          <w:t>H</w:t>
        </w:r>
      </w:ins>
      <w:r>
        <w:t>ydraulic traits</w:t>
      </w:r>
      <w:ins w:id="328" w:author="Lawren" w:date="2019-11-16T15:28:00Z">
        <w:r w:rsidR="003928F2">
          <w:t>, including</w:t>
        </w:r>
      </w:ins>
      <w:r>
        <w:t xml:space="preserve"> </w:t>
      </w:r>
      <w:del w:id="329" w:author="Valentine Herrmann" w:date="2019-11-14T20:43:00Z">
        <w:r w:rsidDel="000A43E5">
          <w:delText>–</w:delText>
        </w:r>
      </w:del>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330" w:author="Valentine Herrmann" w:date="2019-11-14T20:43:00Z">
        <w:r w:rsidR="000A43E5">
          <w:t xml:space="preserve"> </w:t>
        </w:r>
      </w:ins>
      <w:del w:id="331" w:author="Valentine Herrmann" w:date="2019-11-14T20:43:00Z">
        <w:r w:rsidDel="000A43E5">
          <w:delText>–</w:delText>
        </w:r>
      </w:del>
      <w:del w:id="332" w:author="Lawren" w:date="2019-11-16T15:28:00Z">
        <w:r w:rsidDel="003928F2">
          <w:delText xml:space="preserve">were sometimes useful in </w:delText>
        </w:r>
      </w:del>
      <w:r>
        <w:t>explain</w:t>
      </w:r>
      <w:ins w:id="333" w:author="Lawren" w:date="2019-11-16T15:28:00Z">
        <w:r w:rsidR="003928F2">
          <w:t xml:space="preserve">ed </w:t>
        </w:r>
      </w:ins>
      <w:del w:id="334" w:author="Lawren" w:date="2019-11-16T15:28:00Z">
        <w:r w:rsidDel="003928F2">
          <w:delText xml:space="preserve">ing </w:delText>
        </w:r>
      </w:del>
      <w:r>
        <w:t xml:space="preserve">variation in drought responses, whereas </w:t>
      </w:r>
      <m:oMath>
        <m:r>
          <w:rPr>
            <w:rFonts w:ascii="Cambria Math" w:hAnsi="Cambria Math"/>
          </w:rPr>
          <m:t>LMA</m:t>
        </m:r>
      </m:oMath>
      <w:r>
        <w:t xml:space="preserve"> and </w:t>
      </w:r>
      <m:oMath>
        <m:r>
          <w:rPr>
            <w:rFonts w:ascii="Cambria Math" w:hAnsi="Cambria Math"/>
          </w:rPr>
          <m:t>WD</m:t>
        </m:r>
      </m:oMath>
      <w:r>
        <w:t xml:space="preserve"> were </w:t>
      </w:r>
      <w:del w:id="335" w:author="erikab" w:date="2019-11-14T11:54:00Z">
        <w:r w:rsidDel="00B870AC">
          <w:delText xml:space="preserve">not (Tables 1,4,5). Specifically, </w:delText>
        </w:r>
        <m:oMath>
          <m:r>
            <w:rPr>
              <w:rFonts w:ascii="Cambria Math" w:hAnsi="Cambria Math"/>
            </w:rPr>
            <m:t>LMA</m:t>
          </m:r>
        </m:oMath>
        <w:r w:rsidDel="00B870AC">
          <w:delText xml:space="preserve"> and </w:delText>
        </w:r>
        <m:oMath>
          <m:r>
            <w:rPr>
              <w:rFonts w:ascii="Cambria Math" w:hAnsi="Cambria Math"/>
            </w:rPr>
            <m:t>WD</m:t>
          </m:r>
        </m:oMath>
        <w:r w:rsidDel="00B870AC">
          <w:delText xml:space="preserve"> </w:delText>
        </w:r>
      </w:del>
      <w:r>
        <w:t xml:space="preserve">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w:t>
      </w:r>
      <w:ins w:id="336" w:author="erikab" w:date="2019-11-14T11:55:00Z">
        <w:r w:rsidR="00B870AC">
          <w:t xml:space="preserve">1, </w:t>
        </w:r>
      </w:ins>
      <w:r>
        <w:t>4</w:t>
      </w:r>
      <w:ins w:id="337" w:author="erikab" w:date="2019-11-14T11:55:00Z">
        <w:r w:rsidR="00B870AC">
          <w:t>, 5</w:t>
        </w:r>
      </w:ins>
      <w:r>
        <w:t>)</w:t>
      </w:r>
      <w:ins w:id="338" w:author="Lawren" w:date="2019-11-16T15:28:00Z">
        <w:r w:rsidR="003928F2">
          <w:t xml:space="preserve">. </w:t>
        </w:r>
      </w:ins>
      <w:del w:id="339" w:author="Lawren" w:date="2019-11-16T15:28:00Z">
        <w:r w:rsidDel="003928F2">
          <w:delText xml:space="preserve">, </w:delText>
        </w:r>
        <w:commentRangeStart w:id="340"/>
        <w:r w:rsidDel="003928F2">
          <w:delText xml:space="preserve">and </w:delText>
        </w:r>
        <w:commentRangeEnd w:id="340"/>
        <w:r w:rsidR="000A43E5" w:rsidDel="003928F2">
          <w:rPr>
            <w:rStyle w:val="CommentReference"/>
          </w:rPr>
          <w:commentReference w:id="340"/>
        </w:r>
        <w:r w:rsidDel="003928F2">
          <w:delText xml:space="preserve">therefore these were excluded as candidate variables for the full multivariate models. In </w:delText>
        </w:r>
        <w:commentRangeStart w:id="341"/>
        <w:r w:rsidDel="003928F2">
          <w:delText>contrast</w:delText>
        </w:r>
        <w:commentRangeEnd w:id="341"/>
        <w:r w:rsidR="000A43E5" w:rsidDel="003928F2">
          <w:rPr>
            <w:rStyle w:val="CommentReference"/>
          </w:rPr>
          <w:commentReference w:id="341"/>
        </w:r>
        <w:r w:rsidDel="003928F2">
          <w:delText xml:space="preserve">, </w:delText>
        </w:r>
      </w:del>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w:t>
      </w:r>
      <w:del w:id="342" w:author="erikab" w:date="2019-11-14T11:55:00Z">
        <w:r w:rsidDel="00B870AC">
          <w:delText xml:space="preserve">at least </w:delText>
        </w:r>
      </w:del>
      <w:r>
        <w:t xml:space="preserve">modest amounts of variation (dAIC &gt; 1.0) in at least one drought (Table 4). </w:t>
      </w:r>
      <w:del w:id="343" w:author="Valentine Herrmann" w:date="2019-11-14T20:46:00Z">
        <w:r w:rsidDel="007C1A8D">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w:t>
      </w:r>
      <w:commentRangeStart w:id="344"/>
      <w:r>
        <w:t>overall</w:t>
      </w:r>
      <w:commentRangeEnd w:id="344"/>
      <w:r w:rsidR="007C1A8D">
        <w:rPr>
          <w:rStyle w:val="CommentReference"/>
        </w:rPr>
        <w:commentReference w:id="344"/>
      </w:r>
      <w:r>
        <w:t xml:space="preserve">,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45" w:author="Lawren" w:date="2019-11-16T15:29:00Z">
        <w:r w:rsidDel="003928F2">
          <w:delText xml:space="preserve">never came </w:delText>
        </w:r>
      </w:del>
      <w:ins w:id="346" w:author="erikab" w:date="2019-11-14T11:56:00Z">
        <w:del w:id="347" w:author="Lawren" w:date="2019-11-16T15:29:00Z">
          <w:r w:rsidR="00B870AC" w:rsidDel="003928F2">
            <w:delText xml:space="preserve">turned </w:delText>
          </w:r>
        </w:del>
      </w:ins>
      <w:del w:id="348" w:author="Lawren" w:date="2019-11-16T15:29:00Z">
        <w:r w:rsidDel="003928F2">
          <w:delText>out as significant</w:delText>
        </w:r>
      </w:del>
      <w:ins w:id="349" w:author="Lawren" w:date="2019-11-16T15:29:00Z">
        <w:r w:rsidR="003928F2">
          <w:t>had no significant effect</w:t>
        </w:r>
      </w:ins>
      <w:r>
        <w:t xml:space="preserve"> </w:t>
      </w:r>
      <w:del w:id="350" w:author="Valentine Herrmann" w:date="2019-11-14T20:47:00Z">
        <w:r w:rsidDel="007C1A8D">
          <w:delText xml:space="preserve">(dAIC </w:delText>
        </w:r>
        <m:oMath>
          <m:r>
            <w:rPr>
              <w:rFonts w:ascii="Cambria Math" w:hAnsi="Cambria Math"/>
            </w:rPr>
            <m:t>≤</m:t>
          </m:r>
        </m:oMath>
        <w:r w:rsidDel="007C1A8D">
          <w:delText xml:space="preserve"> 2) </w:delText>
        </w:r>
      </w:del>
      <w:r>
        <w:t xml:space="preserve">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w:t>
      </w:r>
      <w:ins w:id="351" w:author="Lawren" w:date="2019-11-16T15:29:00Z">
        <w:r w:rsidR="003928F2">
          <w:t>, and</w:t>
        </w:r>
      </w:ins>
      <w:del w:id="352" w:author="Lawren" w:date="2019-11-16T15:29:00Z">
        <w:r w:rsidDel="003928F2">
          <w:delText>.</w:delText>
        </w:r>
      </w:del>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w:t>
      </w:r>
      <w:ins w:id="353" w:author="Lawren" w:date="2019-11-16T15:29:00Z">
        <w:r w:rsidR="003928F2">
          <w:t>selected</w:t>
        </w:r>
      </w:ins>
      <w:del w:id="354" w:author="Lawren" w:date="2019-11-16T15:29:00Z">
        <w:r w:rsidDel="003928F2">
          <w:delText xml:space="preserve">top </w:delText>
        </w:r>
      </w:del>
      <w:ins w:id="355" w:author="Lawren" w:date="2019-11-16T15:29:00Z">
        <w:r w:rsidR="003928F2">
          <w:t xml:space="preserve"> </w:t>
        </w:r>
      </w:ins>
      <w:r>
        <w:t>model for two of the three individual droughts (Table 5).</w:t>
      </w:r>
    </w:p>
    <w:p w14:paraId="68F2ECEC" w14:textId="1423E027" w:rsidR="0048356C" w:rsidRDefault="008F493F">
      <w:pPr>
        <w:pStyle w:val="BodyText"/>
      </w:pPr>
      <w:commentRangeStart w:id="356"/>
      <w:del w:id="357" w:author="Valentine Herrmann" w:date="2019-11-14T21:05:00Z">
        <w:r w:rsidDel="001F0AB4">
          <w:delText xml:space="preserve">We </w:delText>
        </w:r>
      </w:del>
      <w:ins w:id="358" w:author="Valentine Herrmann" w:date="2019-11-14T21:05:00Z">
        <w:r w:rsidR="001F0AB4">
          <w:t xml:space="preserve">The results </w:t>
        </w:r>
      </w:ins>
      <w:r>
        <w:t xml:space="preserve">reject </w:t>
      </w:r>
      <w:commentRangeStart w:id="359"/>
      <w:r>
        <w:rPr>
          <w:i/>
        </w:rPr>
        <w:t>H2.2</w:t>
      </w:r>
      <w:r>
        <w:t xml:space="preserve">, </w:t>
      </w:r>
      <w:commentRangeEnd w:id="359"/>
      <w:r w:rsidR="003928F2">
        <w:rPr>
          <w:rStyle w:val="CommentReference"/>
        </w:rPr>
        <w:commentReference w:id="359"/>
      </w:r>
      <w:r>
        <w:t>finding no evidence that taller trees tend to have traits associated with greater drought resistance</w:t>
      </w:r>
      <w:commentRangeEnd w:id="356"/>
      <w:r w:rsidR="003928F2">
        <w:rPr>
          <w:rStyle w:val="CommentReference"/>
        </w:rPr>
        <w:commentReference w:id="356"/>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360"/>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360"/>
      <w:r w:rsidR="007C1A8D">
        <w:rPr>
          <w:rStyle w:val="CommentReference"/>
        </w:rPr>
        <w:commentReference w:id="360"/>
      </w:r>
      <w:commentRangeStart w:id="361"/>
      <w:r>
        <w:t xml:space="preserve">Furthermore, although correlations were statistically signifcant, trait variation within each height class overwhelmed any vertical trends </w:t>
      </w:r>
      <w:commentRangeEnd w:id="361"/>
      <w:r w:rsidR="007C1A8D">
        <w:rPr>
          <w:rStyle w:val="CommentReference"/>
        </w:rPr>
        <w:commentReference w:id="361"/>
      </w:r>
      <w:r>
        <w:t>(Fig. 2e-f).</w:t>
      </w:r>
    </w:p>
    <w:p w14:paraId="4A781631" w14:textId="76A6BB36" w:rsidR="0048356C" w:rsidRDefault="008F493F">
      <w:pPr>
        <w:pStyle w:val="BodyText"/>
      </w:pPr>
      <w:del w:id="362" w:author="Valentine Herrmann" w:date="2019-11-14T21:07:00Z">
        <w:r w:rsidDel="00861E1B">
          <w:lastRenderedPageBreak/>
          <w:delText xml:space="preserve">We </w:delText>
        </w:r>
      </w:del>
      <w:ins w:id="363"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364"/>
      <w:r>
        <w:t>is driven by height itself, as opposed to more drought-sensitive traits in larger trees (Tables 1,5). As discussed above, there was little meaningful variation in traits with height at the comm</w:t>
      </w:r>
      <w:commentRangeEnd w:id="364"/>
      <w:r w:rsidR="003928F2">
        <w:rPr>
          <w:rStyle w:val="CommentReference"/>
        </w:rPr>
        <w:commentReference w:id="364"/>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365"/>
      <w:r>
        <w:t>–</w:t>
      </w:r>
      <w:commentRangeEnd w:id="365"/>
      <w:r w:rsidR="007C1A8D">
        <w:rPr>
          <w:rStyle w:val="CommentReference"/>
        </w:rPr>
        <w:commentReference w:id="365"/>
      </w:r>
      <w:r>
        <w:t xml:space="preserve">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366" w:author="Valentine Herrmann" w:date="2019-11-14T21:07:00Z">
        <w:r w:rsidDel="00861E1B">
          <w:delText xml:space="preserve">We </w:delText>
        </w:r>
      </w:del>
      <w:ins w:id="367" w:author="Valentine Herrmann" w:date="2019-11-14T21:07:00Z">
        <w:r w:rsidR="00861E1B">
          <w:t xml:space="preserve">The </w:t>
        </w:r>
        <w:commentRangeStart w:id="368"/>
        <w:r w:rsidR="00861E1B">
          <w:t xml:space="preserve">results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w:t>
      </w:r>
      <w:commentRangeEnd w:id="368"/>
      <w:r w:rsidR="003928F2">
        <w:rPr>
          <w:rStyle w:val="CommentReference"/>
        </w:rPr>
        <w:commentReference w:id="368"/>
      </w:r>
      <w:r>
        <w:t>drought years (Table 4</w:t>
      </w:r>
      <w:del w:id="369"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370" w:author="Valentine Herrmann" w:date="2019-11-14T20:58:00Z">
        <w:r w:rsidR="00D41466">
          <w:t xml:space="preserve">; </w:t>
        </w:r>
      </w:ins>
      <w:r>
        <w:t>Fig. 1b).</w:t>
      </w:r>
    </w:p>
    <w:p w14:paraId="1AB1933A" w14:textId="030A418B" w:rsidR="0048356C" w:rsidRDefault="008F493F">
      <w:pPr>
        <w:pStyle w:val="BodyText"/>
      </w:pPr>
      <w:del w:id="371" w:author="Valentine Herrmann" w:date="2019-11-14T21:07:00Z">
        <w:r w:rsidDel="00861E1B">
          <w:delText xml:space="preserve">We </w:delText>
        </w:r>
      </w:del>
      <w:ins w:id="372" w:author="Valentine Herrmann" w:date="2019-11-14T21:07:00Z">
        <w:r w:rsidR="00861E1B">
          <w:t xml:space="preserve">The results </w:t>
        </w:r>
      </w:ins>
      <w:commentRangeStart w:id="373"/>
      <w:r>
        <w:t>mostly reject t</w:t>
      </w:r>
      <w:commentRangeEnd w:id="373"/>
      <w:r w:rsidR="003928F2">
        <w:rPr>
          <w:rStyle w:val="CommentReference"/>
        </w:rPr>
        <w:commentReference w:id="373"/>
      </w:r>
      <w:r>
        <w: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w:commentRangeStart w:id="374"/>
      <m:oMath>
        <m:r>
          <w:rPr>
            <w:rFonts w:ascii="Cambria Math" w:hAnsi="Cambria Math"/>
          </w:rPr>
          <m:t>X</m:t>
        </m:r>
        <m:r>
          <w:rPr>
            <w:rFonts w:ascii="Cambria Math" w:hAnsi="Cambria Math"/>
          </w:rPr>
          <m:t>P</m:t>
        </m:r>
        <w:commentRangeEnd w:id="374"/>
        <m:r>
          <m:rPr>
            <m:sty m:val="p"/>
          </m:rPr>
          <w:rPr>
            <w:rStyle w:val="CommentReference"/>
          </w:rPr>
          <w:commentReference w:id="374"/>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w:t>
      </w:r>
      <w:commentRangeStart w:id="375"/>
      <w:r>
        <w:t>). These differences may very well be random, as opposed to statistically meaningful. Am</w:t>
      </w:r>
      <w:commentRangeEnd w:id="375"/>
      <w:r w:rsidR="003928F2">
        <w:rPr>
          <w:rStyle w:val="CommentReference"/>
        </w:rPr>
        <w:commentReference w:id="375"/>
      </w:r>
      <w:r>
        <w:t xml:space="preserve">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376"/>
      <w:r>
        <w:t xml:space="preserve">weakest </w:t>
      </w:r>
      <w:commentRangeEnd w:id="376"/>
      <w:r w:rsidR="001F0AB4">
        <w:rPr>
          <w:rStyle w:val="CommentReference"/>
        </w:rPr>
        <w:commentReference w:id="376"/>
      </w:r>
      <w:r>
        <w:t xml:space="preserve">of six models for the 1999 drought (contrasting with a negative coefficient in the univariate model; Table 4). </w:t>
      </w:r>
      <w:commentRangeStart w:id="377"/>
      <w:del w:id="378" w:author="erikab" w:date="2019-11-14T12:02:00Z">
        <w:r w:rsidDel="00685604">
          <w:delText xml:space="preserve">The </w:delText>
        </w:r>
      </w:del>
      <w:ins w:id="379" w:author="erikab" w:date="2019-11-14T12:02:00Z">
        <w:r w:rsidR="00685604">
          <w:t xml:space="preserve">This </w:t>
        </w:r>
      </w:ins>
      <w:r>
        <w:t xml:space="preserve">difference </w:t>
      </w:r>
      <w:del w:id="380" w:author="erikab" w:date="2019-11-14T12:02:00Z">
        <w:r w:rsidDel="00685604">
          <w:delText xml:space="preserve">most likely to be real is </w:delText>
        </w:r>
      </w:del>
      <w:ins w:id="381"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377"/>
      <w:r w:rsidR="001F0AB4">
        <w:rPr>
          <w:rStyle w:val="CommentReference"/>
        </w:rPr>
        <w:commentReference w:id="377"/>
      </w:r>
    </w:p>
    <w:p w14:paraId="2969DB22" w14:textId="12DD3BB2" w:rsidR="0048356C" w:rsidRDefault="008F493F">
      <w:pPr>
        <w:pStyle w:val="BodyText"/>
      </w:pPr>
      <w:commentRangeStart w:id="382"/>
      <w:del w:id="383" w:author="Valentine Herrmann" w:date="2019-11-14T21:07:00Z">
        <w:r w:rsidDel="00861E1B">
          <w:delText xml:space="preserve">We </w:delText>
        </w:r>
      </w:del>
      <w:ins w:id="384"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382"/>
      <w:r w:rsidR="00861E1B">
        <w:rPr>
          <w:rStyle w:val="CommentReference"/>
        </w:rPr>
        <w:commentReference w:id="382"/>
      </w:r>
    </w:p>
    <w:p w14:paraId="5D0870A1" w14:textId="77777777" w:rsidR="0048356C" w:rsidRDefault="008F493F">
      <w:pPr>
        <w:pStyle w:val="Heading3"/>
      </w:pPr>
      <w:bookmarkStart w:id="385" w:name="discussion"/>
      <w:bookmarkEnd w:id="385"/>
      <w:r>
        <w:t>Discussion</w:t>
      </w:r>
    </w:p>
    <w:p w14:paraId="27D5C30E" w14:textId="28FEB2F0" w:rsidR="0048356C" w:rsidRDefault="008F493F">
      <w:pPr>
        <w:pStyle w:val="FirstParagraph"/>
      </w:pPr>
      <w:del w:id="386" w:author="Lawren" w:date="2019-11-16T15:33:00Z">
        <w:r w:rsidDel="003928F2">
          <w:delText>Our results reveal how t</w:delText>
        </w:r>
      </w:del>
      <w:ins w:id="387" w:author="Lawren" w:date="2019-11-16T15:33:00Z">
        <w:r w:rsidR="003928F2">
          <w:t>T</w:t>
        </w:r>
      </w:ins>
      <w:r>
        <w:t xml:space="preserve">ree size, </w:t>
      </w:r>
      <w:commentRangeStart w:id="388"/>
      <w:r>
        <w:t>microhabitat</w:t>
      </w:r>
      <w:commentRangeEnd w:id="388"/>
      <w:r w:rsidR="00861E1B">
        <w:rPr>
          <w:rStyle w:val="CommentReference"/>
        </w:rPr>
        <w:commentReference w:id="388"/>
      </w:r>
      <w:r>
        <w:t xml:space="preserve">, and hydraulic traits shaped tree growth responses across three droughts in a temperate deciduous forest (Table 1). The tendencey for larger trees to </w:t>
      </w:r>
      <w:del w:id="389" w:author="erikab" w:date="2019-11-14T12:11:00Z">
        <w:r w:rsidDel="00097C4F">
          <w:delText xml:space="preserve">suffer </w:delText>
        </w:r>
      </w:del>
      <w:ins w:id="390" w:author="erikab" w:date="2019-11-14T12:12:00Z">
        <w:r w:rsidR="00097C4F">
          <w:t xml:space="preserve">disproportionally </w:t>
        </w:r>
      </w:ins>
      <w:ins w:id="391" w:author="erikab" w:date="2019-11-14T12:11:00Z">
        <w:r w:rsidR="00097C4F">
          <w:t>reduce growth during drought</w:t>
        </w:r>
      </w:ins>
      <w:del w:id="392"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393" w:author="erikab" w:date="2019-11-14T12:13:00Z">
        <w:r w:rsidDel="00097C4F">
          <w:delText>suffering most–</w:delText>
        </w:r>
      </w:del>
      <w:ins w:id="394"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395"/>
      <w:r>
        <w:t xml:space="preserve">and greater </w:t>
      </w:r>
      <w:commentRangeStart w:id="396"/>
      <w:r>
        <w:t xml:space="preserve">sensitivity </w:t>
      </w:r>
      <w:commentRangeEnd w:id="396"/>
      <w:r w:rsidR="00097C4F">
        <w:rPr>
          <w:rStyle w:val="CommentReference"/>
        </w:rPr>
        <w:commentReference w:id="396"/>
      </w:r>
      <w:r>
        <w:t>of suppressed and crowded individuals</w:t>
      </w:r>
      <w:commentRangeEnd w:id="395"/>
      <w:r w:rsidR="00140A15">
        <w:rPr>
          <w:rStyle w:val="CommentReference"/>
        </w:rPr>
        <w:commentReference w:id="395"/>
      </w:r>
      <w:r>
        <w:t xml:space="preserve"> (</w:t>
      </w:r>
      <w:r>
        <w:rPr>
          <w:b/>
        </w:rPr>
        <w:t>REFS</w:t>
      </w:r>
      <w:r>
        <w:t xml:space="preserve">). There was no evidence that root water access increased drougth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397"/>
      <w:r>
        <w:t>for the canopy to be dominated by more drought-sensitive species</w:t>
      </w:r>
      <w:commentRangeEnd w:id="397"/>
      <w:r w:rsidR="00140A15">
        <w:rPr>
          <w:rStyle w:val="CommentReference"/>
        </w:rPr>
        <w:commentReference w:id="397"/>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398"/>
      <w:r>
        <w:t xml:space="preserve">Therefore, we excpect that most species are adapted, and individual trees acclimatized, to survive droughts of this nature. </w:t>
      </w:r>
      <w:commentRangeEnd w:id="398"/>
      <w:r w:rsidR="00C00D7F">
        <w:rPr>
          <w:rStyle w:val="CommentReference"/>
        </w:rPr>
        <w:commentReference w:id="398"/>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399"/>
      <w:r>
        <w:t xml:space="preserve">advantage </w:t>
      </w:r>
      <w:commentRangeEnd w:id="399"/>
      <w:r w:rsidR="00935C22">
        <w:rPr>
          <w:rStyle w:val="CommentReference"/>
        </w:rPr>
        <w:commentReference w:id="399"/>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400"/>
      <w:r>
        <w:t xml:space="preserve">those </w:t>
      </w:r>
      <w:commentRangeEnd w:id="400"/>
      <w:r w:rsidR="00935C22">
        <w:rPr>
          <w:rStyle w:val="CommentReference"/>
        </w:rPr>
        <w:commentReference w:id="400"/>
      </w:r>
      <w:r>
        <w:t>that have triggered massive tree die-off (e.g., [@allen_global_2010]), many of which have shaped our understanding about the role of tree size [@bennett_larger_2015; @stovall_tree_2019] and</w:t>
      </w:r>
      <w:ins w:id="401" w:author="Valentine Herrmann" w:date="2019-11-14T21:41:00Z">
        <w:r w:rsidR="00935C22">
          <w:t xml:space="preserve">, </w:t>
        </w:r>
      </w:ins>
      <w:del w:id="402" w:author="Valentine Herrmann" w:date="2019-11-14T21:41:00Z">
        <w:r w:rsidDel="00935C22">
          <w:delText>–</w:delText>
        </w:r>
      </w:del>
      <w:r>
        <w:t>to some extent</w:t>
      </w:r>
      <w:ins w:id="403" w:author="Valentine Herrmann" w:date="2019-11-14T21:41:00Z">
        <w:r w:rsidR="00935C22">
          <w:t xml:space="preserve">, </w:t>
        </w:r>
      </w:ins>
      <w:del w:id="404"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405" w:author="Valentine Herrmann" w:date="2019-11-14T21:43:00Z">
        <w:r w:rsidR="00935C22">
          <w:t xml:space="preserve">, </w:t>
        </w:r>
      </w:ins>
      <w:del w:id="406" w:author="Valentine Herrmann" w:date="2019-11-14T21:43:00Z">
        <w:r w:rsidDel="00935C22">
          <w:delText>–</w:delText>
        </w:r>
      </w:del>
      <w:r>
        <w:t>as opposed to canopy position or root water access</w:t>
      </w:r>
      <w:ins w:id="407" w:author="Valentine Herrmann" w:date="2019-11-14T21:43:00Z">
        <w:r w:rsidR="00935C22">
          <w:t xml:space="preserve">, </w:t>
        </w:r>
      </w:ins>
      <w:del w:id="408"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409" w:author="Valentine Herrmann" w:date="2019-11-14T21:44:00Z">
        <w:r w:rsidR="00935C22">
          <w:t xml:space="preserve"> </w:t>
        </w:r>
      </w:ins>
      <w:del w:id="410" w:author="Valentine Herrmann" w:date="2019-11-14T21:44:00Z">
        <w:r w:rsidDel="00935C22">
          <w:delText>–</w:delText>
        </w:r>
      </w:del>
      <w:r>
        <w:t xml:space="preserve">including smaller and thicker </w:t>
      </w:r>
      <w:del w:id="411" w:author="Valentine Herrmann" w:date="2019-11-14T21:44:00Z">
        <w:r w:rsidDel="00935C22">
          <w:delText xml:space="preserve">(higher LMA) </w:delText>
        </w:r>
      </w:del>
      <w:r>
        <w:t>leaves</w:t>
      </w:r>
      <w:ins w:id="412" w:author="Valentine Herrmann" w:date="2019-11-14T21:44:00Z">
        <w:r w:rsidR="00935C22">
          <w:t>(higher LMA)</w:t>
        </w:r>
      </w:ins>
      <w:r>
        <w:t>,</w:t>
      </w:r>
      <w:ins w:id="413" w:author="Valentine Herrmann" w:date="2019-11-14T21:44:00Z">
        <w:r w:rsidR="00935C22" w:rsidRPr="00935C22">
          <w:t xml:space="preserve"> </w:t>
        </w:r>
      </w:ins>
      <w:del w:id="414"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415" w:author="Valentine Herrmann" w:date="2019-11-14T21:45:00Z">
        <w:r w:rsidR="00935C22">
          <w:t xml:space="preserve">, </w:t>
        </w:r>
      </w:ins>
      <w:del w:id="416"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417"/>
      <w:r>
        <w:lastRenderedPageBreak/>
        <w:t xml:space="preserve">hydraulic challenges. </w:t>
      </w:r>
      <w:commentRangeEnd w:id="417"/>
      <w:r w:rsidR="00BC1DDF">
        <w:rPr>
          <w:rStyle w:val="CommentReference"/>
        </w:rPr>
        <w:commentReference w:id="417"/>
      </w:r>
      <w:r>
        <w:t xml:space="preserve">Taller trees also face different microenvironments (Fig. 2a-b), in part because they are more likely to be in </w:t>
      </w:r>
      <w:del w:id="418" w:author="erikab" w:date="2019-11-14T12:30:00Z">
        <w:r w:rsidDel="00136234">
          <w:delText xml:space="preserve">dominant </w:delText>
        </w:r>
      </w:del>
      <w:ins w:id="419" w:author="erikab" w:date="2019-11-14T12:30:00Z">
        <w:r w:rsidR="00136234">
          <w:t xml:space="preserve">upper </w:t>
        </w:r>
      </w:ins>
      <w:r>
        <w:t xml:space="preserve">canopy positions (Fig. 2d). Even under non-drought conditions, evaporative demand increases with tree height </w:t>
      </w:r>
      <w:del w:id="420" w:author="Valentine Herrmann" w:date="2019-11-14T21:46:00Z">
        <w:r w:rsidDel="00935C22">
          <w:delText xml:space="preserve">in </w:delText>
        </w:r>
      </w:del>
      <w:ins w:id="421" w:author="Valentine Herrmann" w:date="2019-11-14T21:46:00Z">
        <w:r w:rsidR="00935C22">
          <w:t xml:space="preserve">and </w:t>
        </w:r>
      </w:ins>
      <w:r>
        <w:t xml:space="preserve">taller trees are more closely </w:t>
      </w:r>
      <w:commentRangeStart w:id="422"/>
      <w:r>
        <w:t xml:space="preserve">coupled </w:t>
      </w:r>
      <w:commentRangeEnd w:id="422"/>
      <w:r w:rsidR="00935C22">
        <w:rPr>
          <w:rStyle w:val="CommentReference"/>
        </w:rPr>
        <w:commentReference w:id="422"/>
      </w:r>
      <w:r>
        <w:t>to the atmosphere (</w:t>
      </w:r>
      <w:r>
        <w:rPr>
          <w:b/>
        </w:rPr>
        <w:t>REFS- Jarvis 1984?</w:t>
      </w:r>
      <w:r>
        <w:t>; [@bretfeld_plant_2018]). Exposed canopy leaves reach higher temperatures (</w:t>
      </w:r>
      <w:hyperlink r:id="rId13">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w:t>
      </w:r>
      <w:del w:id="423"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424" w:author="Valentine Herrmann" w:date="2019-11-14T21:50:00Z">
        <w:r w:rsidR="007F34B2">
          <w:t xml:space="preserve">, </w:t>
        </w:r>
      </w:ins>
      <w:del w:id="425" w:author="Valentine Herrmann" w:date="2019-11-14T21:50:00Z">
        <w:r w:rsidDel="007F34B2">
          <w:delText>–</w:delText>
        </w:r>
      </w:del>
      <w:r>
        <w:t>and particularly crowded</w:t>
      </w:r>
      <w:ins w:id="426" w:author="Valentine Herrmann" w:date="2019-11-14T21:50:00Z">
        <w:r w:rsidR="007F34B2">
          <w:t xml:space="preserve">, </w:t>
        </w:r>
      </w:ins>
      <w:del w:id="427" w:author="Valentine Herrmann" w:date="2019-11-14T21:50:00Z">
        <w:r w:rsidDel="007F34B2">
          <w:delText>–</w:delText>
        </w:r>
      </w:del>
      <w:r>
        <w:t>trees can suffer disproportionately during drought (</w:t>
      </w:r>
      <w:commentRangeStart w:id="428"/>
      <w:r>
        <w:rPr>
          <w:b/>
        </w:rPr>
        <w:t>REFS- Alan?</w:t>
      </w:r>
      <w:r>
        <w:t xml:space="preserve">). </w:t>
      </w:r>
      <w:commentRangeEnd w:id="428"/>
      <w:r w:rsidR="00E768E0">
        <w:rPr>
          <w:rStyle w:val="CommentReference"/>
        </w:rPr>
        <w:commentReference w:id="428"/>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429" w:author="erikab" w:date="2019-11-14T12:43:00Z">
        <w:r w:rsidDel="00E768E0">
          <w:delText xml:space="preserve">intreface </w:delText>
        </w:r>
      </w:del>
      <w:ins w:id="430"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431"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432"/>
      <w:r>
        <w:t xml:space="preserve">[@helcoski_growing_2019] </w:t>
      </w:r>
      <w:commentRangeEnd w:id="432"/>
      <w:r w:rsidR="00E768E0">
        <w:rPr>
          <w:rStyle w:val="CommentReference"/>
        </w:rPr>
        <w:commentReference w:id="432"/>
      </w:r>
      <w:r>
        <w:t>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433" w:author="Valentine Herrmann" w:date="2019-11-14T21:52:00Z">
        <w:r w:rsidR="007F34B2">
          <w:t xml:space="preserve">, </w:t>
        </w:r>
      </w:ins>
      <w:del w:id="434" w:author="Valentine Herrmann" w:date="2019-11-14T21:52:00Z">
        <w:r w:rsidDel="007F34B2">
          <w:delText>–</w:delText>
        </w:r>
      </w:del>
      <w:r>
        <w:t>with both appearing in the top overall model and two of the three top models for each drought (Table 5)</w:t>
      </w:r>
      <w:ins w:id="435" w:author="Valentine Herrmann" w:date="2019-11-14T21:52:00Z">
        <w:r w:rsidR="007F34B2">
          <w:t xml:space="preserve">, </w:t>
        </w:r>
      </w:ins>
      <w:del w:id="436" w:author="Valentine Herrmann" w:date="2019-11-14T21:52:00Z">
        <w:r w:rsidDel="007F34B2">
          <w:delText>–</w:delText>
        </w:r>
      </w:del>
      <w:r>
        <w:t>is consistent with studies demonstrating that these are physiolgoically meaningful traits linked to species distribution along moisture gradients [@medeiros_extensive_2019] (</w:t>
      </w:r>
      <w:r>
        <w:rPr>
          <w:b/>
        </w:rPr>
        <w:t>MORE REFS–</w:t>
      </w:r>
      <w:commentRangeStart w:id="437"/>
      <w:r>
        <w:rPr>
          <w:b/>
        </w:rPr>
        <w:t>KAT/NOBBY/LAWREN</w:t>
      </w:r>
      <w:r>
        <w:t xml:space="preserve">). </w:t>
      </w:r>
      <w:commentRangeEnd w:id="437"/>
      <w:r w:rsidR="002E5EC7">
        <w:rPr>
          <w:rStyle w:val="CommentReference"/>
        </w:rPr>
        <w:commentReference w:id="437"/>
      </w:r>
      <w:r>
        <w:t xml:space="preserve">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438"/>
      <w:r>
        <w:t>hts (</w:t>
      </w:r>
      <w:r>
        <w:rPr>
          <w:b/>
        </w:rPr>
        <w:t>REFS?–KAT/NOBBY/LAWREN</w:t>
      </w:r>
      <w:r>
        <w:t>).</w:t>
      </w:r>
      <w:commentRangeEnd w:id="438"/>
      <w:r w:rsidR="002E5EC7">
        <w:rPr>
          <w:rStyle w:val="CommentReference"/>
        </w:rPr>
        <w:commentReference w:id="438"/>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commentRangeStart w:id="439"/>
      <w:r>
        <w:rPr>
          <w:b/>
          <w:i/>
        </w:rPr>
        <w:t>LAWREN, IS THIS TRUE?</w:t>
      </w:r>
      <w:r>
        <w:rPr>
          <w:i/>
        </w:rPr>
        <w:t xml:space="preserve">), </w:t>
      </w:r>
      <w:commentRangeEnd w:id="439"/>
      <w:r w:rsidR="002E5EC7">
        <w:rPr>
          <w:rStyle w:val="CommentReference"/>
        </w:rPr>
        <w:commentReference w:id="439"/>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441"/>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w:t>
      </w:r>
      <w:commentRangeStart w:id="442"/>
      <w:r>
        <w:t xml:space="preserve">height becomes a stronger predictor of mortality </w:t>
      </w:r>
      <w:commentRangeEnd w:id="442"/>
      <w:r w:rsidR="00037AE2">
        <w:rPr>
          <w:rStyle w:val="CommentReference"/>
        </w:rPr>
        <w:commentReference w:id="442"/>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443" w:author="erikab" w:date="2019-11-14T12:56:00Z">
        <w:r w:rsidR="00037AE2">
          <w:t xml:space="preserve">showing growth reduction </w:t>
        </w:r>
      </w:ins>
      <w:del w:id="444"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441"/>
      <w:r w:rsidR="003E2943">
        <w:rPr>
          <w:rStyle w:val="CommentReference"/>
        </w:rPr>
        <w:commentReference w:id="441"/>
      </w:r>
    </w:p>
    <w:p w14:paraId="6E3BFAEB" w14:textId="77777777" w:rsidR="0048356C" w:rsidRDefault="008F493F">
      <w:pPr>
        <w:pStyle w:val="Heading3"/>
      </w:pPr>
      <w:bookmarkStart w:id="445" w:name="acknowledgements"/>
      <w:bookmarkEnd w:id="445"/>
      <w:r>
        <w:t>Acknowledgements</w:t>
      </w:r>
    </w:p>
    <w:p w14:paraId="0E15FC8A" w14:textId="4EE5E2A4" w:rsidR="0048356C" w:rsidRDefault="008F493F">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w:t>
      </w:r>
      <w:commentRangeStart w:id="446"/>
      <w:r>
        <w:t xml:space="preserve">others??** </w:t>
      </w:r>
      <w:commentRangeEnd w:id="446"/>
      <w:r w:rsidR="00037AE2">
        <w:rPr>
          <w:rStyle w:val="CommentReference"/>
        </w:rPr>
        <w:commentReference w:id="446"/>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447" w:name="author-contribution"/>
      <w:bookmarkEnd w:id="447"/>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FE53A9" w:rsidP="000312EB">
      <w:pPr>
        <w:shd w:val="clear" w:color="auto" w:fill="FFFFFF"/>
        <w:textAlignment w:val="baseline"/>
        <w:rPr>
          <w:rFonts w:ascii="Source Sans Pro" w:hAnsi="Source Sans Pro"/>
          <w:color w:val="2A2A2A"/>
          <w:sz w:val="26"/>
          <w:szCs w:val="26"/>
        </w:rPr>
      </w:pPr>
      <w:hyperlink r:id="rId1"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2" w:history="1">
        <w:r>
          <w:rPr>
            <w:rStyle w:val="Hyperlink"/>
            <w:rFonts w:ascii="Source Sans Pro" w:hAnsi="Source Sans Pro"/>
            <w:color w:val="006FB7"/>
            <w:sz w:val="26"/>
            <w:szCs w:val="26"/>
            <w:bdr w:val="none" w:sz="0" w:space="0" w:color="auto" w:frame="1"/>
          </w:rPr>
          <w:t>Gregory J. Nowacki</w:t>
        </w:r>
      </w:hyperlink>
    </w:p>
    <w:p w14:paraId="59F544F2" w14:textId="77777777" w:rsidR="00FE53A9" w:rsidRDefault="00FE53A9">
      <w:pPr>
        <w:pStyle w:val="CommentText"/>
      </w:pPr>
      <w:hyperlink r:id="rId3"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Adams, H.D., Zeppel, M.J.B., Anderegg,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Nat Ecol Evol</w:t>
      </w:r>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3"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7"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4"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5"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38" w:author="Lawren" w:date="2019-11-16T14:53:00Z" w:initials="L">
    <w:p w14:paraId="7CA0E5A0" w14:textId="4A8683B0" w:rsidR="00FE53A9" w:rsidRDefault="00FE53A9">
      <w:pPr>
        <w:pStyle w:val="CommentText"/>
      </w:pPr>
      <w:r>
        <w:rPr>
          <w:rStyle w:val="CommentReference"/>
        </w:rPr>
        <w:annotationRef/>
      </w:r>
      <w:r>
        <w:t>not likely relevant (esp given the high CO2 levels today)</w:t>
      </w:r>
    </w:p>
  </w:comment>
  <w:comment w:id="141"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2"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3"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4"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6" w:author="Herrmann, Valentine" w:date="2019-11-16T14:32:00Z" w:initials="HV">
    <w:p w14:paraId="421493F0" w14:textId="4EFCD3E0" w:rsidR="00FE53A9" w:rsidRDefault="00FE53A9">
      <w:pPr>
        <w:pStyle w:val="CommentText"/>
      </w:pPr>
      <w:r>
        <w:t>do you mean "throurgh LACK OF avoidance, resistance..." ?</w:t>
      </w:r>
      <w:r>
        <w:rPr>
          <w:rStyle w:val="CommentReference"/>
        </w:rPr>
        <w:annotationRef/>
      </w:r>
    </w:p>
  </w:comment>
  <w:comment w:id="147"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0" w:author="Lawren" w:date="2019-11-16T15:03:00Z" w:initials="L">
    <w:p w14:paraId="237ED3B1" w14:textId="4F9FB0D7" w:rsidR="00314203" w:rsidRDefault="00314203">
      <w:pPr>
        <w:pStyle w:val="CommentText"/>
      </w:pPr>
      <w:r>
        <w:rPr>
          <w:rStyle w:val="CommentReference"/>
        </w:rPr>
        <w:annotationRef/>
      </w:r>
      <w:r>
        <w:t>suggest to frame this as a d</w:t>
      </w:r>
      <w:r w:rsidR="00683C69">
        <w:t>e</w:t>
      </w:r>
      <w:r w:rsidR="00683C69">
        <w:t>bate about the role of "</w:t>
      </w:r>
      <w:r w:rsidR="00683C69">
        <w:t>classic traits" such as LMA, wood density etc, and be very specific about what recent work has shown for hydrualic traits... nothing yet for predicting growth responses to drought, right?</w:t>
      </w:r>
    </w:p>
  </w:comment>
  <w:comment w:id="182" w:author="Lawren" w:date="2019-11-16T15:04:00Z" w:initials="L">
    <w:p w14:paraId="0B23C291" w14:textId="2B2BA8FE" w:rsidR="00314203" w:rsidRDefault="00314203">
      <w:pPr>
        <w:pStyle w:val="CommentText"/>
      </w:pPr>
      <w:r>
        <w:rPr>
          <w:rStyle w:val="CommentReference"/>
        </w:rPr>
        <w:annotationRef/>
      </w:r>
      <w:r>
        <w:t>the demonstration was rather indirect… not at the level of growth of  individual trees…</w:t>
      </w:r>
    </w:p>
  </w:comment>
  <w:comment w:id="183" w:author="Herrmann, Valentine" w:date="2019-11-16T14:32:00Z" w:initials="HV">
    <w:p w14:paraId="071B9631" w14:textId="0F25EDB0" w:rsidR="00FE53A9" w:rsidRDefault="00FE53A9">
      <w:pPr>
        <w:pStyle w:val="CommentText"/>
      </w:pPr>
      <w:r>
        <w:t>Can you break this sentense in half?</w:t>
      </w:r>
      <w:r>
        <w:rPr>
          <w:rStyle w:val="CommentReference"/>
        </w:rPr>
        <w:annotationRef/>
      </w:r>
    </w:p>
  </w:comment>
  <w:comment w:id="196" w:author="Herrmann, Valentine" w:date="2019-11-16T14:32:00Z" w:initials="HV">
    <w:p w14:paraId="680ADCDF" w14:textId="0928315E" w:rsidR="00FE53A9" w:rsidRDefault="00FE53A9">
      <w:pPr>
        <w:pStyle w:val="CommentText"/>
      </w:pPr>
      <w:r>
        <w:t>circular sentense. I think I would replace ", or whether variability in factors such as drought severity, duration, and timing interact with tree size and traits such that components of the community respond differently across droughts." by just "with varying severity, duratio and timing.</w:t>
      </w:r>
      <w:r>
        <w:rPr>
          <w:rStyle w:val="CommentReference"/>
        </w:rPr>
        <w:annotationRef/>
      </w:r>
    </w:p>
  </w:comment>
  <w:comment w:id="202" w:author="Herrmann, Valentine" w:date="2019-11-16T14:32:00Z" w:initials="HV">
    <w:p w14:paraId="6E2075D1" w14:textId="191B27B3" w:rsidR="00FE53A9" w:rsidRDefault="00FE53A9">
      <w:pPr>
        <w:pStyle w:val="CommentText"/>
      </w:pPr>
      <w:r>
        <w:t>mediate? explain ?</w:t>
      </w:r>
      <w:r>
        <w:rPr>
          <w:rStyle w:val="CommentReference"/>
        </w:rPr>
        <w:annotationRef/>
      </w:r>
    </w:p>
  </w:comment>
  <w:comment w:id="204"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05"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06"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FE53A9" w:rsidP="008F52C2">
      <w:pPr>
        <w:shd w:val="clear" w:color="auto" w:fill="FFFFFF"/>
        <w:rPr>
          <w:rFonts w:ascii="Arial" w:hAnsi="Arial" w:cs="Arial"/>
          <w:color w:val="8B8B8B"/>
          <w:sz w:val="21"/>
          <w:szCs w:val="21"/>
        </w:rPr>
      </w:pPr>
      <w:hyperlink r:id="rId4" w:history="1">
        <w:r>
          <w:rPr>
            <w:rStyle w:val="Hyperlink"/>
            <w:rFonts w:ascii="Arial" w:hAnsi="Arial" w:cs="Arial"/>
            <w:color w:val="005274"/>
            <w:sz w:val="21"/>
            <w:szCs w:val="21"/>
          </w:rPr>
          <w:t>Nate McDowell</w:t>
        </w:r>
      </w:hyperlink>
      <w:r>
        <w:rPr>
          <w:rFonts w:ascii="Arial" w:hAnsi="Arial" w:cs="Arial"/>
          <w:color w:val="8B8B8B"/>
          <w:sz w:val="21"/>
          <w:szCs w:val="21"/>
        </w:rPr>
        <w:t> et al 2008</w:t>
      </w:r>
    </w:p>
    <w:p w14:paraId="2F85F425" w14:textId="094AD3D2" w:rsidR="00FE53A9" w:rsidRPr="008F52C2" w:rsidRDefault="00FE53A9" w:rsidP="008F52C2">
      <w:pPr>
        <w:shd w:val="clear" w:color="auto" w:fill="FFFFFF"/>
        <w:rPr>
          <w:rFonts w:ascii="Arial" w:hAnsi="Arial" w:cs="Arial"/>
          <w:color w:val="8B8B8B"/>
          <w:sz w:val="21"/>
          <w:szCs w:val="21"/>
        </w:rPr>
      </w:pPr>
      <w:hyperlink r:id="rId5" w:history="1">
        <w:r>
          <w:rPr>
            <w:rStyle w:val="Hyperlink"/>
            <w:rFonts w:ascii="Arial" w:hAnsi="Arial" w:cs="Arial"/>
            <w:b/>
            <w:bCs/>
            <w:color w:val="005274"/>
            <w:sz w:val="21"/>
            <w:szCs w:val="21"/>
            <w:shd w:val="clear" w:color="auto" w:fill="FFFFFF"/>
          </w:rPr>
          <w:t>https://doi.org/10.1111/j.1469-8137.2008.02436.x</w:t>
        </w:r>
      </w:hyperlink>
      <w:r>
        <w:rPr>
          <w:rFonts w:ascii="Arial" w:hAnsi="Arial" w:cs="Arial"/>
          <w:color w:val="8B8B8B"/>
          <w:sz w:val="21"/>
          <w:szCs w:val="21"/>
        </w:rPr>
        <w:t> </w:t>
      </w:r>
    </w:p>
  </w:comment>
  <w:comment w:id="207"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FE53A9" w:rsidP="00C87538">
      <w:pPr>
        <w:shd w:val="clear" w:color="auto" w:fill="FFFFFF"/>
        <w:textAlignment w:val="baseline"/>
        <w:rPr>
          <w:rFonts w:ascii="Source Sans Pro" w:hAnsi="Source Sans Pro"/>
          <w:color w:val="2A2A2A"/>
          <w:sz w:val="26"/>
          <w:szCs w:val="26"/>
        </w:rPr>
      </w:pPr>
      <w:hyperlink r:id="rId6"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7" w:history="1">
        <w:r>
          <w:rPr>
            <w:rStyle w:val="Hyperlink"/>
            <w:rFonts w:ascii="Source Sans Pro" w:hAnsi="Source Sans Pro"/>
            <w:color w:val="006FB7"/>
            <w:sz w:val="26"/>
            <w:szCs w:val="26"/>
            <w:bdr w:val="none" w:sz="0" w:space="0" w:color="auto" w:frame="1"/>
          </w:rPr>
          <w:t>Gregory J. Nowacki</w:t>
        </w:r>
      </w:hyperlink>
    </w:p>
    <w:p w14:paraId="7BC86224"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FE53A9" w:rsidP="00984195">
      <w:pPr>
        <w:pStyle w:val="BodyText"/>
      </w:pPr>
      <w:hyperlink r:id="rId9" w:anchor="ref-9" w:history="1">
        <w:r>
          <w:rPr>
            <w:rStyle w:val="Hyperlink"/>
          </w:rPr>
          <w:t>https://www.pnas.org/content/115/29/7551#ref-9</w:t>
        </w:r>
      </w:hyperlink>
    </w:p>
    <w:p w14:paraId="2BFA5886" w14:textId="1A7E7E7C" w:rsidR="00FE53A9" w:rsidRDefault="00FE53A9" w:rsidP="00C87538">
      <w:pPr>
        <w:pStyle w:val="CommentText"/>
      </w:pPr>
    </w:p>
  </w:comment>
  <w:comment w:id="208" w:author="Herrmann, Valentine" w:date="2019-11-16T14:32:00Z" w:initials="HV">
    <w:p w14:paraId="056B8A4F" w14:textId="03DA48F0" w:rsidR="00FE53A9" w:rsidRDefault="00FE53A9">
      <w:pPr>
        <w:pStyle w:val="CommentText"/>
      </w:pPr>
      <w:r>
        <w:t>I think a lot of sentences are too circular and could be cropped to go directly to the point. Here I would stop at  "characteristics".</w:t>
      </w:r>
      <w:r>
        <w:rPr>
          <w:rStyle w:val="CommentReference"/>
        </w:rPr>
        <w:annotationRef/>
      </w:r>
    </w:p>
  </w:comment>
  <w:comment w:id="209" w:author="Lawren" w:date="2019-11-16T15:05:00Z" w:initials="L">
    <w:p w14:paraId="5E55B5BC" w14:textId="76DBA92C" w:rsidR="00314203" w:rsidRDefault="00314203">
      <w:pPr>
        <w:pStyle w:val="CommentText"/>
      </w:pPr>
      <w:r>
        <w:rPr>
          <w:rStyle w:val="CommentReference"/>
        </w:rPr>
        <w:annotationRef/>
      </w:r>
      <w:r>
        <w:t>suggest to mergge this point with this para</w:t>
      </w:r>
    </w:p>
  </w:comment>
  <w:comment w:id="215"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18"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19"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Brunner I, Herzog C, Dawes MA, Arend M and Sperisen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hyperlink r:id="rId10" w:history="1">
        <w:r>
          <w:rPr>
            <w:rStyle w:val="Hyperlink"/>
            <w:rFonts w:ascii="Georgia" w:hAnsi="Georgia"/>
            <w:b/>
            <w:bCs/>
            <w:color w:val="D54449"/>
            <w:shd w:val="clear" w:color="auto" w:fill="FFFFFF"/>
          </w:rPr>
          <w:t>doi: 10.3389/fpls.2015.00547</w:t>
        </w:r>
      </w:hyperlink>
    </w:p>
  </w:comment>
  <w:comment w:id="220" w:author="Herrmann, Valentine" w:date="2019-11-16T14:32:00Z" w:initials="HV">
    <w:p w14:paraId="7B4D954B" w14:textId="7E312F98" w:rsidR="00FE53A9" w:rsidRDefault="00FE53A9">
      <w:pPr>
        <w:pStyle w:val="CommentText"/>
      </w:pPr>
      <w:r>
        <w:t>??</w:t>
      </w:r>
      <w:r>
        <w:rPr>
          <w:rStyle w:val="CommentReference"/>
        </w:rPr>
        <w:annotationRef/>
      </w:r>
    </w:p>
  </w:comment>
  <w:comment w:id="221" w:author="Herrmann, Valentine" w:date="2019-11-16T14:32:00Z" w:initials="HV">
    <w:p w14:paraId="515C3478" w14:textId="44997830" w:rsidR="00FE53A9" w:rsidRDefault="00FE53A9">
      <w:pPr>
        <w:pStyle w:val="CommentText"/>
      </w:pPr>
      <w:r>
        <w:t>Again, I think you need to be more direct in what you want to say. Like "we hypothesize that drought resistance will be neatively affected by (lower?) wood density, positively affected by ... etc.</w:t>
      </w:r>
      <w:r>
        <w:rPr>
          <w:rStyle w:val="CommentReference"/>
        </w:rPr>
        <w:annotationRef/>
      </w:r>
    </w:p>
    <w:p w14:paraId="0222FFFD" w14:textId="0DBBEA96" w:rsidR="00FE53A9" w:rsidRDefault="00FE53A9">
      <w:pPr>
        <w:pStyle w:val="CommentText"/>
      </w:pPr>
    </w:p>
  </w:comment>
  <w:comment w:id="222"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23"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17" w:author="Lawren" w:date="2019-11-16T15:05:00Z" w:initials="L">
    <w:p w14:paraId="7A3FA568" w14:textId="16B076D3" w:rsidR="00314203" w:rsidRDefault="00314203">
      <w:pPr>
        <w:pStyle w:val="CommentText"/>
      </w:pPr>
      <w:r>
        <w:rPr>
          <w:rStyle w:val="CommentReference"/>
        </w:rPr>
        <w:annotationRef/>
      </w:r>
      <w:r>
        <w:t>this mixes results and discussion with the introduction… suggest briefly state the hypotheses only</w:t>
      </w:r>
    </w:p>
  </w:comment>
  <w:comment w:id="226" w:author="Gonzalez, Erika B." w:date="2019-11-16T14:32:00Z" w:initials="GEB">
    <w:p w14:paraId="576EC1FA" w14:textId="77777777" w:rsidR="00FE53A9" w:rsidRDefault="00FE53A9">
      <w:pPr>
        <w:pStyle w:val="CommentText"/>
      </w:pPr>
      <w:r>
        <w:rPr>
          <w:rStyle w:val="CommentReference"/>
        </w:rPr>
        <w:annotationRef/>
      </w:r>
      <w:r>
        <w:t>don’t attribute that to Gonzalez-Akre, that info is in Bourg et al  2013.</w:t>
      </w:r>
    </w:p>
  </w:comment>
  <w:comment w:id="231"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32" w:author="Lawren" w:date="2019-11-16T15:16:00Z" w:initials="L">
    <w:p w14:paraId="2A64939A" w14:textId="67EC3309" w:rsidR="00D403BA" w:rsidRDefault="00D403BA">
      <w:pPr>
        <w:pStyle w:val="CommentText"/>
      </w:pPr>
      <w:r>
        <w:rPr>
          <w:rStyle w:val="CommentReference"/>
        </w:rPr>
        <w:annotationRef/>
      </w:r>
      <w:r>
        <w:t>not clear what this means? is this a categorical variable?</w:t>
      </w:r>
    </w:p>
  </w:comment>
  <w:comment w:id="237"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43" w:author="Lawren" w:date="2019-11-16T15:18:00Z" w:initials="L">
    <w:p w14:paraId="38271659" w14:textId="72A5A4D5" w:rsidR="00D403BA" w:rsidRDefault="00D403BA">
      <w:pPr>
        <w:pStyle w:val="CommentText"/>
      </w:pPr>
      <w:r>
        <w:rPr>
          <w:rStyle w:val="CommentReference"/>
        </w:rPr>
        <w:annotationRef/>
      </w:r>
      <w:r>
        <w:t>suggest to add a Table listing the traits, units, and their significance, with refs. See Medeiros paper for example</w:t>
      </w:r>
    </w:p>
  </w:comment>
  <w:comment w:id="251" w:author="Valentine Herrmann" w:date="2019-11-16T14:32:00Z" w:initials="VH">
    <w:p w14:paraId="1643F637" w14:textId="5D0D0FCD" w:rsidR="00FE53A9" w:rsidRDefault="00FE53A9">
      <w:pPr>
        <w:pStyle w:val="CommentText"/>
      </w:pPr>
      <w:r>
        <w:rPr>
          <w:rStyle w:val="CommentReference"/>
        </w:rPr>
        <w:annotationRef/>
      </w:r>
      <w:r>
        <w:t>So there could technically be 70% trees experiencing increased growth? Not questioning the use of this metric here, just wondering.</w:t>
      </w:r>
    </w:p>
  </w:comment>
  <w:comment w:id="252"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56"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57"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59" w:author="Valentine Herrmann" w:date="2019-11-16T14:32:00Z" w:initials="VH">
    <w:p w14:paraId="0726BD3A" w14:textId="3F17C360" w:rsidR="00FE53A9" w:rsidRDefault="00FE53A9">
      <w:pPr>
        <w:pStyle w:val="CommentText"/>
      </w:pPr>
      <w:r>
        <w:rPr>
          <w:rStyle w:val="CommentReference"/>
        </w:rPr>
        <w:annotationRef/>
      </w:r>
      <w:r>
        <w:t>I think you used AICc for model selection and conditional and marginal R-squared to assess model fit</w:t>
      </w:r>
    </w:p>
  </w:comment>
  <w:comment w:id="261"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264"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60"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269"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r>
        <w:rPr>
          <w:rFonts w:ascii="Arial" w:hAnsi="Arial" w:cs="Arial"/>
          <w:color w:val="333333"/>
          <w:sz w:val="21"/>
          <w:szCs w:val="21"/>
          <w:shd w:val="clear" w:color="auto" w:fill="FFFFFF"/>
        </w:rPr>
        <w:t xml:space="preserve">Twery, Mark J. 1991. </w:t>
      </w:r>
    </w:p>
    <w:p w14:paraId="2D9850E3" w14:textId="65B5537F" w:rsidR="00FE53A9" w:rsidRDefault="00FE53A9">
      <w:pPr>
        <w:pStyle w:val="CommentText"/>
      </w:pPr>
      <w:hyperlink r:id="rId11" w:history="1">
        <w:r w:rsidRPr="00677EBB">
          <w:rPr>
            <w:rStyle w:val="Hyperlink"/>
          </w:rPr>
          <w:t>https://www.fs.usda.gov/treesearch/pubs/4206</w:t>
        </w:r>
      </w:hyperlink>
    </w:p>
  </w:comment>
  <w:comment w:id="270"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271" w:author="erikab" w:date="2019-11-16T14:32:00Z" w:initials="e">
    <w:p w14:paraId="3B49B12D" w14:textId="1C1ECAD3" w:rsidR="00FE53A9" w:rsidRDefault="00FE53A9">
      <w:pPr>
        <w:pStyle w:val="CommentText"/>
      </w:pPr>
      <w:r>
        <w:rPr>
          <w:rStyle w:val="CommentReference"/>
        </w:rPr>
        <w:annotationRef/>
      </w:r>
      <w:r>
        <w:t>Pointer year?</w:t>
      </w:r>
    </w:p>
  </w:comment>
  <w:comment w:id="272" w:author="Herrmann, Valentine" w:date="2019-11-16T14:32:00Z" w:initials="HV">
    <w:p w14:paraId="2441221F" w14:textId="2CE92602" w:rsidR="00FE53A9" w:rsidRDefault="00FE53A9">
      <w:pPr>
        <w:pStyle w:val="CommentText"/>
      </w:pPr>
      <w:r>
        <w:t>what is a pointer year ? Also, in your introduction you say that there is little knowledge on smaller recuring droughts. Maybe this is a good place to put the extent of these droughts in perspective compared to the more studied ones ?</w:t>
      </w:r>
    </w:p>
  </w:comment>
  <w:comment w:id="266" w:author="Lawren" w:date="2019-11-16T15:23:00Z" w:initials="L">
    <w:p w14:paraId="1914B17F" w14:textId="76F2E89D" w:rsidR="003928F2" w:rsidRDefault="003928F2">
      <w:pPr>
        <w:pStyle w:val="CommentText"/>
      </w:pPr>
      <w:r>
        <w:rPr>
          <w:rStyle w:val="CommentReference"/>
        </w:rPr>
        <w:annotationRef/>
      </w:r>
      <w:r>
        <w:t>I think this all could actually go in the Methods section… would be great to start the Results with key findings rather than describing the setup…</w:t>
      </w:r>
    </w:p>
  </w:comment>
  <w:comment w:id="275"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276"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274" w:author="Lawren" w:date="2019-11-16T15:24:00Z" w:initials="L">
    <w:p w14:paraId="3CCA3808" w14:textId="624016F5" w:rsidR="003928F2" w:rsidRDefault="003928F2">
      <w:pPr>
        <w:pStyle w:val="CommentText"/>
      </w:pPr>
      <w:r>
        <w:rPr>
          <w:rStyle w:val="CommentReference"/>
        </w:rPr>
        <w:annotationRef/>
      </w:r>
      <w:r>
        <w:t>is this important? If it’s here to interpret the differences in corrleations of traits/height with drought responeses in the diff droughts, could move it to the Discussion. Seems descriptive, doesn’t relate to the hypotheses clearly, and too much to read before getting to key results</w:t>
      </w:r>
    </w:p>
  </w:comment>
  <w:comment w:id="280"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285"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re</w:t>
      </w:r>
      <w:r w:rsidR="00683C69">
        <w:t xml:space="preserve"> light a</w:t>
      </w:r>
      <w:r w:rsidR="00683C69">
        <w:t>vailab</w:t>
      </w:r>
      <w:r w:rsidR="00683C69">
        <w:t>ility during the drought</w:t>
      </w:r>
      <w:r w:rsidR="00683C69">
        <w:t xml:space="preserve"> so some trees do better?</w:t>
      </w:r>
      <w:r w:rsidR="00683C69">
        <w:t xml:space="preserve"> and/or that the suppression of some trees might lead to greater water availabil</w:t>
      </w:r>
      <w:r w:rsidR="00683C69">
        <w:t>ity to more drought tolerant species? can we say something about which species had trees that had positive growth? did they tend to be the understorey spp? Or the drought tol species?</w:t>
      </w:r>
    </w:p>
  </w:comment>
  <w:comment w:id="286"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03" w:author="Lawren" w:date="2019-11-16T15:27:00Z" w:initials="L">
    <w:p w14:paraId="083F3BD0" w14:textId="5E5D9E67" w:rsidR="003928F2" w:rsidRDefault="003928F2">
      <w:pPr>
        <w:pStyle w:val="CommentText"/>
      </w:pPr>
      <w:r>
        <w:rPr>
          <w:rStyle w:val="CommentReference"/>
        </w:rPr>
        <w:annotationRef/>
      </w:r>
      <w:r>
        <w:t>even here, I’m not sure wh</w:t>
      </w:r>
      <w:r w:rsidR="00683C69">
        <w:t>at</w:t>
      </w:r>
      <w:r w:rsidR="00683C69">
        <w:t>crown position is...?</w:t>
      </w:r>
    </w:p>
  </w:comment>
  <w:comment w:id="304" w:author="Valentine Herrmann" w:date="2019-11-16T14:32:00Z" w:initials="VH">
    <w:p w14:paraId="280EC9DE" w14:textId="62A190A6" w:rsidR="00FE53A9" w:rsidRDefault="00FE53A9">
      <w:pPr>
        <w:pStyle w:val="CommentText"/>
      </w:pPr>
      <w:r>
        <w:rPr>
          <w:rStyle w:val="CommentReference"/>
        </w:rPr>
        <w:annotationRef/>
      </w:r>
      <w:r>
        <w:t>Did you try to pull dominant nd codominant together since they don’t seem to have a huge height difference?</w:t>
      </w:r>
    </w:p>
  </w:comment>
  <w:comment w:id="316" w:author="Valentine Herrmann" w:date="2019-11-16T14:32:00Z" w:initials="VH">
    <w:p w14:paraId="7874C950" w14:textId="77262B15" w:rsidR="00FE53A9" w:rsidRDefault="00FE53A9">
      <w:pPr>
        <w:pStyle w:val="CommentText"/>
      </w:pPr>
      <w:r>
        <w:rPr>
          <w:rStyle w:val="CommentReference"/>
        </w:rPr>
        <w:annotationRef/>
      </w:r>
      <w:r>
        <w:t>? greater/more</w:t>
      </w:r>
    </w:p>
  </w:comment>
  <w:comment w:id="317"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340"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341"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344" w:author="Valentine Herrmann" w:date="2019-11-16T14:32:00Z" w:initials="VH">
    <w:p w14:paraId="060E0A54" w14:textId="4D25BAD6" w:rsidR="00FE53A9" w:rsidRDefault="00FE53A9">
      <w:pPr>
        <w:pStyle w:val="CommentText"/>
      </w:pPr>
      <w:r>
        <w:rPr>
          <w:rStyle w:val="CommentReference"/>
        </w:rPr>
        <w:annotationRef/>
      </w:r>
      <w:r>
        <w:t>Overall what?</w:t>
      </w:r>
    </w:p>
  </w:comment>
  <w:comment w:id="359" w:author="Lawren" w:date="2019-11-16T15:30:00Z" w:initials="L">
    <w:p w14:paraId="5E2182F5" w14:textId="005E8910" w:rsidR="003928F2" w:rsidRDefault="003928F2">
      <w:pPr>
        <w:pStyle w:val="CommentText"/>
      </w:pPr>
      <w:r>
        <w:rPr>
          <w:rStyle w:val="CommentReference"/>
        </w:rPr>
        <w:annotationRef/>
      </w:r>
      <w:r>
        <w:t>suggest not having numbered hypotheses, let alone decimal numbered hypotheses…</w:t>
      </w:r>
    </w:p>
  </w:comment>
  <w:comment w:id="356" w:author="Lawren" w:date="2019-11-16T15:29:00Z" w:initials="L">
    <w:p w14:paraId="61917182" w14:textId="18E04EC5" w:rsidR="003928F2" w:rsidRDefault="003928F2">
      <w:pPr>
        <w:pStyle w:val="CommentText"/>
      </w:pPr>
      <w:r>
        <w:rPr>
          <w:rStyle w:val="CommentReference"/>
        </w:rPr>
        <w:annotationRef/>
      </w:r>
      <w:r>
        <w:t>I’d watch out… did you look at xlylem conduit diameter?</w:t>
      </w:r>
    </w:p>
  </w:comment>
  <w:comment w:id="360" w:author="Valentine Herrmann" w:date="2019-11-16T14:32:00Z" w:initials="VH">
    <w:p w14:paraId="6F357646" w14:textId="5B0046A9" w:rsidR="00FE53A9" w:rsidRDefault="00FE53A9">
      <w:pPr>
        <w:pStyle w:val="CommentText"/>
      </w:pPr>
      <w:r>
        <w:rPr>
          <w:rStyle w:val="CommentReference"/>
        </w:rPr>
        <w:annotationRef/>
      </w:r>
      <w:r>
        <w:t>rephrase</w:t>
      </w:r>
    </w:p>
  </w:comment>
  <w:comment w:id="361"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364" w:author="Lawren" w:date="2019-11-16T15:32:00Z" w:initials="L">
    <w:p w14:paraId="06F12682" w14:textId="4B45D9CB" w:rsidR="003928F2" w:rsidRDefault="003928F2">
      <w:pPr>
        <w:pStyle w:val="CommentText"/>
      </w:pPr>
      <w:r>
        <w:rPr>
          <w:rStyle w:val="CommentReference"/>
        </w:rPr>
        <w:annotationRef/>
      </w:r>
      <w:r>
        <w:t>this is a strange statement. there must be some trait-based mechanism for the effect of height. maybe not the traits we looked at…</w:t>
      </w:r>
    </w:p>
  </w:comment>
  <w:comment w:id="365"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368" w:author="Lawren" w:date="2019-11-16T15:32:00Z" w:initials="L">
    <w:p w14:paraId="343D1E81" w14:textId="079C00F9" w:rsidR="003928F2" w:rsidRDefault="003928F2">
      <w:pPr>
        <w:pStyle w:val="CommentText"/>
      </w:pPr>
      <w:r>
        <w:rPr>
          <w:rStyle w:val="CommentReference"/>
        </w:rPr>
        <w:annotationRef/>
      </w:r>
      <w:r>
        <w:t>also a bit strange. I’m sure there was some variation in responses to the drought…</w:t>
      </w:r>
    </w:p>
  </w:comment>
  <w:comment w:id="373" w:author="Lawren" w:date="2019-11-16T15:32:00Z" w:initials="L">
    <w:p w14:paraId="7D650ABD" w14:textId="28A1EA9A" w:rsidR="003928F2" w:rsidRDefault="003928F2">
      <w:pPr>
        <w:pStyle w:val="CommentText"/>
      </w:pPr>
      <w:r>
        <w:rPr>
          <w:rStyle w:val="CommentReference"/>
        </w:rPr>
        <w:annotationRef/>
      </w:r>
      <w:r>
        <w:t>??</w:t>
      </w:r>
    </w:p>
  </w:comment>
  <w:comment w:id="374" w:author="Lawren" w:date="2019-11-16T15:32:00Z" w:initials="L">
    <w:p w14:paraId="297C99A2" w14:textId="11566C1C" w:rsidR="003928F2" w:rsidRDefault="003928F2">
      <w:pPr>
        <w:pStyle w:val="CommentText"/>
      </w:pPr>
      <w:r>
        <w:rPr>
          <w:rStyle w:val="CommentReference"/>
        </w:rPr>
        <w:annotationRef/>
      </w:r>
      <w:r>
        <w:t>what is XP?</w:t>
      </w:r>
    </w:p>
  </w:comment>
  <w:comment w:id="375" w:author="Lawren" w:date="2019-11-16T15:33:00Z" w:initials="L">
    <w:p w14:paraId="2F274A3F" w14:textId="55FD5AC7" w:rsidR="003928F2" w:rsidRDefault="003928F2">
      <w:pPr>
        <w:pStyle w:val="CommentText"/>
      </w:pPr>
      <w:r>
        <w:rPr>
          <w:rStyle w:val="CommentReference"/>
        </w:rPr>
        <w:annotationRef/>
      </w:r>
      <w:r>
        <w:t>??</w:t>
      </w:r>
    </w:p>
  </w:comment>
  <w:comment w:id="376" w:author="Valentine Herrmann" w:date="2019-11-16T14:32:00Z" w:initials="VH">
    <w:p w14:paraId="755CD0DD" w14:textId="2C961C3F" w:rsidR="00FE53A9" w:rsidRDefault="00FE53A9">
      <w:pPr>
        <w:pStyle w:val="CommentText"/>
      </w:pPr>
      <w:r>
        <w:rPr>
          <w:rStyle w:val="CommentReference"/>
        </w:rPr>
        <w:annotationRef/>
      </w:r>
      <w:r>
        <w:t>?</w:t>
      </w:r>
    </w:p>
  </w:comment>
  <w:comment w:id="377" w:author="Valentine Herrmann" w:date="2019-11-16T14:32:00Z" w:initials="VH">
    <w:p w14:paraId="484E1647" w14:textId="2C02755A" w:rsidR="00FE53A9" w:rsidRDefault="00FE53A9">
      <w:pPr>
        <w:pStyle w:val="CommentText"/>
      </w:pPr>
      <w:r>
        <w:rPr>
          <w:rStyle w:val="CommentReference"/>
        </w:rPr>
        <w:annotationRef/>
      </w:r>
      <w:r>
        <w:t>This needs to be reworded. And why do we have to note that XP was not a sig predictor on its own  in 1977?</w:t>
      </w:r>
    </w:p>
  </w:comment>
  <w:comment w:id="382"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388"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You need to define more what variables are part of this in the methods. And also be careful not to overstate that you described all the microhabitats the trees were in… You only measured some aspect of microhabitats.</w:t>
      </w:r>
    </w:p>
  </w:comment>
  <w:comment w:id="396"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395"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397"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398"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399" w:author="Valentine Herrmann" w:date="2019-11-16T14:32:00Z" w:initials="VH">
    <w:p w14:paraId="3D8BAA1F" w14:textId="4BD29240" w:rsidR="00FE53A9" w:rsidRDefault="00FE53A9">
      <w:pPr>
        <w:pStyle w:val="CommentText"/>
      </w:pPr>
      <w:r>
        <w:rPr>
          <w:rStyle w:val="CommentReference"/>
        </w:rPr>
        <w:annotationRef/>
      </w:r>
      <w:r>
        <w:t>?</w:t>
      </w:r>
    </w:p>
  </w:comment>
  <w:comment w:id="400" w:author="Valentine Herrmann" w:date="2019-11-16T14:32:00Z" w:initials="VH">
    <w:p w14:paraId="68579FCB" w14:textId="05722BE2" w:rsidR="00FE53A9" w:rsidRDefault="00FE53A9">
      <w:pPr>
        <w:pStyle w:val="CommentText"/>
      </w:pPr>
      <w:r>
        <w:rPr>
          <w:rStyle w:val="CommentReference"/>
        </w:rPr>
        <w:annotationRef/>
      </w:r>
      <w:r>
        <w:t>What years?</w:t>
      </w:r>
    </w:p>
  </w:comment>
  <w:comment w:id="417"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FE53A9" w:rsidP="00BC1DDF">
      <w:pPr>
        <w:pStyle w:val="CommentText"/>
      </w:pPr>
      <w:hyperlink r:id="rId12" w:anchor="ref-9" w:history="1">
        <w:r>
          <w:rPr>
            <w:rStyle w:val="Hyperlink"/>
          </w:rPr>
          <w:t>https://www.pnas.org/content/115/29/7551#ref-9</w:t>
        </w:r>
      </w:hyperlink>
    </w:p>
  </w:comment>
  <w:comment w:id="422" w:author="Valentine Herrmann" w:date="2019-11-16T14:32:00Z" w:initials="VH">
    <w:p w14:paraId="61A1FBEA" w14:textId="1C192825" w:rsidR="00FE53A9" w:rsidRDefault="00FE53A9">
      <w:pPr>
        <w:pStyle w:val="CommentText"/>
      </w:pPr>
      <w:r>
        <w:rPr>
          <w:rStyle w:val="CommentReference"/>
        </w:rPr>
        <w:annotationRef/>
      </w:r>
      <w:r>
        <w:t>?</w:t>
      </w:r>
    </w:p>
  </w:comment>
  <w:comment w:id="428"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Differences in xylogenesis between dominant and suppressed trees.</w:t>
      </w:r>
    </w:p>
    <w:p w14:paraId="484FBC22" w14:textId="77777777" w:rsidR="00FE53A9" w:rsidRDefault="00FE53A9">
      <w:pPr>
        <w:pStyle w:val="CommentText"/>
      </w:pPr>
    </w:p>
    <w:p w14:paraId="17320B05" w14:textId="700B38FF" w:rsidR="00FE53A9" w:rsidRDefault="00FE53A9">
      <w:pPr>
        <w:pStyle w:val="CommentText"/>
      </w:pPr>
      <w:hyperlink r:id="rId13" w:history="1">
        <w:r>
          <w:rPr>
            <w:rStyle w:val="Hyperlink"/>
          </w:rPr>
          <w:t>https://www.ncbi.nlm.nih.gov/pubmed/29874391</w:t>
        </w:r>
      </w:hyperlink>
    </w:p>
  </w:comment>
  <w:comment w:id="432" w:author="erikab" w:date="2019-11-16T14:32:00Z" w:initials="e">
    <w:p w14:paraId="5D39AD13" w14:textId="526E92A4" w:rsidR="00FE53A9" w:rsidRDefault="00FE53A9">
      <w:pPr>
        <w:pStyle w:val="CommentText"/>
      </w:pPr>
      <w:r>
        <w:rPr>
          <w:rStyle w:val="CommentReference"/>
        </w:rPr>
        <w:annotationRef/>
      </w:r>
      <w:r>
        <w:t>also add McGArvey and Jonathan</w:t>
      </w:r>
    </w:p>
  </w:comment>
  <w:comment w:id="437" w:author="Lawren" w:date="2019-11-16T15:35:00Z" w:initials="L">
    <w:p w14:paraId="3A546BB1" w14:textId="20FD4BA1" w:rsidR="002E5EC7" w:rsidRDefault="002E5EC7">
      <w:pPr>
        <w:pStyle w:val="CommentText"/>
      </w:pPr>
      <w:r>
        <w:rPr>
          <w:rStyle w:val="CommentReference"/>
        </w:rPr>
        <w:annotationRef/>
      </w:r>
      <w:r>
        <w:t>Rosas et al NP about Spanish tree distributions; Fletcher et al AJB about Ceanothus</w:t>
      </w:r>
    </w:p>
  </w:comment>
  <w:comment w:id="438" w:author="Lawren" w:date="2019-11-16T15:36:00Z" w:initials="L">
    <w:p w14:paraId="04986CF2" w14:textId="073F206E" w:rsidR="002E5EC7" w:rsidRDefault="002E5EC7">
      <w:pPr>
        <w:pStyle w:val="CommentText"/>
      </w:pPr>
      <w:r>
        <w:rPr>
          <w:rStyle w:val="CommentReference"/>
        </w:rPr>
        <w:annotationRef/>
      </w:r>
      <w:r>
        <w:t>Nate Swenson papers? there was a recent review in TREE</w:t>
      </w:r>
    </w:p>
  </w:comment>
  <w:comment w:id="439" w:author="Lawren" w:date="2019-11-16T15:40:00Z" w:initials="L">
    <w:p w14:paraId="5C5794C8" w14:textId="62F50332" w:rsidR="002E5EC7" w:rsidRDefault="002E5EC7">
      <w:pPr>
        <w:pStyle w:val="CommentText"/>
      </w:pPr>
      <w:r>
        <w:rPr>
          <w:rStyle w:val="CommentReference"/>
        </w:rPr>
        <w:annotationRef/>
      </w:r>
      <w:r>
        <w:t xml:space="preserve">TLP shows very small variation with tree height, with sun leaves/higher leaves having a bit more negative values (say 0.5 MPa lower) —see new Marechaux et al paper in J Ecol. I think leaf shrinkage would have some plasticity, because it tends to relate to the elastic modulus (see Scoffoni et al. 2014 </w:t>
      </w:r>
      <w:bookmarkStart w:id="440" w:name="_GoBack"/>
      <w:bookmarkEnd w:id="440"/>
      <w:r>
        <w:t>Plant Phys paper about leaf shrinkage), and elastic modulus is somewhat higher for sun than shade leaves (Sack et al. 2003 PCE)</w:t>
      </w:r>
    </w:p>
  </w:comment>
  <w:comment w:id="442" w:author="erikab" w:date="2019-11-16T14:32:00Z" w:initials="e">
    <w:p w14:paraId="020995EC" w14:textId="66910D0F" w:rsidR="00FE53A9" w:rsidRDefault="00FE53A9">
      <w:pPr>
        <w:pStyle w:val="CommentText"/>
      </w:pPr>
      <w:r>
        <w:rPr>
          <w:rStyle w:val="CommentReference"/>
        </w:rPr>
        <w:annotationRef/>
      </w:r>
      <w:r>
        <w:t>earlier  we said that we don’t have data on mortality explained by drought but here height becomes a predictor of mort?</w:t>
      </w:r>
    </w:p>
  </w:comment>
  <w:comment w:id="441"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to much details </w:t>
      </w:r>
    </w:p>
  </w:comment>
  <w:comment w:id="446" w:author="erikab" w:date="2019-11-16T14:32:00Z" w:initials="e">
    <w:p w14:paraId="64349CFF" w14:textId="59AD4221" w:rsidR="00FE53A9" w:rsidRDefault="00FE53A9">
      <w:pPr>
        <w:pStyle w:val="CommentText"/>
      </w:pPr>
      <w:r>
        <w:rPr>
          <w:rStyle w:val="CommentReference"/>
        </w:rPr>
        <w:annotationRef/>
      </w:r>
      <w:r>
        <w:t>Maya Prestipino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20D8B9" w15:done="0"/>
  <w15:commentEx w15:paraId="014CBF5A" w15:done="0"/>
  <w15:commentEx w15:paraId="77DF31E2" w15:done="0"/>
  <w15:commentEx w15:paraId="7BD21397" w15:done="0"/>
  <w15:commentEx w15:paraId="3D92CCAB" w15:done="0"/>
  <w15:commentEx w15:paraId="1D82AD1A" w15:done="0"/>
  <w15:commentEx w15:paraId="421493F0" w15:done="0"/>
  <w15:commentEx w15:paraId="07A1156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576EC1FA" w15:done="0"/>
  <w15:commentEx w15:paraId="70B74F79" w15:done="0"/>
  <w15:commentEx w15:paraId="0A855480"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63CF6047" w15:done="0"/>
  <w15:commentEx w15:paraId="160BA778" w15:done="0"/>
  <w15:commentEx w15:paraId="64677E2B" w15:done="0"/>
  <w15:commentEx w15:paraId="280EC9DE" w15:done="0"/>
  <w15:commentEx w15:paraId="7874C950" w15:done="0"/>
  <w15:commentEx w15:paraId="0E4FBFAA" w15:done="0"/>
  <w15:commentEx w15:paraId="75BE11F1" w15:done="0"/>
  <w15:commentEx w15:paraId="42E322BC" w15:done="0"/>
  <w15:commentEx w15:paraId="060E0A54" w15:done="0"/>
  <w15:commentEx w15:paraId="6F357646" w15:done="0"/>
  <w15:commentEx w15:paraId="34A3BA1B" w15:done="0"/>
  <w15:commentEx w15:paraId="7BD87816"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0D8B9" w16cid:durableId="21769827"/>
  <w16cid:commentId w16cid:paraId="014CBF5A" w16cid:durableId="21769E81"/>
  <w16cid:commentId w16cid:paraId="77DF31E2" w16cid:durableId="4325542A"/>
  <w16cid:commentId w16cid:paraId="7BD21397" w16cid:durableId="08C66DD7"/>
  <w16cid:commentId w16cid:paraId="3D92CCAB" w16cid:durableId="099FF24F"/>
  <w16cid:commentId w16cid:paraId="1D82AD1A" w16cid:durableId="2176A55C"/>
  <w16cid:commentId w16cid:paraId="421493F0" w16cid:durableId="7CE84DBD"/>
  <w16cid:commentId w16cid:paraId="07A11561" w16cid:durableId="42099E4A"/>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576EC1FA" w16cid:durableId="2176B215"/>
  <w16cid:commentId w16cid:paraId="70B74F79" w16cid:durableId="2176B348"/>
  <w16cid:commentId w16cid:paraId="0A855480" w16cid:durableId="2176B462"/>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63CF6047" w16cid:durableId="21783605"/>
  <w16cid:commentId w16cid:paraId="160BA778" w16cid:durableId="21783697"/>
  <w16cid:commentId w16cid:paraId="64677E2B" w16cid:durableId="2178373B"/>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6F357646" w16cid:durableId="21783C96"/>
  <w16cid:commentId w16cid:paraId="34A3BA1B" w16cid:durableId="21783CDC"/>
  <w16cid:commentId w16cid:paraId="7BD87816" w16cid:durableId="21783D83"/>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EBF3D" w14:textId="77777777" w:rsidR="00683C69" w:rsidRDefault="00683C69">
      <w:pPr>
        <w:spacing w:after="0"/>
      </w:pPr>
      <w:r>
        <w:separator/>
      </w:r>
    </w:p>
  </w:endnote>
  <w:endnote w:type="continuationSeparator" w:id="0">
    <w:p w14:paraId="39BB5B59" w14:textId="77777777" w:rsidR="00683C69" w:rsidRDefault="00683C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E29C9" w14:textId="77777777" w:rsidR="00683C69" w:rsidRDefault="00683C69">
      <w:r>
        <w:separator/>
      </w:r>
    </w:p>
  </w:footnote>
  <w:footnote w:type="continuationSeparator" w:id="0">
    <w:p w14:paraId="100C0949" w14:textId="77777777" w:rsidR="00683C69" w:rsidRDefault="00683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70337"/>
    <w:rsid w:val="003928F2"/>
    <w:rsid w:val="003A5E29"/>
    <w:rsid w:val="003B1564"/>
    <w:rsid w:val="003B7DC8"/>
    <w:rsid w:val="003E2943"/>
    <w:rsid w:val="003F18F3"/>
    <w:rsid w:val="004329E0"/>
    <w:rsid w:val="0048356C"/>
    <w:rsid w:val="0049262A"/>
    <w:rsid w:val="004E29B3"/>
    <w:rsid w:val="00590D07"/>
    <w:rsid w:val="00635089"/>
    <w:rsid w:val="00683C69"/>
    <w:rsid w:val="00685604"/>
    <w:rsid w:val="006E6A96"/>
    <w:rsid w:val="00755F9E"/>
    <w:rsid w:val="00765267"/>
    <w:rsid w:val="00784D58"/>
    <w:rsid w:val="007C1A8D"/>
    <w:rsid w:val="007D5267"/>
    <w:rsid w:val="007F34B2"/>
    <w:rsid w:val="00825441"/>
    <w:rsid w:val="00861E1B"/>
    <w:rsid w:val="008D6863"/>
    <w:rsid w:val="008F493F"/>
    <w:rsid w:val="008F52C2"/>
    <w:rsid w:val="00926E64"/>
    <w:rsid w:val="00935C22"/>
    <w:rsid w:val="00984195"/>
    <w:rsid w:val="00A50A13"/>
    <w:rsid w:val="00A662E3"/>
    <w:rsid w:val="00A966B4"/>
    <w:rsid w:val="00AB1BFE"/>
    <w:rsid w:val="00B86B75"/>
    <w:rsid w:val="00B870AC"/>
    <w:rsid w:val="00BC1DDF"/>
    <w:rsid w:val="00BC48D5"/>
    <w:rsid w:val="00BE339A"/>
    <w:rsid w:val="00C00D7F"/>
    <w:rsid w:val="00C36279"/>
    <w:rsid w:val="00C578BB"/>
    <w:rsid w:val="00C87538"/>
    <w:rsid w:val="00CE73F7"/>
    <w:rsid w:val="00D403BA"/>
    <w:rsid w:val="00D41466"/>
    <w:rsid w:val="00DA3944"/>
    <w:rsid w:val="00E26C1D"/>
    <w:rsid w:val="00E30C26"/>
    <w:rsid w:val="00E315A3"/>
    <w:rsid w:val="00E66B32"/>
    <w:rsid w:val="00E75918"/>
    <w:rsid w:val="00E768E0"/>
    <w:rsid w:val="00ED3961"/>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HTML Cite"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
    <w:name w:val="Unresolved Mention"/>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HTML Cite"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
    <w:name w:val="Unresolved Mention"/>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13" Type="http://schemas.openxmlformats.org/officeDocument/2006/relationships/hyperlink" Target="https://www.ncbi.nlm.nih.gov/pubmed/29874391"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fs.usda.gov/treesearch/pubs/4206" TargetMode="External"/><Relationship Id="rId5" Type="http://schemas.openxmlformats.org/officeDocument/2006/relationships/hyperlink" Target="https://doi.org/10.1111/j.1469-8137.2008.02436.x" TargetMode="External"/><Relationship Id="rId10" Type="http://schemas.openxmlformats.org/officeDocument/2006/relationships/hyperlink" Target="http://dx.doi.org/10.3389/fpls.2015.00547"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jxb/28.1.169" TargetMode="Externa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orestgeo/Climate" TargetMode="External"/><Relationship Id="rId2" Type="http://schemas.openxmlformats.org/officeDocument/2006/relationships/styles" Target="styles.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CBI-ForestGEO/SCBI-ForestGEO-Data/tree/master/tree_dimensions/tree_heigh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29/2018MS001500"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teixeirak@s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7958</Words>
  <Characters>45362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Lawren</cp:lastModifiedBy>
  <cp:revision>7</cp:revision>
  <dcterms:created xsi:type="dcterms:W3CDTF">2019-11-16T22:11:00Z</dcterms:created>
  <dcterms:modified xsi:type="dcterms:W3CDTF">2019-11-16T23:41:00Z</dcterms:modified>
</cp:coreProperties>
</file>