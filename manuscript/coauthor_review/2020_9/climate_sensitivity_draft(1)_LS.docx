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456" w:rsidRDefault="00E44503">
      <w:pPr>
        <w:pStyle w:val="FirstParagraph"/>
      </w:pPr>
      <w:r>
        <w:rPr>
          <w:b/>
        </w:rPr>
        <w:t>Title:</w:t>
      </w:r>
      <w:r>
        <w:t xml:space="preserve"> Tree height and leaf drought tolerance traits shape growth responses across droughts in a temperate broadleaf forest</w:t>
      </w:r>
    </w:p>
    <w:p w:rsidR="00206456" w:rsidRDefault="00E44503">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rsidR="00206456" w:rsidRDefault="00E44503">
      <w:pPr>
        <w:pStyle w:val="BodyText"/>
      </w:pPr>
      <w:r>
        <w:rPr>
          <w:b/>
        </w:rPr>
        <w:t>Author Affiliations:</w:t>
      </w:r>
    </w:p>
    <w:p w:rsidR="00206456" w:rsidRDefault="00E44503">
      <w:pPr>
        <w:pStyle w:val="Compact"/>
        <w:numPr>
          <w:ilvl w:val="0"/>
          <w:numId w:val="2"/>
        </w:numPr>
      </w:pPr>
      <w:r>
        <w:t>Conservation Ecology Center; Smithsonian Conservation Biology Institute; National Zoological Park, Front Royal, VA 22630, USA</w:t>
      </w:r>
    </w:p>
    <w:p w:rsidR="00206456" w:rsidRDefault="00E44503">
      <w:pPr>
        <w:pStyle w:val="Compact"/>
        <w:numPr>
          <w:ilvl w:val="0"/>
          <w:numId w:val="2"/>
        </w:numPr>
      </w:pPr>
      <w:r>
        <w:t>Center for Geospatial Analytics; North Carolina State University; Raleigh, NC 27607, USA</w:t>
      </w:r>
    </w:p>
    <w:p w:rsidR="00206456" w:rsidRDefault="00E44503">
      <w:pPr>
        <w:pStyle w:val="Compact"/>
        <w:numPr>
          <w:ilvl w:val="0"/>
          <w:numId w:val="2"/>
        </w:numPr>
      </w:pPr>
      <w:r>
        <w:t>Center for Tropical Forest Science-Forest Global Earth Observatory; Smithsonian Tropical Research Institute; Panama, Republic of Panama</w:t>
      </w:r>
    </w:p>
    <w:p w:rsidR="00206456" w:rsidRDefault="00E44503">
      <w:pPr>
        <w:pStyle w:val="Compact"/>
        <w:numPr>
          <w:ilvl w:val="0"/>
          <w:numId w:val="2"/>
        </w:numPr>
      </w:pPr>
      <w:r>
        <w:t>Canadian Forest Service, Northern Forestry Centre, Edmonton, Alberta, Canada</w:t>
      </w:r>
    </w:p>
    <w:p w:rsidR="00206456" w:rsidRDefault="00E44503">
      <w:pPr>
        <w:pStyle w:val="Compact"/>
        <w:numPr>
          <w:ilvl w:val="0"/>
          <w:numId w:val="2"/>
        </w:numPr>
      </w:pPr>
      <w:r>
        <w:t>Biological Sciences Department; California State University; Los Angeles, CA 90032, USA</w:t>
      </w:r>
    </w:p>
    <w:p w:rsidR="00206456" w:rsidRDefault="00E44503">
      <w:pPr>
        <w:pStyle w:val="Compact"/>
        <w:numPr>
          <w:ilvl w:val="0"/>
          <w:numId w:val="2"/>
        </w:numPr>
      </w:pPr>
      <w:r>
        <w:t>Department of Environmental Sciences, University of Virginia, Charlottesville, VA 22903, USA</w:t>
      </w:r>
    </w:p>
    <w:p w:rsidR="00206456" w:rsidRDefault="00E44503">
      <w:pPr>
        <w:pStyle w:val="Compact"/>
        <w:numPr>
          <w:ilvl w:val="0"/>
          <w:numId w:val="2"/>
        </w:numPr>
      </w:pPr>
      <w:r>
        <w:t>NASA Goddard Space Flight Center; Greenbelt, MD 20771, USA</w:t>
      </w:r>
    </w:p>
    <w:p w:rsidR="00206456" w:rsidRDefault="00E44503">
      <w:pPr>
        <w:pStyle w:val="Compact"/>
        <w:numPr>
          <w:ilvl w:val="0"/>
          <w:numId w:val="2"/>
        </w:numPr>
      </w:pPr>
      <w:r>
        <w:t>Harvard Forest, Petersham, MA 01366, USA</w:t>
      </w:r>
    </w:p>
    <w:p w:rsidR="00206456" w:rsidRDefault="00E44503">
      <w:pPr>
        <w:pStyle w:val="Compact"/>
        <w:numPr>
          <w:ilvl w:val="0"/>
          <w:numId w:val="2"/>
        </w:numPr>
      </w:pPr>
      <w:r>
        <w:t>Department of Ecology and Evolutionary Biology; University of California, Los Angeles; Los Angeles, CA 90095, USA</w:t>
      </w:r>
    </w:p>
    <w:p w:rsidR="00206456" w:rsidRDefault="00E44503">
      <w:pPr>
        <w:pStyle w:val="Compact"/>
        <w:numPr>
          <w:ilvl w:val="0"/>
          <w:numId w:val="2"/>
        </w:numPr>
      </w:pPr>
      <w:r>
        <w:t>Institute of the Environment and Sustainability; University of California, Los Angeles; Los Angeles, CA 90095, USA</w:t>
      </w:r>
    </w:p>
    <w:p w:rsidR="00206456" w:rsidRDefault="00E44503">
      <w:pPr>
        <w:pStyle w:val="FirstParagraph"/>
      </w:pPr>
      <w:r>
        <w:t xml:space="preserve">*corresponding author: </w:t>
      </w:r>
      <w:hyperlink r:id="rId8">
        <w:r>
          <w:rPr>
            <w:rStyle w:val="Hyperlink"/>
          </w:rPr>
          <w:t>teixeirak@si.edu</w:t>
        </w:r>
      </w:hyperlink>
      <w:r>
        <w:t>; +1 540 635 6546</w:t>
      </w:r>
    </w:p>
    <w:tbl>
      <w:tblPr>
        <w:tblStyle w:val="Table"/>
        <w:tblW w:w="5000" w:type="pct"/>
        <w:tblLook w:val="07E0" w:firstRow="1" w:lastRow="1" w:firstColumn="1" w:lastColumn="1" w:noHBand="1" w:noVBand="1"/>
      </w:tblPr>
      <w:tblGrid>
        <w:gridCol w:w="4275"/>
        <w:gridCol w:w="1537"/>
        <w:gridCol w:w="2526"/>
        <w:gridCol w:w="1238"/>
      </w:tblGrid>
      <w:tr w:rsidR="00206456">
        <w:tc>
          <w:tcPr>
            <w:tcW w:w="0" w:type="auto"/>
            <w:tcBorders>
              <w:bottom w:val="single" w:sz="0" w:space="0" w:color="auto"/>
            </w:tcBorders>
            <w:vAlign w:val="bottom"/>
          </w:tcPr>
          <w:p w:rsidR="00206456" w:rsidRDefault="00E44503">
            <w:pPr>
              <w:pStyle w:val="Compact"/>
            </w:pPr>
            <w:r>
              <w:t>Text</w:t>
            </w:r>
          </w:p>
        </w:tc>
        <w:tc>
          <w:tcPr>
            <w:tcW w:w="0" w:type="auto"/>
            <w:tcBorders>
              <w:bottom w:val="single" w:sz="0" w:space="0" w:color="auto"/>
            </w:tcBorders>
            <w:vAlign w:val="bottom"/>
          </w:tcPr>
          <w:p w:rsidR="00206456" w:rsidRDefault="00E44503">
            <w:pPr>
              <w:pStyle w:val="Compact"/>
            </w:pPr>
            <w:r>
              <w:t>word count</w:t>
            </w:r>
          </w:p>
        </w:tc>
        <w:tc>
          <w:tcPr>
            <w:tcW w:w="0" w:type="auto"/>
            <w:tcBorders>
              <w:bottom w:val="single" w:sz="0" w:space="0" w:color="auto"/>
            </w:tcBorders>
            <w:vAlign w:val="bottom"/>
          </w:tcPr>
          <w:p w:rsidR="00206456" w:rsidRDefault="00E44503">
            <w:pPr>
              <w:pStyle w:val="Compact"/>
            </w:pPr>
            <w:r>
              <w:t>other</w:t>
            </w:r>
          </w:p>
        </w:tc>
        <w:tc>
          <w:tcPr>
            <w:tcW w:w="0" w:type="auto"/>
            <w:tcBorders>
              <w:bottom w:val="single" w:sz="0" w:space="0" w:color="auto"/>
            </w:tcBorders>
            <w:vAlign w:val="bottom"/>
          </w:tcPr>
          <w:p w:rsidR="00206456" w:rsidRDefault="00E44503">
            <w:pPr>
              <w:pStyle w:val="Compact"/>
            </w:pPr>
            <w:r>
              <w:t>n</w:t>
            </w:r>
          </w:p>
        </w:tc>
      </w:tr>
      <w:tr w:rsidR="00206456">
        <w:tc>
          <w:tcPr>
            <w:tcW w:w="0" w:type="auto"/>
          </w:tcPr>
          <w:p w:rsidR="00206456" w:rsidRDefault="00E44503">
            <w:pPr>
              <w:pStyle w:val="Compact"/>
            </w:pPr>
            <w:r>
              <w:t>Total word count (excluding summary, references and legends)</w:t>
            </w:r>
          </w:p>
        </w:tc>
        <w:tc>
          <w:tcPr>
            <w:tcW w:w="0" w:type="auto"/>
          </w:tcPr>
          <w:p w:rsidR="00206456" w:rsidRDefault="00E44503">
            <w:pPr>
              <w:pStyle w:val="Compact"/>
            </w:pPr>
            <w:r>
              <w:t xml:space="preserve">6,458 </w:t>
            </w:r>
            <w:r>
              <w:rPr>
                <w:b/>
              </w:rPr>
              <w:t>(Limit 6500)</w:t>
            </w:r>
          </w:p>
        </w:tc>
        <w:tc>
          <w:tcPr>
            <w:tcW w:w="0" w:type="auto"/>
          </w:tcPr>
          <w:p w:rsidR="00206456" w:rsidRDefault="00E44503">
            <w:pPr>
              <w:pStyle w:val="Compact"/>
            </w:pPr>
            <w:r>
              <w:t>No. of figures</w:t>
            </w:r>
          </w:p>
        </w:tc>
        <w:tc>
          <w:tcPr>
            <w:tcW w:w="0" w:type="auto"/>
          </w:tcPr>
          <w:p w:rsidR="00206456" w:rsidRDefault="00E44503">
            <w:pPr>
              <w:pStyle w:val="Compact"/>
            </w:pPr>
            <w:r>
              <w:t>4 (all colour)</w:t>
            </w:r>
          </w:p>
        </w:tc>
      </w:tr>
      <w:tr w:rsidR="00206456">
        <w:tc>
          <w:tcPr>
            <w:tcW w:w="0" w:type="auto"/>
          </w:tcPr>
          <w:p w:rsidR="00206456" w:rsidRDefault="00E44503">
            <w:pPr>
              <w:pStyle w:val="Compact"/>
            </w:pPr>
            <w:r>
              <w:t>Summary</w:t>
            </w:r>
          </w:p>
        </w:tc>
        <w:tc>
          <w:tcPr>
            <w:tcW w:w="0" w:type="auto"/>
          </w:tcPr>
          <w:p w:rsidR="00206456" w:rsidRDefault="00E44503">
            <w:pPr>
              <w:pStyle w:val="Compact"/>
            </w:pPr>
            <w:r>
              <w:t>200</w:t>
            </w:r>
          </w:p>
        </w:tc>
        <w:tc>
          <w:tcPr>
            <w:tcW w:w="0" w:type="auto"/>
          </w:tcPr>
          <w:p w:rsidR="00206456" w:rsidRDefault="00E44503">
            <w:pPr>
              <w:pStyle w:val="Compact"/>
            </w:pPr>
            <w:r>
              <w:t>No. of Tables</w:t>
            </w:r>
          </w:p>
        </w:tc>
        <w:tc>
          <w:tcPr>
            <w:tcW w:w="0" w:type="auto"/>
          </w:tcPr>
          <w:p w:rsidR="00206456" w:rsidRDefault="00E44503">
            <w:pPr>
              <w:pStyle w:val="Compact"/>
            </w:pPr>
            <w:r>
              <w:t>3</w:t>
            </w:r>
          </w:p>
        </w:tc>
      </w:tr>
      <w:tr w:rsidR="00206456">
        <w:tc>
          <w:tcPr>
            <w:tcW w:w="0" w:type="auto"/>
          </w:tcPr>
          <w:p w:rsidR="00206456" w:rsidRDefault="00E44503">
            <w:pPr>
              <w:pStyle w:val="Compact"/>
            </w:pPr>
            <w:r>
              <w:t>Introduction</w:t>
            </w:r>
          </w:p>
        </w:tc>
        <w:tc>
          <w:tcPr>
            <w:tcW w:w="0" w:type="auto"/>
          </w:tcPr>
          <w:p w:rsidR="00206456" w:rsidRDefault="00E44503">
            <w:pPr>
              <w:pStyle w:val="Compact"/>
            </w:pPr>
            <w:r>
              <w:t>1,340</w:t>
            </w:r>
          </w:p>
        </w:tc>
        <w:tc>
          <w:tcPr>
            <w:tcW w:w="0" w:type="auto"/>
          </w:tcPr>
          <w:p w:rsidR="00206456" w:rsidRDefault="00E44503">
            <w:pPr>
              <w:pStyle w:val="Compact"/>
            </w:pPr>
            <w:r>
              <w:t>No of Supporting Information files</w:t>
            </w:r>
          </w:p>
        </w:tc>
        <w:tc>
          <w:tcPr>
            <w:tcW w:w="0" w:type="auto"/>
          </w:tcPr>
          <w:p w:rsidR="00206456" w:rsidRDefault="00E44503">
            <w:pPr>
              <w:pStyle w:val="Compact"/>
            </w:pPr>
            <w:r>
              <w:t>19</w:t>
            </w:r>
          </w:p>
        </w:tc>
      </w:tr>
      <w:tr w:rsidR="00206456">
        <w:tc>
          <w:tcPr>
            <w:tcW w:w="0" w:type="auto"/>
          </w:tcPr>
          <w:p w:rsidR="00206456" w:rsidRDefault="00E44503">
            <w:pPr>
              <w:pStyle w:val="Compact"/>
            </w:pPr>
            <w:r>
              <w:t>Materials and Methods</w:t>
            </w:r>
          </w:p>
        </w:tc>
        <w:tc>
          <w:tcPr>
            <w:tcW w:w="0" w:type="auto"/>
          </w:tcPr>
          <w:p w:rsidR="00206456" w:rsidRDefault="00E44503">
            <w:pPr>
              <w:pStyle w:val="Compact"/>
            </w:pPr>
            <w:r>
              <w:t>2,036</w:t>
            </w:r>
          </w:p>
        </w:tc>
        <w:tc>
          <w:tcPr>
            <w:tcW w:w="0" w:type="auto"/>
          </w:tcPr>
          <w:p w:rsidR="00206456" w:rsidRDefault="00206456"/>
        </w:tc>
        <w:tc>
          <w:tcPr>
            <w:tcW w:w="0" w:type="auto"/>
          </w:tcPr>
          <w:p w:rsidR="00206456" w:rsidRDefault="00206456"/>
        </w:tc>
      </w:tr>
      <w:tr w:rsidR="00206456">
        <w:tc>
          <w:tcPr>
            <w:tcW w:w="0" w:type="auto"/>
          </w:tcPr>
          <w:p w:rsidR="00206456" w:rsidRDefault="00E44503">
            <w:pPr>
              <w:pStyle w:val="Compact"/>
            </w:pPr>
            <w:r>
              <w:t>Results</w:t>
            </w:r>
          </w:p>
        </w:tc>
        <w:tc>
          <w:tcPr>
            <w:tcW w:w="0" w:type="auto"/>
          </w:tcPr>
          <w:p w:rsidR="00206456" w:rsidRDefault="00E44503">
            <w:pPr>
              <w:pStyle w:val="Compact"/>
            </w:pPr>
            <w:r>
              <w:t>1124</w:t>
            </w:r>
          </w:p>
        </w:tc>
        <w:tc>
          <w:tcPr>
            <w:tcW w:w="0" w:type="auto"/>
          </w:tcPr>
          <w:p w:rsidR="00206456" w:rsidRDefault="00206456"/>
        </w:tc>
        <w:tc>
          <w:tcPr>
            <w:tcW w:w="0" w:type="auto"/>
          </w:tcPr>
          <w:p w:rsidR="00206456" w:rsidRDefault="00206456"/>
        </w:tc>
      </w:tr>
      <w:tr w:rsidR="00206456">
        <w:tc>
          <w:tcPr>
            <w:tcW w:w="0" w:type="auto"/>
          </w:tcPr>
          <w:p w:rsidR="00206456" w:rsidRDefault="00E44503">
            <w:pPr>
              <w:pStyle w:val="Compact"/>
            </w:pPr>
            <w:r>
              <w:t>Discussion</w:t>
            </w:r>
          </w:p>
        </w:tc>
        <w:tc>
          <w:tcPr>
            <w:tcW w:w="0" w:type="auto"/>
          </w:tcPr>
          <w:p w:rsidR="00206456" w:rsidRDefault="00E44503">
            <w:pPr>
              <w:pStyle w:val="Compact"/>
            </w:pPr>
            <w:r>
              <w:t>1952</w:t>
            </w:r>
          </w:p>
        </w:tc>
        <w:tc>
          <w:tcPr>
            <w:tcW w:w="0" w:type="auto"/>
          </w:tcPr>
          <w:p w:rsidR="00206456" w:rsidRDefault="00206456"/>
        </w:tc>
        <w:tc>
          <w:tcPr>
            <w:tcW w:w="0" w:type="auto"/>
          </w:tcPr>
          <w:p w:rsidR="00206456" w:rsidRDefault="00206456"/>
        </w:tc>
      </w:tr>
      <w:tr w:rsidR="00206456">
        <w:tc>
          <w:tcPr>
            <w:tcW w:w="0" w:type="auto"/>
          </w:tcPr>
          <w:p w:rsidR="00206456" w:rsidRDefault="00E44503">
            <w:pPr>
              <w:pStyle w:val="Compact"/>
            </w:pPr>
            <w:r>
              <w:t>Acknowledgments</w:t>
            </w:r>
          </w:p>
        </w:tc>
        <w:tc>
          <w:tcPr>
            <w:tcW w:w="0" w:type="auto"/>
          </w:tcPr>
          <w:p w:rsidR="00206456" w:rsidRDefault="00E44503">
            <w:pPr>
              <w:pStyle w:val="Compact"/>
            </w:pPr>
            <w:r>
              <w:t>142</w:t>
            </w:r>
          </w:p>
        </w:tc>
        <w:tc>
          <w:tcPr>
            <w:tcW w:w="0" w:type="auto"/>
          </w:tcPr>
          <w:p w:rsidR="00206456" w:rsidRDefault="00206456"/>
        </w:tc>
        <w:tc>
          <w:tcPr>
            <w:tcW w:w="0" w:type="auto"/>
          </w:tcPr>
          <w:p w:rsidR="00206456" w:rsidRDefault="00206456"/>
        </w:tc>
      </w:tr>
    </w:tbl>
    <w:p w:rsidR="00206456" w:rsidRDefault="00E44503">
      <w:r>
        <w:br w:type="page"/>
      </w:r>
    </w:p>
    <w:p w:rsidR="00206456" w:rsidRDefault="00E44503">
      <w:pPr>
        <w:pStyle w:val="Heading3"/>
      </w:pPr>
      <w:bookmarkStart w:id="0" w:name="summary"/>
      <w:r>
        <w:lastRenderedPageBreak/>
        <w:t>Summary</w:t>
      </w:r>
      <w:bookmarkEnd w:id="0"/>
    </w:p>
    <w:p w:rsidR="00206456" w:rsidRDefault="00E44503">
      <w:pPr>
        <w:numPr>
          <w:ilvl w:val="0"/>
          <w:numId w:val="3"/>
        </w:numPr>
      </w:pPr>
      <w:r>
        <w:t>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rsidR="00206456" w:rsidRDefault="00E44503">
      <w:pPr>
        <w:numPr>
          <w:ilvl w:val="0"/>
          <w:numId w:val="3"/>
        </w:numPr>
      </w:pPr>
      <w:r>
        <w:t xml:space="preserve">We analyzed tree-ring records for twelve species in a broadleaf deciduous forest in Virginia (USA) to test hypotheses </w:t>
      </w:r>
      <w:del w:id="1" w:author="Lawren" w:date="2020-09-24T12:13:00Z">
        <w:r w:rsidDel="00E44503">
          <w:delText xml:space="preserve">on </w:delText>
        </w:r>
      </w:del>
      <w:ins w:id="2" w:author="Lawren" w:date="2020-09-24T12:13:00Z">
        <w:r>
          <w:t xml:space="preserve">for </w:t>
        </w:r>
      </w:ins>
      <w:r>
        <w:t>how tree height, microenvironment characteristics, and species’ traits shaped drought responses across the three strongest regional droughts over a 60-year period.</w:t>
      </w:r>
    </w:p>
    <w:p w:rsidR="00206456" w:rsidRDefault="00E44503">
      <w:pPr>
        <w:numPr>
          <w:ilvl w:val="0"/>
          <w:numId w:val="3"/>
        </w:numPr>
      </w:pPr>
      <w:r>
        <w:t xml:space="preserve">Drought tolerance (resistance, recovery, and resilience) decreased with tree height, which </w:t>
      </w:r>
      <w:del w:id="3" w:author="Lawren" w:date="2020-09-24T12:14:00Z">
        <w:r w:rsidDel="00E44503">
          <w:delText xml:space="preserve">was strongly </w:delText>
        </w:r>
      </w:del>
      <w:r>
        <w:t xml:space="preserve">correlated with exposure to higher </w:t>
      </w:r>
      <w:commentRangeStart w:id="4"/>
      <w:ins w:id="5" w:author="Lawren" w:date="2020-09-24T12:14:00Z">
        <w:r>
          <w:t xml:space="preserve">solar radiation and </w:t>
        </w:r>
      </w:ins>
      <w:r>
        <w:t>evaporative demand</w:t>
      </w:r>
      <w:del w:id="6" w:author="Lawren" w:date="2020-09-24T12:14:00Z">
        <w:r w:rsidDel="00E44503">
          <w:delText xml:space="preserve"> and solar radiation</w:delText>
        </w:r>
      </w:del>
      <w:r>
        <w:t xml:space="preserve">. </w:t>
      </w:r>
      <w:commentRangeEnd w:id="4"/>
      <w:r w:rsidR="0047452C">
        <w:rPr>
          <w:rStyle w:val="CommentReference"/>
        </w:rPr>
        <w:commentReference w:id="4"/>
      </w:r>
      <w:r>
        <w:t>The potentially greater rooting volume of larger trees did not confer a resistance advantage, but marginally increased recovery and resilience</w:t>
      </w:r>
      <w:del w:id="7" w:author="Lawren" w:date="2020-09-24T12:27:00Z">
        <w:r w:rsidDel="0047452C">
          <w:delText>,</w:delText>
        </w:r>
      </w:del>
      <w:r>
        <w:t xml:space="preserve"> in sites with low topographic wetness index. Drought tolerance was greater among species whose </w:t>
      </w:r>
      <w:commentRangeStart w:id="8"/>
      <w:r>
        <w:t xml:space="preserve">leaves </w:t>
      </w:r>
      <w:ins w:id="9" w:author="Lawren" w:date="2020-09-24T12:27:00Z">
        <w:r w:rsidR="0047452C">
          <w:t>lost turgor (wilted) at more negative water potentials</w:t>
        </w:r>
      </w:ins>
      <w:ins w:id="10" w:author="Lawren" w:date="2020-09-24T12:28:00Z">
        <w:r w:rsidR="0047452C">
          <w:t>, and that</w:t>
        </w:r>
      </w:ins>
      <w:ins w:id="11" w:author="Lawren" w:date="2020-09-24T12:27:00Z">
        <w:r w:rsidR="0047452C">
          <w:t xml:space="preserve"> </w:t>
        </w:r>
      </w:ins>
      <w:commentRangeEnd w:id="8"/>
      <w:ins w:id="12" w:author="Lawren" w:date="2020-09-24T12:28:00Z">
        <w:r w:rsidR="0047452C">
          <w:rPr>
            <w:rStyle w:val="CommentReference"/>
          </w:rPr>
          <w:commentReference w:id="8"/>
        </w:r>
      </w:ins>
      <w:r>
        <w:t>experienced less shrinkage upon desiccation</w:t>
      </w:r>
      <w:del w:id="13" w:author="Lawren" w:date="2020-09-24T12:28:00Z">
        <w:r w:rsidDel="0047452C">
          <w:delText xml:space="preserve"> and</w:delText>
        </w:r>
      </w:del>
      <w:del w:id="14" w:author="Lawren" w:date="2020-09-24T12:27:00Z">
        <w:r w:rsidDel="0047452C">
          <w:delText xml:space="preserve"> lost turgor (wilted) at more negative water potentials</w:delText>
        </w:r>
      </w:del>
      <w:r>
        <w:t>.</w:t>
      </w:r>
    </w:p>
    <w:p w:rsidR="00206456" w:rsidRDefault="00E44503">
      <w:pPr>
        <w:numPr>
          <w:ilvl w:val="0"/>
          <w:numId w:val="3"/>
        </w:numPr>
      </w:pPr>
      <w:r>
        <w:t>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rsidR="00206456" w:rsidRDefault="00E44503">
      <w:pPr>
        <w:pStyle w:val="FirstParagraph"/>
      </w:pPr>
      <w:r>
        <w:rPr>
          <w:i/>
        </w:rPr>
        <w:t>Key words</w:t>
      </w:r>
      <w:r>
        <w:t>: annual growth; crown exposure; drought; Forest Global Earth Observatory (ForestGEO); leaf drought tolerance traits; temperate broadleaf deciduous forest; tree height; tree-ring</w:t>
      </w:r>
    </w:p>
    <w:p w:rsidR="00206456" w:rsidRDefault="00E44503">
      <w:r>
        <w:br w:type="page"/>
      </w:r>
    </w:p>
    <w:p w:rsidR="00206456" w:rsidRDefault="00E44503">
      <w:pPr>
        <w:pStyle w:val="Heading3"/>
      </w:pPr>
      <w:bookmarkStart w:id="15" w:name="introduction"/>
      <w:r>
        <w:lastRenderedPageBreak/>
        <w:t>Introduction</w:t>
      </w:r>
      <w:bookmarkEnd w:id="15"/>
    </w:p>
    <w:p w:rsidR="00206456" w:rsidRDefault="00E44503">
      <w:pPr>
        <w:pStyle w:val="FirstParagraph"/>
      </w:pPr>
      <w:r>
        <w:t xml:space="preserve">Forests play a critical global role in climate regulation (Bonan, </w:t>
      </w:r>
      <w:hyperlink w:anchor="ref-bonan_forests_2008">
        <w:r>
          <w:rPr>
            <w:rStyle w:val="Hyperlink"/>
          </w:rPr>
          <w:t>2008</w:t>
        </w:r>
      </w:hyperlink>
      <w:r>
        <w:t xml:space="preserve">), yet there remains enormous uncertainty as to how the forest-dominated terrestrial carbon sink will respond to climate change (Friedlingstein </w:t>
      </w:r>
      <w:r>
        <w:rPr>
          <w:i/>
        </w:rPr>
        <w:t>et al.</w:t>
      </w:r>
      <w:r>
        <w:t xml:space="preserve">, </w:t>
      </w:r>
      <w:hyperlink w:anchor="ref-friedlingstein_climatecarbon_2006">
        <w:r>
          <w:rPr>
            <w:rStyle w:val="Hyperlink"/>
          </w:rPr>
          <w:t>2006</w:t>
        </w:r>
      </w:hyperlink>
      <w:r>
        <w:t xml:space="preserve">). An important aspect of this uncertainty lies with physiological responses of trees to drought (Kennedy </w:t>
      </w:r>
      <w:r>
        <w:rPr>
          <w:i/>
        </w:rPr>
        <w:t>et al.</w:t>
      </w:r>
      <w:r>
        <w:t xml:space="preserve">, </w:t>
      </w:r>
      <w:hyperlink w:anchor="ref-kennedy_implementing_2019">
        <w:r>
          <w:rPr>
            <w:rStyle w:val="Hyperlink"/>
          </w:rPr>
          <w:t>2019</w:t>
        </w:r>
      </w:hyperlink>
      <w:r>
        <w:t xml:space="preserve">). In many forested regions around the world, the risk of severe drought is increasing (Trenberth </w:t>
      </w:r>
      <w:r>
        <w:rPr>
          <w:i/>
        </w:rPr>
        <w:t>et al.</w:t>
      </w:r>
      <w:r>
        <w:t xml:space="preserve">, </w:t>
      </w:r>
      <w:hyperlink w:anchor="ref-trenberth_global_2014">
        <w:r>
          <w:rPr>
            <w:rStyle w:val="Hyperlink"/>
          </w:rPr>
          <w:t>2014</w:t>
        </w:r>
      </w:hyperlink>
      <w:r>
        <w:t xml:space="preserve">; Dai </w:t>
      </w:r>
      <w:r>
        <w:rPr>
          <w:i/>
        </w:rPr>
        <w:t>et al.</w:t>
      </w:r>
      <w:r>
        <w:t xml:space="preserve">, </w:t>
      </w:r>
      <w:hyperlink w:anchor="ref-dai_climate_2018">
        <w:r>
          <w:rPr>
            <w:rStyle w:val="Hyperlink"/>
          </w:rPr>
          <w:t>2018</w:t>
        </w:r>
      </w:hyperlink>
      <w:r>
        <w:t xml:space="preserve">), often despite increasing precipitation (Intergovernmental Panel on Climate Change, </w:t>
      </w:r>
      <w:hyperlink w:anchor="X024671904173f8aa2e787e9047683bd848398fb">
        <w:r>
          <w:rPr>
            <w:rStyle w:val="Hyperlink"/>
          </w:rPr>
          <w:t>2015</w:t>
        </w:r>
      </w:hyperlink>
      <w:r>
        <w:t xml:space="preserve">; Cook </w:t>
      </w:r>
      <w:r>
        <w:rPr>
          <w:i/>
        </w:rPr>
        <w:t>et al.</w:t>
      </w:r>
      <w:r>
        <w:t xml:space="preserve">, </w:t>
      </w:r>
      <w:hyperlink w:anchor="ref-cook_unprecedented_2015">
        <w:r>
          <w:rPr>
            <w:rStyle w:val="Hyperlink"/>
          </w:rPr>
          <w:t>2015</w:t>
        </w:r>
      </w:hyperlink>
      <w:r>
        <w:t xml:space="preserve">). Droughts, intensified by climate change, have been affecting forests worldwide and are expected to continue as an important driver of forest change (Allen </w:t>
      </w:r>
      <w:r>
        <w:rPr>
          <w:i/>
        </w:rPr>
        <w:t>et al.</w:t>
      </w:r>
      <w:r>
        <w:t xml:space="preserve">, </w:t>
      </w:r>
      <w:hyperlink w:anchor="ref-allen_underestimation_2015">
        <w:r>
          <w:rPr>
            <w:rStyle w:val="Hyperlink"/>
          </w:rPr>
          <w:t>2015</w:t>
        </w:r>
      </w:hyperlink>
      <w:r>
        <w:t xml:space="preserve">, </w:t>
      </w:r>
      <w:hyperlink w:anchor="ref-allen_global_2010">
        <w:r>
          <w:rPr>
            <w:rStyle w:val="Hyperlink"/>
          </w:rPr>
          <w:t>2010</w:t>
        </w:r>
      </w:hyperlink>
      <w:r>
        <w:t xml:space="preserve">; McDowell </w:t>
      </w:r>
      <w:r>
        <w:rPr>
          <w:i/>
        </w:rPr>
        <w:t>et al.</w:t>
      </w:r>
      <w:r>
        <w:t xml:space="preserve">, </w:t>
      </w:r>
      <w:hyperlink w:anchor="ref-mcdowell_pervasive_2020">
        <w:r>
          <w:rPr>
            <w:rStyle w:val="Hyperlink"/>
          </w:rPr>
          <w:t>2020</w:t>
        </w:r>
      </w:hyperlink>
      <w:r>
        <w:t>). Understanding forest responses to drought requires elucidation of how tree size, microenvironment, and species’ traits jointly influence individual-level drought tolerance, defined here as a tree’s ability to maintain growth during drought (</w:t>
      </w:r>
      <w:r>
        <w:rPr>
          <w:i/>
        </w:rPr>
        <w:t>resistance</w:t>
      </w:r>
      <w:r>
        <w:t>)</w:t>
      </w:r>
      <w:ins w:id="16" w:author="Lawren" w:date="2020-09-24T12:29:00Z">
        <w:r w:rsidR="0047452C">
          <w:t xml:space="preserve">, </w:t>
        </w:r>
        <w:commentRangeStart w:id="17"/>
        <w:r w:rsidR="0047452C">
          <w:t>xxxx</w:t>
        </w:r>
      </w:ins>
      <w:commentRangeEnd w:id="17"/>
      <w:ins w:id="18" w:author="Lawren" w:date="2020-09-24T12:30:00Z">
        <w:r w:rsidR="0047452C">
          <w:rPr>
            <w:rStyle w:val="CommentReference"/>
          </w:rPr>
          <w:commentReference w:id="17"/>
        </w:r>
      </w:ins>
      <w:ins w:id="19" w:author="Lawren" w:date="2020-09-24T12:29:00Z">
        <w:r w:rsidR="0047452C">
          <w:t xml:space="preserve"> </w:t>
        </w:r>
      </w:ins>
      <w:ins w:id="20" w:author="Lawren" w:date="2020-09-24T12:30:00Z">
        <w:r w:rsidR="0047452C">
          <w:t>(</w:t>
        </w:r>
      </w:ins>
      <w:del w:id="21" w:author="Lawren" w:date="2020-09-24T12:30:00Z">
        <w:r w:rsidRPr="0047452C" w:rsidDel="0047452C">
          <w:rPr>
            <w:i/>
            <w:rPrChange w:id="22" w:author="Lawren" w:date="2020-09-24T12:30:00Z">
              <w:rPr/>
            </w:rPrChange>
          </w:rPr>
          <w:delText xml:space="preserve"> and </w:delText>
        </w:r>
      </w:del>
      <w:r w:rsidRPr="0047452C">
        <w:rPr>
          <w:i/>
          <w:rPrChange w:id="23" w:author="Lawren" w:date="2020-09-24T12:30:00Z">
            <w:rPr/>
          </w:rPrChange>
        </w:rPr>
        <w:t>recover</w:t>
      </w:r>
      <w:ins w:id="24" w:author="Lawren" w:date="2020-09-24T12:30:00Z">
        <w:r w:rsidR="0047452C" w:rsidRPr="0047452C">
          <w:rPr>
            <w:i/>
            <w:rPrChange w:id="25" w:author="Lawren" w:date="2020-09-24T12:30:00Z">
              <w:rPr/>
            </w:rPrChange>
          </w:rPr>
          <w:t>y</w:t>
        </w:r>
        <w:r w:rsidR="0047452C">
          <w:t>) and re-establishment of</w:t>
        </w:r>
      </w:ins>
      <w:del w:id="26" w:author="Lawren" w:date="2020-09-24T12:30:00Z">
        <w:r w:rsidDel="0047452C">
          <w:delText xml:space="preserve"> to</w:delText>
        </w:r>
      </w:del>
      <w:r>
        <w:t xml:space="preserve"> its pre-drought growth rate (</w:t>
      </w:r>
      <w:r>
        <w:rPr>
          <w:i/>
        </w:rPr>
        <w:t>resilience</w:t>
      </w:r>
      <w:r>
        <w:t xml:space="preserve">; Lloret </w:t>
      </w:r>
      <w:r>
        <w:rPr>
          <w:i/>
        </w:rPr>
        <w:t>et al.</w:t>
      </w:r>
      <w:r>
        <w:t xml:space="preserve">, </w:t>
      </w:r>
      <w:hyperlink w:anchor="ref-lloret_components_2011">
        <w:r>
          <w:rPr>
            <w:rStyle w:val="Hyperlink"/>
          </w:rPr>
          <w:t>2011</w:t>
        </w:r>
      </w:hyperlink>
      <w:r>
        <w:t xml:space="preserve">). Survival has been shown to be linked to resistance, recovery, and resilience (DeSoto </w:t>
      </w:r>
      <w:r>
        <w:rPr>
          <w:i/>
        </w:rPr>
        <w:t>et al.</w:t>
      </w:r>
      <w:r>
        <w:t xml:space="preserve">, </w:t>
      </w:r>
      <w:hyperlink w:anchor="ref-desoto_low_2020">
        <w:r>
          <w:rPr>
            <w:rStyle w:val="Hyperlink"/>
          </w:rPr>
          <w:t>2020</w:t>
        </w:r>
      </w:hyperlink>
      <w:r>
        <w:t xml:space="preserve">; Gessler </w:t>
      </w:r>
      <w:r>
        <w:rPr>
          <w:i/>
        </w:rPr>
        <w:t>et al.</w:t>
      </w:r>
      <w:r>
        <w:t xml:space="preserve">, </w:t>
      </w:r>
      <w:hyperlink w:anchor="ref-gessler_way_2020">
        <w:r>
          <w:rPr>
            <w:rStyle w:val="Hyperlink"/>
          </w:rPr>
          <w:t>2020</w:t>
        </w:r>
      </w:hyperlink>
      <w:r>
        <w:t>), implying they may be influenced by the same factors. However, it has proven difficult to resolve the many factors affecting tree growth during drought and the extent to which their influence is consistent across droughts. This is because available forest census data only rarely captures extreme drought, whereas tree-ring records capture multiple droughts but typically focus on only the largest individuals of one or a few species.</w:t>
      </w:r>
    </w:p>
    <w:p w:rsidR="00206456" w:rsidRDefault="00E44503">
      <w:pPr>
        <w:pStyle w:val="BodyText"/>
      </w:pPr>
      <w:r>
        <w:t>Many studies have shown that within and across species, large trees tend to be more affected by drought. Greater growth reductions (</w:t>
      </w:r>
      <w:r>
        <w:rPr>
          <w:i/>
        </w:rPr>
        <w:t>i.e.</w:t>
      </w:r>
      <w:r>
        <w:t xml:space="preserve">, lower drought resistance) in larger trees were first shown on a global scale by Bennett </w:t>
      </w:r>
      <w:r>
        <w:rPr>
          <w:i/>
        </w:rPr>
        <w:t>et al.</w:t>
      </w:r>
      <w:r>
        <w:t xml:space="preserve"> (</w:t>
      </w:r>
      <w:hyperlink w:anchor="ref-bennett_larger_2015">
        <w:r>
          <w:rPr>
            <w:rStyle w:val="Hyperlink"/>
          </w:rPr>
          <w:t>2015</w:t>
        </w:r>
      </w:hyperlink>
      <w:r>
        <w:t>), and subsequent studies have reinforced this finding (</w:t>
      </w:r>
      <w:r>
        <w:rPr>
          <w:i/>
        </w:rPr>
        <w:t>e.g.</w:t>
      </w:r>
      <w:r>
        <w:t xml:space="preserve">, Pretzsch </w:t>
      </w:r>
      <w:r>
        <w:rPr>
          <w:i/>
        </w:rPr>
        <w:t>et al.</w:t>
      </w:r>
      <w:r>
        <w:t xml:space="preserve">, </w:t>
      </w:r>
      <w:hyperlink w:anchor="ref-pretzsch_drought_2018">
        <w:r>
          <w:rPr>
            <w:rStyle w:val="Hyperlink"/>
          </w:rPr>
          <w:t>2018</w:t>
        </w:r>
      </w:hyperlink>
      <w:r>
        <w:t xml:space="preserve">; Gillerot </w:t>
      </w:r>
      <w:r>
        <w:rPr>
          <w:i/>
        </w:rPr>
        <w:t>et al.</w:t>
      </w:r>
      <w:r>
        <w:t xml:space="preserve">, </w:t>
      </w:r>
      <w:hyperlink w:anchor="ref-gillerot_tree_2020">
        <w:r>
          <w:rPr>
            <w:rStyle w:val="Hyperlink"/>
          </w:rPr>
          <w:t>2020</w:t>
        </w:r>
      </w:hyperlink>
      <w:r>
        <w:t xml:space="preserve">). Although lower recovery and resilience of larger trees have also been observed (Gillerot </w:t>
      </w:r>
      <w:r>
        <w:rPr>
          <w:i/>
        </w:rPr>
        <w:t>et al.</w:t>
      </w:r>
      <w:r>
        <w:t xml:space="preserve">, </w:t>
      </w:r>
      <w:hyperlink w:anchor="ref-gillerot_tree_2020">
        <w:r>
          <w:rPr>
            <w:rStyle w:val="Hyperlink"/>
          </w:rPr>
          <w:t>2020</w:t>
        </w:r>
      </w:hyperlink>
      <w:r>
        <w:t xml:space="preserve">), results </w:t>
      </w:r>
      <w:del w:id="27" w:author="Lawren" w:date="2020-09-24T12:31:00Z">
        <w:r w:rsidDel="0047452C">
          <w:delText xml:space="preserve">are </w:delText>
        </w:r>
      </w:del>
      <w:ins w:id="28" w:author="Lawren" w:date="2020-09-24T12:31:00Z">
        <w:r w:rsidR="0047452C">
          <w:t>were</w:t>
        </w:r>
        <w:r w:rsidR="0047452C">
          <w:t xml:space="preserve"> </w:t>
        </w:r>
      </w:ins>
      <w:r>
        <w:t xml:space="preserve">mixed (Merlin </w:t>
      </w:r>
      <w:r>
        <w:rPr>
          <w:i/>
        </w:rPr>
        <w:t>et al.</w:t>
      </w:r>
      <w:r>
        <w:t xml:space="preserve">, </w:t>
      </w:r>
      <w:hyperlink w:anchor="ref-merlin_effects_2015">
        <w:r>
          <w:rPr>
            <w:rStyle w:val="Hyperlink"/>
          </w:rPr>
          <w:t>2015</w:t>
        </w:r>
      </w:hyperlink>
      <w:r>
        <w:t xml:space="preserve">), and a recent physiological model suggests that large trees destined to die following drought may still exhibit high recovery and resilience (Trugman </w:t>
      </w:r>
      <w:r>
        <w:rPr>
          <w:i/>
        </w:rPr>
        <w:t>et al.</w:t>
      </w:r>
      <w:r>
        <w:t xml:space="preserve">, </w:t>
      </w:r>
      <w:hyperlink w:anchor="ref-trugman_tree_2018">
        <w:r>
          <w:rPr>
            <w:rStyle w:val="Hyperlink"/>
          </w:rPr>
          <w:t>2018</w:t>
        </w:r>
      </w:hyperlink>
      <w:r>
        <w:t>). Thus, in general we have much more limited understanding of how and why drought resilience scales with tree size.</w:t>
      </w:r>
    </w:p>
    <w:p w:rsidR="00206456" w:rsidRDefault="00E44503">
      <w:pPr>
        <w:pStyle w:val="BodyText"/>
      </w:pPr>
      <w:r>
        <w:t xml:space="preserve">Moreover, it has yet to be resolved which of several potential underlying mechanisms most strongly shape these trends in drought response. First, tree height itself may be a primary driver. Taller trees face the biophysical challenge of lifting water greater distances against the effects of gravity and friction (Ryan </w:t>
      </w:r>
      <w:r>
        <w:rPr>
          <w:i/>
        </w:rPr>
        <w:t>et al.</w:t>
      </w:r>
      <w:r>
        <w:t xml:space="preserve">, </w:t>
      </w:r>
      <w:hyperlink w:anchor="ref-ryan_hydraulic_2006">
        <w:r>
          <w:rPr>
            <w:rStyle w:val="Hyperlink"/>
          </w:rPr>
          <w:t>2006</w:t>
        </w:r>
      </w:hyperlink>
      <w:r>
        <w:t xml:space="preserve">; McDowell </w:t>
      </w:r>
      <w:r>
        <w:rPr>
          <w:i/>
        </w:rPr>
        <w:t>et al.</w:t>
      </w:r>
      <w:r>
        <w:t xml:space="preserve">, </w:t>
      </w:r>
      <w:hyperlink w:anchor="ref-mcdowell_relationships_2011">
        <w:r>
          <w:rPr>
            <w:rStyle w:val="Hyperlink"/>
          </w:rPr>
          <w:t>2011</w:t>
        </w:r>
      </w:hyperlink>
      <w:r>
        <w:t xml:space="preserve">; Couvreur </w:t>
      </w:r>
      <w:r>
        <w:rPr>
          <w:i/>
        </w:rPr>
        <w:t>et al.</w:t>
      </w:r>
      <w:r>
        <w:t xml:space="preserve">, </w:t>
      </w:r>
      <w:hyperlink w:anchor="ref-couvreur_water_2018">
        <w:r>
          <w:rPr>
            <w:rStyle w:val="Hyperlink"/>
          </w:rPr>
          <w:t>2018</w:t>
        </w:r>
      </w:hyperlink>
      <w:r>
        <w:t xml:space="preserve">; McDowell &amp; Allen, </w:t>
      </w:r>
      <w:hyperlink w:anchor="ref-mcdowell_darcys_2015">
        <w:r>
          <w:rPr>
            <w:rStyle w:val="Hyperlink"/>
          </w:rPr>
          <w:t>2015</w:t>
        </w:r>
      </w:hyperlink>
      <w:r>
        <w:t>). Vertical gradients in stem and leaf traits–including smaller and thicker leaves (higher leaf mass per area, LMA), greater resistance to hydraulic dysfunction (</w:t>
      </w:r>
      <w:r>
        <w:rPr>
          <w:i/>
        </w:rPr>
        <w:t>i.e.</w:t>
      </w:r>
      <w:r>
        <w:t xml:space="preserve">, more negative water potential at 50% loss of hydraulic conductivity, more negative P50), and </w:t>
      </w:r>
      <w:commentRangeStart w:id="29"/>
      <w:ins w:id="30" w:author="Lawren" w:date="2020-09-24T12:33:00Z">
        <w:r w:rsidR="007B6355">
          <w:t>the tapering of</w:t>
        </w:r>
      </w:ins>
      <w:del w:id="31" w:author="Lawren" w:date="2020-09-24T12:33:00Z">
        <w:r w:rsidDel="007B6355">
          <w:delText>lower</w:delText>
        </w:r>
      </w:del>
      <w:r>
        <w:t xml:space="preserve"> hydraulic conductivity at greater </w:t>
      </w:r>
      <w:commentRangeEnd w:id="29"/>
      <w:r w:rsidR="007B6355">
        <w:rPr>
          <w:rStyle w:val="CommentReference"/>
        </w:rPr>
        <w:commentReference w:id="29"/>
      </w:r>
      <w:r>
        <w:t xml:space="preserve">heights (McDowell </w:t>
      </w:r>
      <w:r>
        <w:rPr>
          <w:i/>
        </w:rPr>
        <w:t>et al.</w:t>
      </w:r>
      <w:r>
        <w:t xml:space="preserve">, </w:t>
      </w:r>
      <w:hyperlink w:anchor="ref-mcdowell_relationships_2011">
        <w:r>
          <w:rPr>
            <w:rStyle w:val="Hyperlink"/>
          </w:rPr>
          <w:t>2011</w:t>
        </w:r>
      </w:hyperlink>
      <w:r>
        <w:t xml:space="preserve">; Couvreur </w:t>
      </w:r>
      <w:r>
        <w:rPr>
          <w:i/>
        </w:rPr>
        <w:t>et al.</w:t>
      </w:r>
      <w:r>
        <w:t xml:space="preserve">, </w:t>
      </w:r>
      <w:hyperlink w:anchor="ref-couvreur_water_2018">
        <w:r>
          <w:rPr>
            <w:rStyle w:val="Hyperlink"/>
          </w:rPr>
          <w:t>2018</w:t>
        </w:r>
      </w:hyperlink>
      <w:r>
        <w:t xml:space="preserve">; Koike </w:t>
      </w:r>
      <w:r>
        <w:rPr>
          <w:i/>
        </w:rPr>
        <w:t>et al.</w:t>
      </w:r>
      <w:r>
        <w:t xml:space="preserve">, </w:t>
      </w:r>
      <w:hyperlink w:anchor="ref-koike_leaf_2001">
        <w:r>
          <w:rPr>
            <w:rStyle w:val="Hyperlink"/>
          </w:rPr>
          <w:t>2001</w:t>
        </w:r>
      </w:hyperlink>
      <w:r>
        <w:t xml:space="preserve">)–enable trees to become tall (Couvreur </w:t>
      </w:r>
      <w:r>
        <w:rPr>
          <w:i/>
        </w:rPr>
        <w:t>et al.</w:t>
      </w:r>
      <w:r>
        <w:t xml:space="preserve">, </w:t>
      </w:r>
      <w:hyperlink w:anchor="ref-couvreur_water_2018">
        <w:r>
          <w:rPr>
            <w:rStyle w:val="Hyperlink"/>
          </w:rPr>
          <w:t>2018</w:t>
        </w:r>
      </w:hyperlink>
      <w:r>
        <w:t>). Greater stem capacitance (</w:t>
      </w:r>
      <w:r>
        <w:rPr>
          <w:i/>
        </w:rPr>
        <w:t>i.e.</w:t>
      </w:r>
      <w:r>
        <w:t xml:space="preserve">, water storage capacity) of larger trees may also confer resistance to transient droughts (Scholz </w:t>
      </w:r>
      <w:r>
        <w:rPr>
          <w:i/>
        </w:rPr>
        <w:t>et al.</w:t>
      </w:r>
      <w:r>
        <w:t xml:space="preserve">, </w:t>
      </w:r>
      <w:hyperlink w:anchor="ref-scholz_hydraulic_2011">
        <w:r>
          <w:rPr>
            <w:rStyle w:val="Hyperlink"/>
          </w:rPr>
          <w:t>2011</w:t>
        </w:r>
      </w:hyperlink>
      <w:r>
        <w:t xml:space="preserve">; Phillips </w:t>
      </w:r>
      <w:r>
        <w:rPr>
          <w:i/>
        </w:rPr>
        <w:t>et al.</w:t>
      </w:r>
      <w:r>
        <w:t xml:space="preserve">, </w:t>
      </w:r>
      <w:hyperlink w:anchor="ref-phillips_reliance_2003">
        <w:r>
          <w:rPr>
            <w:rStyle w:val="Hyperlink"/>
          </w:rPr>
          <w:t>2003</w:t>
        </w:r>
      </w:hyperlink>
      <w:r>
        <w:t xml:space="preserve">). Taller trees have wider conduits in the basal portions of taller trees, both within and across species (Olson </w:t>
      </w:r>
      <w:r>
        <w:rPr>
          <w:i/>
        </w:rPr>
        <w:t>et al.</w:t>
      </w:r>
      <w:r>
        <w:t xml:space="preserve">, </w:t>
      </w:r>
      <w:hyperlink w:anchor="ref-olson_plant_2018">
        <w:r>
          <w:rPr>
            <w:rStyle w:val="Hyperlink"/>
          </w:rPr>
          <w:t>2018</w:t>
        </w:r>
      </w:hyperlink>
      <w:r>
        <w:t xml:space="preserve">; Liu </w:t>
      </w:r>
      <w:r>
        <w:rPr>
          <w:i/>
        </w:rPr>
        <w:t>et al.</w:t>
      </w:r>
      <w:r>
        <w:t xml:space="preserve">, </w:t>
      </w:r>
      <w:hyperlink w:anchor="ref-liu_hydraulic_2019">
        <w:r>
          <w:rPr>
            <w:rStyle w:val="Hyperlink"/>
          </w:rPr>
          <w:t>2019</w:t>
        </w:r>
      </w:hyperlink>
      <w:r>
        <w:t xml:space="preserve">) and throughout the conductive systems of angiosperms (Zach </w:t>
      </w:r>
      <w:r>
        <w:rPr>
          <w:i/>
        </w:rPr>
        <w:t>et al.</w:t>
      </w:r>
      <w:r>
        <w:t xml:space="preserve">, </w:t>
      </w:r>
      <w:hyperlink w:anchor="ref-zach_vessel_2010">
        <w:r>
          <w:rPr>
            <w:rStyle w:val="Hyperlink"/>
          </w:rPr>
          <w:t>2010</w:t>
        </w:r>
      </w:hyperlink>
      <w:r>
        <w:t xml:space="preserve">; Olson </w:t>
      </w:r>
      <w:r>
        <w:rPr>
          <w:i/>
        </w:rPr>
        <w:t>et al.</w:t>
      </w:r>
      <w:r>
        <w:t xml:space="preserve">, </w:t>
      </w:r>
      <w:hyperlink w:anchor="ref-olson_universal_2014">
        <w:r>
          <w:rPr>
            <w:rStyle w:val="Hyperlink"/>
          </w:rPr>
          <w:t>2014</w:t>
        </w:r>
      </w:hyperlink>
      <w:r>
        <w:t xml:space="preserve">, </w:t>
      </w:r>
      <w:hyperlink w:anchor="ref-olson_plant_2018">
        <w:r>
          <w:rPr>
            <w:rStyle w:val="Hyperlink"/>
          </w:rPr>
          <w:t>2018</w:t>
        </w:r>
      </w:hyperlink>
      <w:r>
        <w:t xml:space="preserve">), which help maintain constant the </w:t>
      </w:r>
      <w:r>
        <w:lastRenderedPageBreak/>
        <w:t xml:space="preserve">resistance that would otherwise increase as trees grow taller. Wider xylem conduits plausibly make large trees more vulnerable to embolism during drought (Olson </w:t>
      </w:r>
      <w:r>
        <w:rPr>
          <w:i/>
        </w:rPr>
        <w:t>et al.</w:t>
      </w:r>
      <w:r>
        <w:t xml:space="preserve">, </w:t>
      </w:r>
      <w:hyperlink w:anchor="ref-olson_plant_2018">
        <w:r>
          <w:rPr>
            <w:rStyle w:val="Hyperlink"/>
          </w:rPr>
          <w:t>2018</w:t>
        </w:r>
      </w:hyperlink>
      <w:r>
        <w:t xml:space="preserve">), and traits conducive to efficient water transport may also lead to poor ability to recover from or re-route water around embolisms (Roskilly </w:t>
      </w:r>
      <w:r>
        <w:rPr>
          <w:i/>
        </w:rPr>
        <w:t>et al.</w:t>
      </w:r>
      <w:r>
        <w:t xml:space="preserve">, </w:t>
      </w:r>
      <w:hyperlink w:anchor="ref-roskilly_conflicting_2019">
        <w:r>
          <w:rPr>
            <w:rStyle w:val="Hyperlink"/>
          </w:rPr>
          <w:t>2019</w:t>
        </w:r>
      </w:hyperlink>
      <w:r>
        <w:t>).</w:t>
      </w:r>
    </w:p>
    <w:p w:rsidR="00206456" w:rsidRDefault="00E44503">
      <w:pPr>
        <w:pStyle w:val="BodyText"/>
      </w:pPr>
      <w:r>
        <w:t xml:space="preserve">Larger trees may also have lower drought tolerance because of microenvironmental and ecological factors. Their crowns tend to occupy more exposed canopy positions, which are associated with higher evaporative demand (Kunert </w:t>
      </w:r>
      <w:r>
        <w:rPr>
          <w:i/>
        </w:rPr>
        <w:t>et al.</w:t>
      </w:r>
      <w:r>
        <w:t xml:space="preserve">, </w:t>
      </w:r>
      <w:hyperlink w:anchor="ref-kunert_revised_2017">
        <w:r>
          <w:rPr>
            <w:rStyle w:val="Hyperlink"/>
          </w:rPr>
          <w:t>2017</w:t>
        </w:r>
      </w:hyperlink>
      <w:r>
        <w:t xml:space="preserve">). Counteracting the liabilities associated with tall height, large trees tend to have larger root systems (Enquist &amp; Niklas, </w:t>
      </w:r>
      <w:hyperlink w:anchor="ref-enquist_global_2002">
        <w:r>
          <w:rPr>
            <w:rStyle w:val="Hyperlink"/>
          </w:rPr>
          <w:t>2002</w:t>
        </w:r>
      </w:hyperlink>
      <w:r>
        <w:t xml:space="preserve">; Hui </w:t>
      </w:r>
      <w:r>
        <w:rPr>
          <w:i/>
        </w:rPr>
        <w:t>et al.</w:t>
      </w:r>
      <w:r>
        <w:t xml:space="preserve">, </w:t>
      </w:r>
      <w:hyperlink w:anchor="ref-hui_near_2014">
        <w:r>
          <w:rPr>
            <w:rStyle w:val="Hyperlink"/>
          </w:rPr>
          <w:t>2014</w:t>
        </w:r>
      </w:hyperlink>
      <w:r>
        <w:t xml:space="preserve">), potentially mitigating some of the biophysical challenges they face by allowing greater access to water. Larger root systems–if they grant access to deeper water sources–would be particularly advantageous in drier microenvironments (e.g., hilltops, as compared to valleys and streambeds) during drought. Finally, tree size-related responses to drought can be modified by species’ traits and their distribution across size classes (Meakem </w:t>
      </w:r>
      <w:r>
        <w:rPr>
          <w:i/>
        </w:rPr>
        <w:t>et al.</w:t>
      </w:r>
      <w:r>
        <w:t xml:space="preserve">, </w:t>
      </w:r>
      <w:hyperlink w:anchor="ref-meakem_role_2018">
        <w:r>
          <w:rPr>
            <w:rStyle w:val="Hyperlink"/>
          </w:rPr>
          <w:t>2018</w:t>
        </w:r>
      </w:hyperlink>
      <w:r>
        <w:t xml:space="preserve">; Liu </w:t>
      </w:r>
      <w:r>
        <w:rPr>
          <w:i/>
        </w:rPr>
        <w:t>et al.</w:t>
      </w:r>
      <w:r>
        <w:t xml:space="preserve">, </w:t>
      </w:r>
      <w:hyperlink w:anchor="ref-liu_hydraulic_2019">
        <w:r>
          <w:rPr>
            <w:rStyle w:val="Hyperlink"/>
          </w:rPr>
          <w:t>2019</w:t>
        </w:r>
      </w:hyperlink>
      <w:r>
        <w:t xml:space="preserve">). Understanding the mechanisms driving the greater relative growth reductions of larger trees during drought requires </w:t>
      </w:r>
      <w:commentRangeStart w:id="32"/>
      <w:del w:id="33" w:author="Lawren" w:date="2020-09-24T12:34:00Z">
        <w:r w:rsidDel="007B6355">
          <w:delText>sorting out</w:delText>
        </w:r>
      </w:del>
      <w:ins w:id="34" w:author="Lawren" w:date="2020-09-24T12:34:00Z">
        <w:r w:rsidR="007B6355">
          <w:t>disentangling</w:t>
        </w:r>
      </w:ins>
      <w:r>
        <w:t xml:space="preserve"> the </w:t>
      </w:r>
      <w:commentRangeEnd w:id="32"/>
      <w:r w:rsidR="007B6355">
        <w:rPr>
          <w:rStyle w:val="CommentReference"/>
        </w:rPr>
        <w:commentReference w:id="32"/>
      </w:r>
      <w:r>
        <w:t>interactive effects of height and associated exposure, root water access, and species’ traits.</w:t>
      </w:r>
    </w:p>
    <w:p w:rsidR="00206456" w:rsidRDefault="00E44503">
      <w:pPr>
        <w:pStyle w:val="BodyText"/>
      </w:pPr>
      <w:r>
        <w:t xml:space="preserve">Debates have also arisen regarding the traits influencing tree growth responses to drought. Studies within temperate broadleaf forests have observed ring-porous species showing higher drought tolerance than diffuse-porous species (Kannenberg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xml:space="preserve">). However, this distinction does not always hold within the biome (Martin-Benito &amp; Pederson, </w:t>
      </w:r>
      <w:hyperlink w:anchor="ref-martin-benito_convergence_2015">
        <w:r>
          <w:rPr>
            <w:rStyle w:val="Hyperlink"/>
          </w:rPr>
          <w:t>2015</w:t>
        </w:r>
      </w:hyperlink>
      <w:r>
        <w:t xml:space="preserve">) or in the global context (Wheeler </w:t>
      </w:r>
      <w:r>
        <w:rPr>
          <w:i/>
        </w:rPr>
        <w:t>et al.</w:t>
      </w:r>
      <w:r>
        <w:t xml:space="preserve">, </w:t>
      </w:r>
      <w:hyperlink w:anchor="ref-wheeler_variations_2007">
        <w:r>
          <w:rPr>
            <w:rStyle w:val="Hyperlink"/>
          </w:rPr>
          <w:t>2007</w:t>
        </w:r>
      </w:hyperlink>
      <w:r>
        <w:t xml:space="preserve">; Olson </w:t>
      </w:r>
      <w:r>
        <w:rPr>
          <w:i/>
        </w:rPr>
        <w:t>et al.</w:t>
      </w:r>
      <w:r>
        <w:t xml:space="preserve">, </w:t>
      </w:r>
      <w:hyperlink w:anchor="ref-olson_xylem_2020">
        <w:r>
          <w:rPr>
            <w:rStyle w:val="Hyperlink"/>
          </w:rPr>
          <w:t>2020</w:t>
        </w:r>
      </w:hyperlink>
      <w:r>
        <w:t>), and it does not resolve differences among the many species within each category. Commonly-measured traits including wood density and leaf mass per area (</w:t>
      </w:r>
      <m:oMath>
        <m:r>
          <w:rPr>
            <w:rFonts w:ascii="Cambria Math" w:hAnsi="Cambria Math"/>
          </w:rPr>
          <m:t>LMA</m:t>
        </m:r>
      </m:oMath>
      <w:r>
        <w:t xml:space="preserve">) have been linked to drought responses within some temperate deciduous forests (Hoffmann </w:t>
      </w:r>
      <w:r>
        <w:rPr>
          <w:i/>
        </w:rPr>
        <w:t>et al.</w:t>
      </w:r>
      <w:r>
        <w:t xml:space="preserve">, </w:t>
      </w:r>
      <w:hyperlink w:anchor="ref-hoffmann_hydraulic_2011">
        <w:r>
          <w:rPr>
            <w:rStyle w:val="Hyperlink"/>
          </w:rPr>
          <w:t>2011</w:t>
        </w:r>
      </w:hyperlink>
      <w:r>
        <w:t xml:space="preserve">; Martin‐Benito &amp; Pederson, </w:t>
      </w:r>
      <w:hyperlink w:anchor="ref-martinbenito_convergence_2015">
        <w:r>
          <w:rPr>
            <w:rStyle w:val="Hyperlink"/>
          </w:rPr>
          <w:t>2015</w:t>
        </w:r>
      </w:hyperlink>
      <w:r>
        <w:t xml:space="preserve">; Abrams, </w:t>
      </w:r>
      <w:hyperlink w:anchor="ref-abrams_adaptations_1990">
        <w:r>
          <w:rPr>
            <w:rStyle w:val="Hyperlink"/>
          </w:rPr>
          <w:t>1990</w:t>
        </w:r>
      </w:hyperlink>
      <w:r>
        <w:t xml:space="preserve">; Guerfel </w:t>
      </w:r>
      <w:r>
        <w:rPr>
          <w:i/>
        </w:rPr>
        <w:t>et al.</w:t>
      </w:r>
      <w:r>
        <w:t xml:space="preserve">, </w:t>
      </w:r>
      <w:hyperlink w:anchor="ref-guerfel_impacts_2009">
        <w:r>
          <w:rPr>
            <w:rStyle w:val="Hyperlink"/>
          </w:rPr>
          <w:t>2009</w:t>
        </w:r>
      </w:hyperlink>
      <w:r>
        <w:t xml:space="preserve">) and across forests worldwide (Greenwood </w:t>
      </w:r>
      <w:r>
        <w:rPr>
          <w:i/>
        </w:rPr>
        <w:t>et al.</w:t>
      </w:r>
      <w:r>
        <w:t xml:space="preserve">, </w:t>
      </w:r>
      <w:hyperlink w:anchor="ref-greenwood_tree_2017">
        <w:r>
          <w:rPr>
            <w:rStyle w:val="Hyperlink"/>
          </w:rPr>
          <w:t>2017</w:t>
        </w:r>
      </w:hyperlink>
      <w:r>
        <w:t xml:space="preserve">). However, in other cases these traits could not explain drought tolerance (e.g., in a tropical rainforest; Maréchaux </w:t>
      </w:r>
      <w:r>
        <w:rPr>
          <w:i/>
        </w:rPr>
        <w:t>et al.</w:t>
      </w:r>
      <w:r>
        <w:t xml:space="preserve">, </w:t>
      </w:r>
      <w:hyperlink w:anchor="ref-marechaux_leaf_2019">
        <w:r>
          <w:rPr>
            <w:rStyle w:val="Hyperlink"/>
          </w:rPr>
          <w:t>2019</w:t>
        </w:r>
      </w:hyperlink>
      <w:r>
        <w:t xml:space="preserve">), or the direction of response was not always consistent. For instance, higher wood density has been associated with greater drought resistance at a global scale (Greenwood </w:t>
      </w:r>
      <w:r>
        <w:rPr>
          <w:i/>
        </w:rPr>
        <w:t>et al.</w:t>
      </w:r>
      <w:r>
        <w:t xml:space="preserve">, </w:t>
      </w:r>
      <w:hyperlink w:anchor="ref-greenwood_tree_2017">
        <w:r>
          <w:rPr>
            <w:rStyle w:val="Hyperlink"/>
          </w:rPr>
          <w:t>2017</w:t>
        </w:r>
      </w:hyperlink>
      <w:r>
        <w:t xml:space="preserve">), but correlated negatively with tree performance during drought in a broadleaf deciduous forest in the southeastern United States (Hoffmann </w:t>
      </w:r>
      <w:r>
        <w:rPr>
          <w:i/>
        </w:rPr>
        <w:t>et al.</w:t>
      </w:r>
      <w:r>
        <w:t xml:space="preserve">, </w:t>
      </w:r>
      <w:hyperlink w:anchor="ref-hoffmann_hydraulic_2011">
        <w:r>
          <w:rPr>
            <w:rStyle w:val="Hyperlink"/>
          </w:rPr>
          <w:t>2011</w:t>
        </w:r>
      </w:hyperlink>
      <w:r>
        <w:t xml:space="preserve">). Thus, the perceived influence of these traits on drought resistance may actually reflect indirect correlations with other traits that more directly drive drought responses (Hoffmann </w:t>
      </w:r>
      <w:r>
        <w:rPr>
          <w:i/>
        </w:rPr>
        <w:t>et al.</w:t>
      </w:r>
      <w:r>
        <w:t xml:space="preserve">, </w:t>
      </w:r>
      <w:hyperlink w:anchor="ref-hoffmann_hydraulic_2011">
        <w:r>
          <w:rPr>
            <w:rStyle w:val="Hyperlink"/>
          </w:rPr>
          <w:t>2011</w:t>
        </w:r>
      </w:hyperlink>
      <w:r>
        <w:t>).</w:t>
      </w:r>
    </w:p>
    <w:p w:rsidR="00206456" w:rsidRDefault="00E44503">
      <w:pPr>
        <w:pStyle w:val="BodyText"/>
      </w:pPr>
      <w:r>
        <w:t>In contrast, hydraulic traits have direct physiological linkages to tree growth and mortality responses to drought. For instance, water potentials at which percent the loss of conductivity surpasses a certain threshold (e.g., P50 and P88, representing 50 and 88% loss of conductivity, respectively) and hydraulic safety margin (</w:t>
      </w:r>
      <w:r>
        <w:rPr>
          <w:i/>
        </w:rPr>
        <w:t>i.e.</w:t>
      </w:r>
      <w:r>
        <w:t xml:space="preserve">, difference between typical minimum water potentials and P50 or P88) correlate with drought performance across global forests (Anderegg </w:t>
      </w:r>
      <w:r>
        <w:rPr>
          <w:i/>
        </w:rPr>
        <w:t>et al.</w:t>
      </w:r>
      <w:r>
        <w:t xml:space="preserve">, </w:t>
      </w:r>
      <w:hyperlink w:anchor="ref-anderegg_meta-analysis_2016">
        <w:r>
          <w:rPr>
            <w:rStyle w:val="Hyperlink"/>
          </w:rPr>
          <w:t>2016</w:t>
        </w:r>
      </w:hyperlink>
      <w:r>
        <w:t xml:space="preserve">). However, these are time-consuming to measure and therefore </w:t>
      </w:r>
      <w:ins w:id="35" w:author="Lawren" w:date="2020-09-24T13:49:00Z">
        <w:r w:rsidR="00C205E2">
          <w:t xml:space="preserve">often </w:t>
        </w:r>
      </w:ins>
      <w:r>
        <w:t>infeasible for predicting or modeling drought responses in highly diverse forests (</w:t>
      </w:r>
      <w:r>
        <w:rPr>
          <w:i/>
        </w:rPr>
        <w:t>e.g.</w:t>
      </w:r>
      <w:r>
        <w:t xml:space="preserve">, in the tropics). More easily-measurable leaf drought tolerance traits that have direct linkage to plant hydraulic function can explain variation in plant </w:t>
      </w:r>
      <w:r>
        <w:lastRenderedPageBreak/>
        <w:t xml:space="preserve">distribution and function (Medeiros </w:t>
      </w:r>
      <w:r>
        <w:rPr>
          <w:i/>
        </w:rPr>
        <w:t>et al.</w:t>
      </w:r>
      <w:r>
        <w:t xml:space="preserve">, </w:t>
      </w:r>
      <w:hyperlink w:anchor="ref-medeiros_extensive_2019">
        <w:r>
          <w:rPr>
            <w:rStyle w:val="Hyperlink"/>
          </w:rPr>
          <w:t>2019</w:t>
        </w:r>
      </w:hyperlink>
      <w:r>
        <w:t>).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 </w:t>
      </w:r>
      <w:r>
        <w:rPr>
          <w:i/>
        </w:rPr>
        <w:t>et al.</w:t>
      </w:r>
      <w:r>
        <w:t xml:space="preserve">, </w:t>
      </w:r>
      <w:hyperlink w:anchor="ref-scoffoni_leaf_2014">
        <w:r>
          <w:rPr>
            <w:rStyle w:val="Hyperlink"/>
          </w:rPr>
          <w:t>2014</w:t>
        </w:r>
      </w:hyperlink>
      <w:r>
        <w:t>)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Both traits correlate with hydraulic vulnerability and drought tolerance as part of unified plant hydraulic systems (Farrell </w:t>
      </w:r>
      <w:r>
        <w:rPr>
          <w:i/>
        </w:rPr>
        <w:t>et al.</w:t>
      </w:r>
      <w:r>
        <w:t xml:space="preserve">, </w:t>
      </w:r>
      <w:hyperlink w:anchor="ref-farrell_does_2017">
        <w:r>
          <w:rPr>
            <w:rStyle w:val="Hyperlink"/>
          </w:rPr>
          <w:t>2017</w:t>
        </w:r>
      </w:hyperlink>
      <w:r>
        <w:t xml:space="preserve">; Scoffoni </w:t>
      </w:r>
      <w:r>
        <w:rPr>
          <w:i/>
        </w:rPr>
        <w:t>et al.</w:t>
      </w:r>
      <w:r>
        <w:t xml:space="preserve">, </w:t>
      </w:r>
      <w:hyperlink w:anchor="ref-scoffoni_leaf_2014">
        <w:r>
          <w:rPr>
            <w:rStyle w:val="Hyperlink"/>
          </w:rPr>
          <w:t>2014</w:t>
        </w:r>
      </w:hyperlink>
      <w:r>
        <w:t xml:space="preserve">;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 </w:t>
      </w:r>
      <w:r>
        <w:rPr>
          <w:i/>
        </w:rPr>
        <w:t>et al.</w:t>
      </w:r>
      <w:r>
        <w:t xml:space="preserve">, </w:t>
      </w:r>
      <w:hyperlink w:anchor="ref-powers_catastrophic_2020">
        <w:r>
          <w:rPr>
            <w:rStyle w:val="Hyperlink"/>
          </w:rPr>
          <w:t>2020</w:t>
        </w:r>
      </w:hyperlink>
      <w:r>
        <w:t xml:space="preserve"> for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link to mortality).</w:t>
      </w:r>
    </w:p>
    <w:p w:rsidR="00206456" w:rsidRDefault="00E44503">
      <w:pPr>
        <w:pStyle w:val="BodyText"/>
      </w:pPr>
      <w:r>
        <w:t xml:space="preserve">Here, we examine how tree height, microenvironment characteristics, and species’ traits collectively shape three metrics of drought tolerance: (1) resistance, defined as the ratio of annual stem growth in a drought year to that which would be expected in the absence of drought based on previous years’ growth; (2) recovery, defined the ratio of post-drought growth to growth during the drought year; and (3) resilience, defined as the ratio of post-drought to pre-drought growth (Lloret </w:t>
      </w:r>
      <w:r>
        <w:rPr>
          <w:i/>
        </w:rPr>
        <w:t>et al.</w:t>
      </w:r>
      <w:r>
        <w:t xml:space="preserve">, </w:t>
      </w:r>
      <w:hyperlink w:anchor="ref-lloret_components_2011">
        <w:r>
          <w:rPr>
            <w:rStyle w:val="Hyperlink"/>
          </w:rPr>
          <w:t>2011</w:t>
        </w:r>
      </w:hyperlink>
      <w:r>
        <w:t xml:space="preserve">). 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 First, we focus on how tree size, alone and in its interaction with microenvironmental gradients, influences drought tolerance. We examine the contemporary relationship between tree height and microenvironment, including growing season meteorological conditions and crown exposure. We then test whether, consistent with most forests globally, larger-diameter, taller trees tend to have lower drought tolerance in this forest, which is in a region (eastern North America) represented by only two studies in the global review of (Bennett </w:t>
      </w:r>
      <w:r>
        <w:rPr>
          <w:i/>
        </w:rPr>
        <w:t>et al.</w:t>
      </w:r>
      <w:r>
        <w:t xml:space="preserve">, </w:t>
      </w:r>
      <w:hyperlink w:anchor="ref-bennett_larger_2015">
        <w:r>
          <w:rPr>
            <w:rStyle w:val="Hyperlink"/>
          </w:rPr>
          <w:t>2015</w:t>
        </w:r>
      </w:hyperlink>
      <w:r>
        <w:t xml:space="preserve">). We also test for an influence of potential access to available soil water, which should be greater for larger trees in dry but not in </w:t>
      </w:r>
      <w:commentRangeStart w:id="36"/>
      <w:r>
        <w:t>perpetually</w:t>
      </w:r>
      <w:commentRangeEnd w:id="36"/>
      <w:r w:rsidR="007F65CA">
        <w:rPr>
          <w:rStyle w:val="CommentReference"/>
        </w:rPr>
        <w:commentReference w:id="36"/>
      </w:r>
      <w:r>
        <w:t xml:space="preserve"> wet microsites. Finally, we focus on the role of species’ traits, testing the hypothesis that species’ traits-–particularly leaf drought tolerance traits-–predict drought tolerance</w:t>
      </w:r>
      <w:ins w:id="37" w:author="Lawren" w:date="2020-09-24T14:08:00Z">
        <w:r w:rsidR="007F65CA">
          <w:t xml:space="preserve"> in terms of tree growth</w:t>
        </w:r>
      </w:ins>
      <w:r>
        <w:t xml:space="preserve">. We test predictions that drought tolerance is higher in ring-porous than semi-ring and diffuse-porous species and that it is correlated with wood density–either positively (Greenwood </w:t>
      </w:r>
      <w:r>
        <w:rPr>
          <w:i/>
        </w:rPr>
        <w:t>et al.</w:t>
      </w:r>
      <w:r>
        <w:t xml:space="preserve">, </w:t>
      </w:r>
      <w:hyperlink w:anchor="ref-greenwood_tree_2017">
        <w:r>
          <w:rPr>
            <w:rStyle w:val="Hyperlink"/>
          </w:rPr>
          <w:t>2017</w:t>
        </w:r>
      </w:hyperlink>
      <w:r>
        <w:t xml:space="preserve">) or negatively (Hoffmann </w:t>
      </w:r>
      <w:r>
        <w:rPr>
          <w:i/>
        </w:rPr>
        <w:t>et al.</w:t>
      </w:r>
      <w:r>
        <w:t xml:space="preserve">, </w:t>
      </w:r>
      <w:hyperlink w:anchor="ref-hoffmann_hydraulic_2011">
        <w:r>
          <w:rPr>
            <w:rStyle w:val="Hyperlink"/>
          </w:rPr>
          <w:t>2011</w:t>
        </w:r>
      </w:hyperlink>
      <w:r>
        <w:t xml:space="preserve">)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rsidR="00206456" w:rsidRDefault="00E44503">
      <w:pPr>
        <w:pStyle w:val="Heading3"/>
      </w:pPr>
      <w:bookmarkStart w:id="38" w:name="materials-and-methods"/>
      <w:r>
        <w:t>Materials and Methods</w:t>
      </w:r>
      <w:bookmarkEnd w:id="38"/>
    </w:p>
    <w:p w:rsidR="00206456" w:rsidRDefault="00E44503">
      <w:pPr>
        <w:pStyle w:val="FirstParagraph"/>
      </w:pPr>
      <w:r>
        <w:rPr>
          <w:i/>
        </w:rPr>
        <w:t>Study site and microclimate</w:t>
      </w:r>
    </w:p>
    <w:p w:rsidR="00206456" w:rsidRDefault="00E44503">
      <w:pPr>
        <w:pStyle w:val="BodyText"/>
      </w:pPr>
      <w:r>
        <w:t xml:space="preserve">Research was conducted at the 25.6-ha ForestGEO (Forest Global Earth Observatory) study plot at the Smithsonian Conservation Biology Institute (SCBI) in Virginia, USA (38°53’36.6“N, 78°08’43.4”W, elevation 273-338 m.a.s.l.; Fig. </w:t>
      </w:r>
      <w:r>
        <w:rPr>
          <w:b/>
        </w:rPr>
        <w:t>S1</w:t>
      </w:r>
      <w:r>
        <w:t xml:space="preserve">) (Bourg </w:t>
      </w:r>
      <w:r>
        <w:rPr>
          <w:i/>
        </w:rPr>
        <w:t>et al.</w:t>
      </w:r>
      <w:r>
        <w:t xml:space="preserve">, </w:t>
      </w:r>
      <w:hyperlink w:anchor="ref-bourg_initial_2013">
        <w:r>
          <w:rPr>
            <w:rStyle w:val="Hyperlink"/>
          </w:rPr>
          <w:t>2013</w:t>
        </w:r>
      </w:hyperlink>
      <w:r>
        <w:t xml:space="preserve">; Anderson‐Teixeira </w:t>
      </w:r>
      <w:r>
        <w:rPr>
          <w:i/>
        </w:rPr>
        <w:t>et al.</w:t>
      </w:r>
      <w:r>
        <w:t xml:space="preserve">, </w:t>
      </w:r>
      <w:hyperlink w:anchor="ref-andersonteixeira_ctfs-forestgeo_2015">
        <w:r>
          <w:rPr>
            <w:rStyle w:val="Hyperlink"/>
          </w:rPr>
          <w:t>2015</w:t>
        </w:r>
      </w:hyperlink>
      <w:hyperlink w:anchor="ref-andersonteixeira_ctfs-forestgeo_2015">
        <w:r>
          <w:rPr>
            <w:rStyle w:val="Hyperlink"/>
          </w:rPr>
          <w:t>a</w:t>
        </w:r>
      </w:hyperlink>
      <w:r>
        <w:t>). Climate is humid temperate,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 </w:t>
      </w:r>
      <w:r>
        <w:rPr>
          <w:i/>
        </w:rPr>
        <w:t>et al.</w:t>
      </w:r>
      <w:r>
        <w:t xml:space="preserve">, </w:t>
      </w:r>
      <w:hyperlink w:anchor="ref-harris_updated_2014">
        <w:r>
          <w:rPr>
            <w:rStyle w:val="Hyperlink"/>
          </w:rPr>
          <w:t>2014</w:t>
        </w:r>
      </w:hyperlink>
      <w:r>
        <w:t xml:space="preserve">). Dominant tree taxa within this secondary </w:t>
      </w:r>
      <w:r>
        <w:lastRenderedPageBreak/>
        <w:t xml:space="preserve">forest include </w:t>
      </w:r>
      <w:r>
        <w:rPr>
          <w:i/>
        </w:rPr>
        <w:t>Liriodendron tulipifera</w:t>
      </w:r>
      <w:r>
        <w:t>, oaks (</w:t>
      </w:r>
      <w:r>
        <w:rPr>
          <w:i/>
        </w:rPr>
        <w:t>Quercus</w:t>
      </w:r>
      <w:r>
        <w:t xml:space="preserve"> spp.), and hickories (</w:t>
      </w:r>
      <w:r>
        <w:rPr>
          <w:i/>
        </w:rPr>
        <w:t>Carya</w:t>
      </w:r>
      <w:r>
        <w:t xml:space="preserve"> spp.; Table 2).</w:t>
      </w:r>
    </w:p>
    <w:p w:rsidR="00206456" w:rsidRDefault="00E44503">
      <w:pPr>
        <w:pStyle w:val="BodyText"/>
      </w:pPr>
      <w:r>
        <w:rPr>
          <w:i/>
        </w:rPr>
        <w:t>Identifying drought years</w:t>
      </w:r>
    </w:p>
    <w:p w:rsidR="00206456" w:rsidRDefault="00E44503">
      <w:pPr>
        <w:pStyle w:val="BodyText"/>
      </w:pPr>
      <w:r>
        <w:t xml:space="preserve">We identified the three largest droughts within the time period 1960-2009, defining drought (Slette </w:t>
      </w:r>
      <w:r>
        <w:rPr>
          <w:i/>
        </w:rPr>
        <w:t>et al.</w:t>
      </w:r>
      <w:r>
        <w:t xml:space="preserve">, </w:t>
      </w:r>
      <w:hyperlink w:anchor="ref-slette_how_2019">
        <w:r>
          <w:rPr>
            <w:rStyle w:val="Hyperlink"/>
          </w:rPr>
          <w:t>2019</w:t>
        </w:r>
      </w:hyperlink>
      <w:r>
        <w:t xml:space="preserve">) based on Palmer Drought Severity Index (PDSI) during May-August (MJJA; Table S1), which were identified by Helcoski </w:t>
      </w:r>
      <w:r>
        <w:rPr>
          <w:i/>
        </w:rPr>
        <w:t>et al.</w:t>
      </w:r>
      <w:r>
        <w:t xml:space="preserve"> (</w:t>
      </w:r>
      <w:hyperlink w:anchor="ref-helcoski_growing_2019">
        <w:r>
          <w:rPr>
            <w:rStyle w:val="Hyperlink"/>
          </w:rPr>
          <w:t>2019</w:t>
        </w:r>
      </w:hyperlink>
      <w:r>
        <w:t>) as the months to which annual tree growth was most sensitive at this site. PDSI divisional data for Northern Virginia were obtained from NOAA (</w:t>
      </w:r>
      <w:hyperlink r:id="rId10">
        <w:r>
          <w:rPr>
            <w:rStyle w:val="Hyperlink"/>
          </w:rPr>
          <w:t>https://www7.ncdc.noaa.gov/CDO/CDODivisionalSelect.jsp</w:t>
        </w:r>
      </w:hyperlink>
      <w:r>
        <w:t>) in December 2017. Based on th</w:t>
      </w:r>
      <w:ins w:id="39" w:author="Lawren" w:date="2020-09-24T14:51:00Z">
        <w:r w:rsidR="00183EE3">
          <w:t>ese data</w:t>
        </w:r>
      </w:ins>
      <w:del w:id="40" w:author="Lawren" w:date="2020-09-24T14:51:00Z">
        <w:r w:rsidDel="00183EE3">
          <w:delText>is</w:delText>
        </w:r>
      </w:del>
      <w:r>
        <w:t xml:space="preserve">, the three strongest droughts during the study period occurred in 1966, 1977, and 1999 (Figs. </w:t>
      </w:r>
      <w:r>
        <w:rPr>
          <w:b/>
        </w:rPr>
        <w:t>1, S1</w:t>
      </w:r>
      <w:r>
        <w:t>; Table S1).</w:t>
      </w:r>
    </w:p>
    <w:p w:rsidR="00206456" w:rsidRDefault="00E44503">
      <w:pPr>
        <w:pStyle w:val="BodyText"/>
      </w:pPr>
      <w:r>
        <w:t xml:space="preserve">The droughts differed in intensity and antecedent moisture conditions (Fig. </w:t>
      </w:r>
      <w:r>
        <w:rPr>
          <w:b/>
        </w:rPr>
        <w:t>S1</w:t>
      </w:r>
      <w:r>
        <w:t xml:space="preserve">, Table S1). The 1966 drought was preceded by two years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rsidR="00206456" w:rsidRDefault="00E44503">
      <w:pPr>
        <w:pStyle w:val="BodyText"/>
      </w:pPr>
      <w:r>
        <w:rPr>
          <w:i/>
        </w:rPr>
        <w:t>Data collection and preparation</w:t>
      </w:r>
    </w:p>
    <w:p w:rsidR="00206456" w:rsidRDefault="00E44503">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 </w:t>
      </w:r>
      <w:hyperlink w:anchor="ref-condit_tropical_1998">
        <w:r>
          <w:rPr>
            <w:rStyle w:val="Hyperlink"/>
          </w:rPr>
          <w:t>1998</w:t>
        </w:r>
      </w:hyperlink>
      <w:r>
        <w:t xml:space="preserve">).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rsidR="00206456" w:rsidRDefault="00E44503">
      <w:pPr>
        <w:pStyle w:val="BodyText"/>
      </w:pPr>
      <w:r>
        <w:t xml:space="preserve">We analyzed tree-ring data (xylem growth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 </w:t>
      </w:r>
      <w:r>
        <w:rPr>
          <w:i/>
        </w:rPr>
        <w:t>et al.</w:t>
      </w:r>
      <w:r>
        <w:t xml:space="preserve">, </w:t>
      </w:r>
      <w:hyperlink w:anchor="ref-helcoski_growing_2019">
        <w:r>
          <w:rPr>
            <w:rStyle w:val="Hyperlink"/>
          </w:rPr>
          <w:t>2019</w:t>
        </w:r>
      </w:hyperlink>
      <w:r>
        <w:t xml:space="preserve">).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 </w:t>
      </w:r>
      <w:r>
        <w:rPr>
          <w:i/>
        </w:rPr>
        <w:t>et al.</w:t>
      </w:r>
      <w:r>
        <w:t xml:space="preserve">, </w:t>
      </w:r>
      <w:hyperlink w:anchor="ref-bourg_initial_2013">
        <w:r>
          <w:rPr>
            <w:rStyle w:val="Hyperlink"/>
          </w:rPr>
          <w:t>2013</w:t>
        </w:r>
      </w:hyperlink>
      <w:r>
        <w:t xml:space="preserve">). In summers of 2016 and 2017, cores were collected from all trees found to have died within the preceding year based on annual tree mortality censuses (Gonzalez‐Akre </w:t>
      </w:r>
      <w:r>
        <w:rPr>
          <w:i/>
        </w:rPr>
        <w:t>et al.</w:t>
      </w:r>
      <w:r>
        <w:t xml:space="preserve">, </w:t>
      </w:r>
      <w:hyperlink w:anchor="ref-gonzalezakre_patterns_2016">
        <w:r>
          <w:rPr>
            <w:rStyle w:val="Hyperlink"/>
          </w:rPr>
          <w:t>2016</w:t>
        </w:r>
      </w:hyperlink>
      <w:r>
        <w:t xml:space="preserve">). It is unlikely that drought was a factor in the death of any of these trees, as monthly May-Aug </w:t>
      </w:r>
      <m:oMath>
        <m:r>
          <w:rPr>
            <w:rFonts w:ascii="Cambria Math" w:hAnsi="Cambria Math"/>
          </w:rPr>
          <m:t>PDSI</m:t>
        </m:r>
      </m:oMath>
      <w:r>
        <w:t xml:space="preserve"> did not drop below -1.75 (near-normal) in these years or the three years prior (2013-2017). Moreover, the trees analyzed here lived at least 17-18 years past the most recent </w:t>
      </w:r>
      <w:r>
        <w:lastRenderedPageBreak/>
        <w:t xml:space="preserve">major drought (1999), whereas the meta-analysis of Trugman </w:t>
      </w:r>
      <w:r>
        <w:rPr>
          <w:i/>
        </w:rPr>
        <w:t>et al.</w:t>
      </w:r>
      <w:r>
        <w:t xml:space="preserve"> (</w:t>
      </w:r>
      <w:hyperlink w:anchor="ref-trugman_tree_2018">
        <w:r>
          <w:rPr>
            <w:rStyle w:val="Hyperlink"/>
          </w:rPr>
          <w:t>2018</w:t>
        </w:r>
      </w:hyperlink>
      <w:r>
        <w:t xml:space="preserve">) indicates that &gt;10-year lags in drought-attributed mortality are rare. Having found that trees cored dead displayed similar climate sensitivity to trees cored live (Helcoski </w:t>
      </w:r>
      <w:r>
        <w:rPr>
          <w:i/>
        </w:rPr>
        <w:t>et al.</w:t>
      </w:r>
      <w:r>
        <w:t xml:space="preserve">, </w:t>
      </w:r>
      <w:hyperlink w:anchor="ref-helcoski_growing_2019">
        <w:r>
          <w:rPr>
            <w:rStyle w:val="Hyperlink"/>
          </w:rPr>
          <w:t>2019</w:t>
        </w:r>
      </w:hyperlink>
      <w:r>
        <w:t xml:space="preserve">), we pooled the samples for this analysis. Cores were sanded, measured, and crossdated using standard procedures, as detailed in (Helcoski </w:t>
      </w:r>
      <w:r>
        <w:rPr>
          <w:i/>
        </w:rPr>
        <w:t>et al.</w:t>
      </w:r>
      <w:r>
        <w:t xml:space="preserve">, </w:t>
      </w:r>
      <w:hyperlink w:anchor="ref-helcoski_growing_2019">
        <w:r>
          <w:rPr>
            <w:rStyle w:val="Hyperlink"/>
          </w:rPr>
          <w:t>2019</w:t>
        </w:r>
      </w:hyperlink>
      <w:r>
        <w:t xml:space="preserve">). The resulting chronologies (Fig. </w:t>
      </w:r>
      <w:r>
        <w:rPr>
          <w:b/>
        </w:rPr>
        <w:t>1a</w:t>
      </w:r>
      <w:r>
        <w:t xml:space="preserve">) were published in Zenodo (Gonzalez-Akre </w:t>
      </w:r>
      <w:r>
        <w:rPr>
          <w:i/>
        </w:rPr>
        <w:t>et al.</w:t>
      </w:r>
      <w:r>
        <w:t xml:space="preserve">, </w:t>
      </w:r>
      <w:hyperlink w:anchor="X8f6fa8bad1d382086fb2e32eaf2ec910f35620a">
        <w:r>
          <w:rPr>
            <w:rStyle w:val="Hyperlink"/>
          </w:rPr>
          <w:t>2019</w:t>
        </w:r>
      </w:hyperlink>
      <w:r>
        <w:t>).</w:t>
      </w:r>
    </w:p>
    <w:p w:rsidR="00206456" w:rsidRDefault="00E44503">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rsidR="00206456" w:rsidRDefault="00E44503">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ring,Y</m:t>
                      </m:r>
                    </m:sub>
                  </m:sSub>
                </m:e>
              </m:nary>
            </m:e>
          </m:d>
        </m:oMath>
      </m:oMathPara>
    </w:p>
    <w:p w:rsidR="00206456" w:rsidRDefault="00E44503">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m:t>
            </m:r>
            <m:r>
              <w:rPr>
                <w:rFonts w:ascii="Cambria Math" w:hAnsi="Cambria Math"/>
              </w:rPr>
              <m:t>ark</m:t>
            </m:r>
          </m:sub>
        </m:sSub>
      </m:oMath>
      <w:r>
        <w:t xml:space="preserve"> denotes bark thickness, which was estimated from species-specific allometries based on the bark thickness data from the site (Table S2;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w:t>
      </w:r>
    </w:p>
    <w:p w:rsidR="00206456" w:rsidRDefault="00E44503">
      <w:pPr>
        <w:pStyle w:val="BodyText"/>
      </w:pPr>
      <w:r>
        <w:t>Tree heights (</w:t>
      </w:r>
      <m:oMath>
        <m:r>
          <w:rPr>
            <w:rFonts w:ascii="Cambria Math" w:hAnsi="Cambria Math"/>
          </w:rPr>
          <m:t>H</m:t>
        </m:r>
      </m:oMath>
      <w:r>
        <w:t xml:space="preserve">) were measured by several researchers for a variety of purposes between 2012 and 2019 (n=1,518 trees). Methods included direct measurements using a collapsible measurement rod on small trees (NEON, </w:t>
      </w:r>
      <w:hyperlink w:anchor="ref-neon_national_2018">
        <w:r>
          <w:rPr>
            <w:rStyle w:val="Hyperlink"/>
          </w:rPr>
          <w:t>2018</w:t>
        </w:r>
      </w:hyperlink>
      <w:r>
        <w:t xml:space="preserve">) or a tape measure on recently fallen trees (this study); geometric calculations using clinometer and tape measure (Stovall </w:t>
      </w:r>
      <w:r>
        <w:rPr>
          <w:i/>
        </w:rPr>
        <w:t>et al.</w:t>
      </w:r>
      <w:r>
        <w:t xml:space="preserve">, </w:t>
      </w:r>
      <w:hyperlink w:anchor="ref-stovall_assessing_2018">
        <w:r>
          <w:rPr>
            <w:rStyle w:val="Hyperlink"/>
          </w:rPr>
          <w:t>2018</w:t>
        </w:r>
      </w:hyperlink>
      <w:hyperlink w:anchor="ref-stovall_assessing_2018">
        <w:r>
          <w:rPr>
            <w:rStyle w:val="Hyperlink"/>
          </w:rPr>
          <w:t>b</w:t>
        </w:r>
      </w:hyperlink>
      <w:r>
        <w:t xml:space="preserve">) or digital rangefinders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xml:space="preserve">; NEON, </w:t>
      </w:r>
      <w:hyperlink w:anchor="ref-neon_national_2018">
        <w:r>
          <w:rPr>
            <w:rStyle w:val="Hyperlink"/>
          </w:rPr>
          <w:t>2018</w:t>
        </w:r>
      </w:hyperlink>
      <w:r>
        <w:t xml:space="preserve">); and ground-based LiDAR (Stovall </w:t>
      </w:r>
      <w:r>
        <w:rPr>
          <w:i/>
        </w:rPr>
        <w:t>et al.</w:t>
      </w:r>
      <w:r>
        <w:t xml:space="preserve">, </w:t>
      </w:r>
      <w:hyperlink w:anchor="ref-stovall_terrestrial_2018">
        <w:r>
          <w:rPr>
            <w:rStyle w:val="Hyperlink"/>
          </w:rPr>
          <w:t>2018</w:t>
        </w:r>
      </w:hyperlink>
      <w:hyperlink w:anchor="ref-stovall_terrestrial_2018">
        <w:r>
          <w:rPr>
            <w:rStyle w:val="Hyperlink"/>
          </w:rPr>
          <w:t>a</w:t>
        </w:r>
      </w:hyperlink>
      <w:r>
        <w:t xml:space="preserve">). Rangefinders used either the tangent method (Impulse 200LR, TruPulse 360R) or the sine method (Nikon ForestryPro) for calculating heights. Both methods are associated with some error (Larjavaara &amp; Muller‐Landau, </w:t>
      </w:r>
      <w:hyperlink w:anchor="ref-larjavaara_measuring_2013">
        <w:r>
          <w:rPr>
            <w:rStyle w:val="Hyperlink"/>
          </w:rPr>
          <w:t>2013</w:t>
        </w:r>
      </w:hyperlink>
      <w:r>
        <w:t>), but in this instance there was no clear advantage of one or the other. Species-specific height allometries were developed using log-log regression (</w:t>
      </w:r>
      <m:oMath>
        <m:r>
          <w:rPr>
            <w:rFonts w:ascii="Cambria Math" w:hAnsi="Cambria Math"/>
          </w:rPr>
          <m:t>ln[H]∼ln[DBH]</m:t>
        </m:r>
      </m:oMath>
      <w:r>
        <w:t xml:space="preserve">; Table S3). For species with insufficient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rsidR="00206456" w:rsidRDefault="00E44503">
      <w:pPr>
        <w:pStyle w:val="BodyText"/>
      </w:pPr>
      <w:r>
        <w:t xml:space="preserve">To characterize how environmental conditions vary with height, data were obtained from the NEON tower located &lt;1km from the study area via the neonUtilities package (Lunch </w:t>
      </w:r>
      <w:r>
        <w:rPr>
          <w:i/>
        </w:rPr>
        <w:t>et al.</w:t>
      </w:r>
      <w:r>
        <w:t xml:space="preserve">, </w:t>
      </w:r>
      <w:hyperlink w:anchor="ref-R-neonUtilities">
        <w:r>
          <w:rPr>
            <w:rStyle w:val="Hyperlink"/>
          </w:rPr>
          <w:t>2020</w:t>
        </w:r>
      </w:hyperlink>
      <w:r>
        <w:t xml:space="preserve">). We used wind speed, relative humidity, and air temperature data, all measured over a vertical profile spanning heights from 7.2 m to above the top of the tree canopy (31.0 or 51.8m, depending on censor), for the years 2016-2018 (NEON, </w:t>
      </w:r>
      <w:hyperlink w:anchor="ref-neon_national_2018">
        <w:r>
          <w:rPr>
            <w:rStyle w:val="Hyperlink"/>
          </w:rPr>
          <w:t>2018</w:t>
        </w:r>
      </w:hyperlink>
      <w:r>
        <w:t>). After filtering for missing and outlier values, we determined the daily minima and maxima, which we then aggregated at the monthly scale.</w:t>
      </w:r>
    </w:p>
    <w:p w:rsidR="00206456" w:rsidRDefault="00E44503">
      <w:pPr>
        <w:pStyle w:val="BodyText"/>
      </w:pPr>
      <w:r>
        <w:t xml:space="preserve">Crown position–a categorical variable classifying trees based on exposure to sunlight–was recorded for all cored trees that remained standing during the growing season of 2018 following the protocol of Jennings </w:t>
      </w:r>
      <w:r>
        <w:rPr>
          <w:i/>
        </w:rPr>
        <w:t>et al.</w:t>
      </w:r>
      <w:r>
        <w:t xml:space="preserve"> (</w:t>
      </w:r>
      <w:hyperlink w:anchor="ref-jennings_assessing_1999">
        <w:r>
          <w:rPr>
            <w:rStyle w:val="Hyperlink"/>
          </w:rPr>
          <w:t>1999</w:t>
        </w:r>
      </w:hyperlink>
      <w:r>
        <w:t xml:space="preserve">). Trees were classified as follows: </w:t>
      </w:r>
      <w:r>
        <w:rPr>
          <w:i/>
        </w:rPr>
        <w:t>dominant</w:t>
      </w:r>
      <w:r>
        <w:t xml:space="preserve"> trees were defined as those with crowns above the general level of the canopy, </w:t>
      </w:r>
      <w:r>
        <w:rPr>
          <w:i/>
        </w:rPr>
        <w:t>co-dominant</w:t>
      </w:r>
      <w:r>
        <w:t xml:space="preserve"> trees as those with crowns within the the canopy; </w:t>
      </w:r>
      <w:r>
        <w:rPr>
          <w:i/>
        </w:rPr>
        <w:t>intermediate</w:t>
      </w:r>
      <w:r>
        <w:t xml:space="preserve"> trees as those with crowns </w:t>
      </w:r>
      <w:r>
        <w:lastRenderedPageBreak/>
        <w:t xml:space="preserve">below the canopy level, but illuminated from above; and </w:t>
      </w:r>
      <w:r>
        <w:rPr>
          <w:i/>
        </w:rPr>
        <w:t>suppressed</w:t>
      </w:r>
      <w:r>
        <w:t xml:space="preserve"> as those below the canopy and receiving minimal direct illumination from above.</w:t>
      </w:r>
    </w:p>
    <w:p w:rsidR="00206456" w:rsidRDefault="00E44503">
      <w:pPr>
        <w:pStyle w:val="BodyText"/>
      </w:pPr>
      <w:r>
        <w:t xml:space="preserve">Topographic wetness index (TWI), used here as a metric of long-term mean moisture availability, was calculated using the dynatopmodel package in R (Fig. </w:t>
      </w:r>
      <w:r>
        <w:rPr>
          <w:b/>
        </w:rPr>
        <w:t>S2</w:t>
      </w:r>
      <w:r>
        <w:t xml:space="preserve">) (Metcalfe </w:t>
      </w:r>
      <w:r>
        <w:rPr>
          <w:i/>
        </w:rPr>
        <w:t>et al.</w:t>
      </w:r>
      <w:r>
        <w:t xml:space="preserve">, </w:t>
      </w:r>
      <w:hyperlink w:anchor="ref-R-dynatopmodel">
        <w:r>
          <w:rPr>
            <w:rStyle w:val="Hyperlink"/>
          </w:rPr>
          <w:t>2018</w:t>
        </w:r>
      </w:hyperlink>
      <w:r>
        <w:t>). Originally developed by Beven &amp; Kirkby (</w:t>
      </w:r>
      <w:hyperlink w:anchor="ref-beven_physically_1979">
        <w:r>
          <w:rPr>
            <w:rStyle w:val="Hyperlink"/>
          </w:rPr>
          <w:t>1979</w:t>
        </w:r>
      </w:hyperlink>
      <w:r>
        <w:t xml:space="preserve">), TWI was part of a hydrological run-off model and has since been used for a number of purposes in hydrology and ecology (Sørensen </w:t>
      </w:r>
      <w:r>
        <w:rPr>
          <w:i/>
        </w:rPr>
        <w:t>et al.</w:t>
      </w:r>
      <w:r>
        <w:t xml:space="preserve">, </w:t>
      </w:r>
      <w:hyperlink w:anchor="ref-sorensen_calculation_2006">
        <w:r>
          <w:rPr>
            <w:rStyle w:val="Hyperlink"/>
          </w:rPr>
          <w:t>2006</w:t>
        </w:r>
      </w:hyperlink>
      <w:r>
        <w:t xml:space="preserve">). TWI calculation depends on an input of a digital elevation model (DEM; ~3.7 m resolution from the elevatr package (Hollister, </w:t>
      </w:r>
      <w:hyperlink w:anchor="ref-R-elevatr">
        <w:r>
          <w:rPr>
            <w:rStyle w:val="Hyperlink"/>
          </w:rPr>
          <w:t>2018</w:t>
        </w:r>
      </w:hyperlink>
      <w:r>
        <w:t>)), and from this yields a quantitative assessment defined by how “wet” an area is, based on areas where run-off is more likely. From our observations in the plot, TWI performed better at categorizing wet areas than the Euclidean distance from the stream.</w:t>
      </w:r>
    </w:p>
    <w:p w:rsidR="00206456" w:rsidRDefault="00E44503">
      <w:pPr>
        <w:pStyle w:val="BodyText"/>
      </w:pPr>
      <w:r>
        <w:t xml:space="preserve">Species’ trait data were collected in August 2018 (Tables 2-3; Fig. </w:t>
      </w:r>
      <w:r>
        <w:rPr>
          <w:b/>
        </w:rPr>
        <w:t>S4</w:t>
      </w:r>
      <w:r>
        <w:t>).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(Katabuchi, </w:t>
      </w:r>
      <w:hyperlink w:anchor="ref-R-LeafArea">
        <w:r>
          <w:rPr>
            <w:rStyle w:val="Hyperlink"/>
          </w:rPr>
          <w:t>2019</w:t>
        </w:r>
      </w:hyperlink>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 Bartlett </w:t>
      </w:r>
      <w:r>
        <w:rPr>
          <w:i/>
        </w:rPr>
        <w:t>et al.</w:t>
      </w:r>
      <w:r>
        <w:t xml:space="preserve"> (</w:t>
      </w:r>
      <w:hyperlink w:anchor="ref-bartlett_rapid_2012">
        <w:r>
          <w:rPr>
            <w:rStyle w:val="Hyperlink"/>
          </w:rPr>
          <w:t>2012</w:t>
        </w:r>
      </w:hyperlink>
      <w:r>
        <w:t>)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 </w:t>
      </w:r>
      <w:r>
        <w:rPr>
          <w:i/>
        </w:rPr>
        <w:t>et al.</w:t>
      </w:r>
      <w:r>
        <w:t xml:space="preserve">, </w:t>
      </w:r>
      <w:hyperlink w:anchor="ref-bartlett_rapid_2012">
        <w:r>
          <w:rPr>
            <w:rStyle w:val="Hyperlink"/>
          </w:rPr>
          <w:t>2012</w:t>
        </w:r>
      </w:hyperlink>
      <w:r>
        <w:t>).</w:t>
      </w:r>
    </w:p>
    <w:p w:rsidR="00206456" w:rsidRDefault="00E44503">
      <w:pPr>
        <w:pStyle w:val="BodyText"/>
      </w:pPr>
      <w:r>
        <w:rPr>
          <w:i/>
        </w:rPr>
        <w:t>Statistical Analysis</w:t>
      </w:r>
    </w:p>
    <w:p w:rsidR="00206456" w:rsidRDefault="00E44503">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xml:space="preserve">), following Lloret </w:t>
      </w:r>
      <w:r>
        <w:rPr>
          <w:i/>
        </w:rPr>
        <w:t>et al.</w:t>
      </w:r>
      <w:r>
        <w:t xml:space="preserve"> (</w:t>
      </w:r>
      <w:hyperlink w:anchor="ref-lloret_components_2011">
        <w:r>
          <w:rPr>
            <w:rStyle w:val="Hyperlink"/>
          </w:rPr>
          <w:t>2011</w:t>
        </w:r>
      </w:hyperlink>
      <w:r>
        <w:t>). These metrics compare ratios of basal area increment (</w:t>
      </w:r>
      <m:oMath>
        <m:r>
          <w:rPr>
            <w:rFonts w:ascii="Cambria Math" w:hAnsi="Cambria Math"/>
          </w:rPr>
          <m:t>BAI</m:t>
        </m:r>
      </m:oMath>
      <w:r>
        <w:t xml:space="preserve">; </w:t>
      </w:r>
      <w:r>
        <w:rPr>
          <w:i/>
        </w:rPr>
        <w:t>i.e.</w:t>
      </w:r>
      <w:r>
        <w:t>, change in cross-sectional area) before, during, and after the drought year, as specified in Table 3.</w:t>
      </w:r>
      <w:del w:id="41" w:author="Lawren" w:date="2020-09-24T14:54:00Z">
        <w:r w:rsidDel="00183EE3">
          <w:br/>
        </w:r>
      </w:del>
      <w:ins w:id="42" w:author="Lawren" w:date="2020-09-24T14:54:00Z">
        <w:r w:rsidR="00183EE3">
          <w:t xml:space="preserve"> </w:t>
        </w:r>
      </w:ins>
      <w:r>
        <w:t>For all metrics, values &lt;1 and &gt;1 indicate growth reductions and increases, respectively.</w:t>
      </w:r>
    </w:p>
    <w:p w:rsidR="00206456" w:rsidRDefault="00E44503">
      <w:pPr>
        <w:pStyle w:val="BodyText"/>
      </w:pPr>
      <w:r>
        <w:t xml:space="preserve">Because these metrics could potentially be biased by directional pre-drought growth trends, we also tried an intervention time series analysis (ARIMA, Hyndman </w:t>
      </w:r>
      <w:r>
        <w:rPr>
          <w:i/>
        </w:rPr>
        <w:t>et al.</w:t>
      </w:r>
      <w:r>
        <w:t xml:space="preserve">, </w:t>
      </w:r>
      <w:hyperlink w:anchor="ref-R-forecast">
        <w:r>
          <w:rPr>
            <w:rStyle w:val="Hyperlink"/>
          </w:rPr>
          <w:t>2020</w:t>
        </w:r>
      </w:hyperlink>
      <w:r>
        <w:t>) that 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 correlated (Fig. </w:t>
      </w:r>
      <w:r>
        <w:rPr>
          <w:b/>
        </w:rPr>
        <w:t>S5</w:t>
      </w:r>
      <w:r>
        <w:t xml:space="preserve">), and showed similar responses to the independent variables of interest (cf. Tables S4-55, S8-S9). Visual review of the individual tree-ring sequences with the largest discrepancies between </w:t>
      </w:r>
      <w:r>
        <w:lastRenderedPageBreak/>
        <w:t xml:space="preserve">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rsidR="00206456" w:rsidRDefault="00E44503">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lme4 package in R (Bates </w:t>
      </w:r>
      <w:r>
        <w:rPr>
          <w:i/>
        </w:rPr>
        <w:t>et al.</w:t>
      </w:r>
      <w:r>
        <w:t xml:space="preserve">, </w:t>
      </w:r>
      <w:hyperlink w:anchor="ref-R-lme4">
        <w:r>
          <w:rPr>
            <w:rStyle w:val="Hyperlink"/>
          </w:rPr>
          <w:t>2019</w:t>
        </w:r>
      </w:hyperlink>
      <w:r>
        <w:t xml:space="preserve">). In the multi-year model, we included a random effect of tree nested within species and a fixed effect of drought year to represent the combined effects of differences in drought characteristics. Individual year models included a random effect of species. All models included fixed effects of independent variables of interest (Tables 1,3) as specified below. All variables across all best models had variance inflation factors between 1 and 1.045. We used Akaike information criterion with correction for small sample sizes (AICc; see Brewer </w:t>
      </w:r>
      <w:r>
        <w:rPr>
          <w:i/>
        </w:rPr>
        <w:t>et al.</w:t>
      </w:r>
      <w:r>
        <w:t xml:space="preserve">, </w:t>
      </w:r>
      <w:hyperlink w:anchor="ref-brewer_relative_2016">
        <w:r>
          <w:rPr>
            <w:rStyle w:val="Hyperlink"/>
          </w:rPr>
          <w:t>2016</w:t>
        </w:r>
      </w:hyperlink>
      <w:r>
        <w:t xml:space="preserve">) to assess model selection, and conditional/marginal R-squared to assess model fit as implemented in the AICcmodavg package in R (Mazerolle &amp; Dan Linden., </w:t>
      </w:r>
      <w:hyperlink w:anchor="ref-R-AICcmodavg">
        <w:r>
          <w:rPr>
            <w:rStyle w:val="Hyperlink"/>
          </w:rPr>
          <w:t>2019</w:t>
        </w:r>
      </w:hyperlink>
      <w:r>
        <w:t xml:space="preserve">).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AICc between models with and without the trait.</w:t>
      </w:r>
    </w:p>
    <w:p w:rsidR="00206456" w:rsidRDefault="00E44503">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w:t>
      </w:r>
      <w:commentRangeStart w:id="43"/>
      <w:r>
        <w:t xml:space="preserve">appropriateness for inclusion in the main model. These tests followed the model structure specified above, </w:t>
      </w:r>
      <w:del w:id="44" w:author="Lawren" w:date="2020-09-24T15:04:00Z">
        <w:r w:rsidDel="000A2664">
          <w:delText>then added</w:delText>
        </w:r>
      </w:del>
      <w:ins w:id="45" w:author="Lawren" w:date="2020-09-24T15:04:00Z">
        <w:r w:rsidR="000A2664">
          <w:t>with</w:t>
        </w:r>
      </w:ins>
      <w:r>
        <w:t xml:space="preserve"> </w:t>
      </w:r>
      <m:oMath>
        <m:r>
          <w:rPr>
            <w:rFonts w:ascii="Cambria Math" w:hAnsi="Cambria Math"/>
          </w:rPr>
          <m:t>ln[H]</m:t>
        </m:r>
      </m:oMath>
      <w:r>
        <w:t xml:space="preserve"> and </w:t>
      </w:r>
      <m:oMath>
        <m:r>
          <w:rPr>
            <w:rFonts w:ascii="Cambria Math" w:hAnsi="Cambria Math"/>
          </w:rPr>
          <m:t>ln[TWI]</m:t>
        </m:r>
      </m:oMath>
      <w:r>
        <w:t xml:space="preserve"> </w:t>
      </w:r>
      <w:ins w:id="46" w:author="Lawren" w:date="2020-09-24T15:04:00Z">
        <w:r w:rsidR="000A2664">
          <w:t xml:space="preserve">added </w:t>
        </w:r>
      </w:ins>
      <w:r>
        <w:t xml:space="preserve">to create a base </w:t>
      </w:r>
      <w:commentRangeEnd w:id="43"/>
      <w:r w:rsidR="000A2664">
        <w:rPr>
          <w:rStyle w:val="CommentReference"/>
        </w:rPr>
        <w:commentReference w:id="43"/>
      </w:r>
      <w:r>
        <w:t>model against which we tested traits. 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Tables S4,S6-S7). </w:t>
      </w:r>
      <w:del w:id="47" w:author="Lawren" w:date="2020-09-24T15:07:00Z">
        <w:r w:rsidDel="000A2664">
          <w:delText xml:space="preserve">While </w:delText>
        </w:r>
      </w:del>
      <w:ins w:id="48" w:author="Lawren" w:date="2020-09-24T15:07:00Z">
        <w:r w:rsidR="000A2664">
          <w:t>Although</w:t>
        </w:r>
        <w:r w:rsidR="000A2664">
          <w:t xml:space="preserve"> </w:t>
        </w:r>
      </w:ins>
      <w:r>
        <w:t xml:space="preserve">we tested xylem porosity as a predictor (Table 1), we did not consider it appropriate for inclusion in the main model because of </w:t>
      </w:r>
      <w:ins w:id="49" w:author="Lawren" w:date="2020-09-24T15:07:00Z">
        <w:r w:rsidR="000A2664">
          <w:t xml:space="preserve">the </w:t>
        </w:r>
      </w:ins>
      <w:r>
        <w:t xml:space="preserve">highly uneven distribution of species across categories (Table 2) </w:t>
      </w:r>
      <w:del w:id="50" w:author="Lawren" w:date="2020-09-24T15:07:00Z">
        <w:r w:rsidDel="000A2664">
          <w:delText xml:space="preserve">and </w:delText>
        </w:r>
      </w:del>
      <w:ins w:id="51" w:author="Lawren" w:date="2020-09-24T15:07:00Z">
        <w:r w:rsidR="000A2664">
          <w:t>and</w:t>
        </w:r>
        <w:r w:rsidR="000A2664">
          <w:t xml:space="preserve"> the </w:t>
        </w:r>
      </w:ins>
      <w:del w:id="52" w:author="Lawren" w:date="2020-09-24T15:08:00Z">
        <w:r w:rsidDel="000A2664">
          <w:delText xml:space="preserve">opposite </w:delText>
        </w:r>
      </w:del>
      <w:ins w:id="53" w:author="Lawren" w:date="2020-09-24T15:08:00Z">
        <w:r w:rsidR="000A2664">
          <w:t>contrary</w:t>
        </w:r>
        <w:r w:rsidR="000A2664">
          <w:t xml:space="preserve"> </w:t>
        </w:r>
      </w:ins>
      <w:r>
        <w:t>drought responses of the only two diffuse-porous species (see Results).</w:t>
      </w:r>
    </w:p>
    <w:p w:rsidR="00206456" w:rsidRDefault="00E44503">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ln[H]</m:t>
        </m:r>
      </m:oMath>
      <w:r>
        <w:t>*</w:t>
      </w:r>
      <m:oMath>
        <m:r>
          <w:rPr>
            <w:rFonts w:ascii="Cambria Math" w:hAnsi="Cambria Math"/>
          </w:rPr>
          <m:t>ln[TWI]</m:t>
        </m:r>
      </m:oMath>
      <w:r>
        <w:t xml:space="preserve"> and species traits as specified above. We identified the full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was consistent across models, we considered this partial support/rejection.</w:t>
      </w:r>
    </w:p>
    <w:p w:rsidR="00206456" w:rsidRDefault="00E44503">
      <w:pPr>
        <w:pStyle w:val="BodyText"/>
      </w:pPr>
      <w:r>
        <w:t xml:space="preserve">All analysis beyond basic data collection was performed using R version 3.6.2 (R Core Team, </w:t>
      </w:r>
      <w:hyperlink w:anchor="ref-R-base">
        <w:r>
          <w:rPr>
            <w:rStyle w:val="Hyperlink"/>
          </w:rPr>
          <w:t>2019</w:t>
        </w:r>
      </w:hyperlink>
      <w:r>
        <w:t>). Other R-packages used in analyses are listed in the Supplementary Information (Appendix S1).</w:t>
      </w:r>
    </w:p>
    <w:p w:rsidR="00206456" w:rsidRDefault="00E44503">
      <w:pPr>
        <w:pStyle w:val="Heading3"/>
      </w:pPr>
      <w:bookmarkStart w:id="54" w:name="results"/>
      <w:r>
        <w:lastRenderedPageBreak/>
        <w:t>Results</w:t>
      </w:r>
      <w:bookmarkEnd w:id="54"/>
    </w:p>
    <w:p w:rsidR="00206456" w:rsidRDefault="00E44503">
      <w:pPr>
        <w:pStyle w:val="FirstParagraph"/>
      </w:pPr>
      <w:r>
        <w:rPr>
          <w:i/>
        </w:rPr>
        <w:t>Tree height and microenvironment</w:t>
      </w:r>
    </w:p>
    <w:p w:rsidR="00206456" w:rsidRDefault="00E44503">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canopy (40-50m) than within and below (10-30m) (Fig. </w:t>
      </w:r>
      <w:r>
        <w:rPr>
          <w:b/>
        </w:rPr>
        <w:t>2a</w:t>
      </w:r>
      <w:r>
        <w:t xml:space="preserve">). 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rsidR="00206456" w:rsidRDefault="00E44503">
      <w:pPr>
        <w:pStyle w:val="BodyText"/>
      </w:pPr>
      <w:r>
        <w:t xml:space="preserve">Crown position varied as expected with height (dominant &gt; co-dominant &gt; intermediate &gt; suppressed), but with substantial variation (Fig. </w:t>
      </w:r>
      <w:r>
        <w:rPr>
          <w:b/>
        </w:rPr>
        <w:t>2d</w:t>
      </w:r>
      <w:r>
        <w:t xml:space="preserve">). There were significant differences in height across all crown position classes (Fig. </w:t>
      </w:r>
      <w:r>
        <w:rPr>
          <w:b/>
        </w:rPr>
        <w:t>2d</w:t>
      </w:r>
      <w:r>
        <w:t>). A comparison test between height and crown position data from the most recent ForestGEO census (2018) revealed a correlation of 0.73.</w:t>
      </w:r>
    </w:p>
    <w:p w:rsidR="00206456" w:rsidRDefault="00E44503">
      <w:pPr>
        <w:pStyle w:val="BodyText"/>
      </w:pPr>
      <w:r>
        <w:rPr>
          <w:i/>
        </w:rPr>
        <w:t>Community-level drought responses</w:t>
      </w:r>
    </w:p>
    <w:p w:rsidR="00206456" w:rsidRDefault="00E44503">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xml:space="preserve">: 26% of trees in 1966, 22% in 1977, and 26% in 1999. Recovery was generally strong and complete,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rsidR="00206456" w:rsidRDefault="00E44503">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intermediate in 1977, and lowest in 1999.</w:t>
      </w:r>
    </w:p>
    <w:p w:rsidR="00206456" w:rsidRDefault="00E44503">
      <w:pPr>
        <w:pStyle w:val="BodyText"/>
      </w:pPr>
      <w:r>
        <w:rPr>
          <w:i/>
        </w:rPr>
        <w:t>Tree height, microenvironment, and drought tolerance</w:t>
      </w:r>
    </w:p>
    <w:p w:rsidR="00206456" w:rsidRDefault="00E44503">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4</w:t>
      </w:r>
      <w:r>
        <w:t xml:space="preserve">). Specifically, for </w:t>
      </w:r>
      <m:oMath>
        <m:r>
          <w:rPr>
            <w:rFonts w:ascii="Cambria Math" w:hAnsi="Cambria Math"/>
          </w:rPr>
          <m:t>Rt</m:t>
        </m:r>
      </m:oMath>
      <w:r>
        <w:t xml:space="preserve">, </w:t>
      </w:r>
      <m:oMath>
        <m:r>
          <w:rPr>
            <w:rFonts w:ascii="Cambria Math" w:hAnsi="Cambria Math"/>
          </w:rPr>
          <m:t>ln[H]</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held true for 1966 individually, but there was no significant effect of </w:t>
      </w:r>
      <m:oMath>
        <m:r>
          <w:rPr>
            <w:rFonts w:ascii="Cambria Math" w:hAnsi="Cambria Math"/>
          </w:rPr>
          <m:t>ln[H]</m:t>
        </m:r>
      </m:oMath>
      <w:r>
        <w:t xml:space="preserve"> for 1977 or 1999 individually. For </w:t>
      </w:r>
      <m:oMath>
        <m:r>
          <w:rPr>
            <w:rFonts w:ascii="Cambria Math" w:hAnsi="Cambria Math"/>
          </w:rPr>
          <m:t>Rc</m:t>
        </m:r>
      </m:oMath>
      <w:r>
        <w:t xml:space="preserve">, </w:t>
      </w:r>
      <m:oMath>
        <m:r>
          <w:rPr>
            <w:rFonts w:ascii="Cambria Math" w:hAnsi="Cambria Math"/>
          </w:rPr>
          <m:t>ln[H]</m:t>
        </m:r>
      </m:oMath>
      <w:r>
        <w:t xml:space="preserve"> appeared, with negative coefficient, in the best model without a </w:t>
      </w:r>
      <m:oMath>
        <m:r>
          <w:rPr>
            <w:rFonts w:ascii="Cambria Math" w:hAnsi="Cambria Math"/>
          </w:rPr>
          <m:t>ln[H]*ln[TWI]</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w:lastRenderedPageBreak/>
          <m:t>ln[H]*ln[TWI]</m:t>
        </m:r>
      </m:oMath>
      <w:r>
        <w:t xml:space="preserve"> interaction, there was a negative effect of </w:t>
      </w:r>
      <m:oMath>
        <m:r>
          <w:rPr>
            <w:rFonts w:ascii="Cambria Math" w:hAnsi="Cambria Math"/>
          </w:rPr>
          <m:t>ln[H]</m:t>
        </m:r>
      </m:oMath>
      <w:r>
        <w:t xml:space="preserve"> for the three drought years together and for 1966 and 1977, and a non-significant negative trend in 1999.</w:t>
      </w:r>
    </w:p>
    <w:p w:rsidR="00206456" w:rsidRDefault="00E44503">
      <w:pPr>
        <w:pStyle w:val="BodyText"/>
      </w:pPr>
      <w:r>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ln[TWI]</m:t>
        </m:r>
      </m:oMath>
      <w:r>
        <w:t xml:space="preserve"> across all drought years combined, and in 1977 and 1999 individually (Fig. </w:t>
      </w:r>
      <w:r>
        <w:rPr>
          <w:b/>
        </w:rPr>
        <w:t>4</w:t>
      </w:r>
      <w:r>
        <w:t xml:space="preserve">, Table S8-S9). The </w:t>
      </w:r>
      <m:oMath>
        <m:r>
          <w:rPr>
            <w:rFonts w:ascii="Cambria Math" w:hAnsi="Cambria Math"/>
          </w:rPr>
          <m:t>ln[H]*ln[TWI]</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that smaller trees (presumably with smaller rooting volume) are more susceptible to drought in microenvironments with a deeper water table. In contrast, </w:t>
      </w:r>
      <m:oMath>
        <m:r>
          <w:rPr>
            <w:rFonts w:ascii="Cambria Math" w:hAnsi="Cambria Math"/>
          </w:rPr>
          <m:t>ln[TWI]</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 except in interaction with </w:t>
      </w:r>
      <m:oMath>
        <m:r>
          <w:rPr>
            <w:rFonts w:ascii="Cambria Math" w:hAnsi="Cambria Math"/>
          </w:rPr>
          <m:t>ln[H]</m:t>
        </m:r>
      </m:oMath>
      <w:r>
        <w:t xml:space="preserve"> (Fig. 4, Tables S10-S11). Negative </w:t>
      </w:r>
      <m:oMath>
        <m:r>
          <w:rPr>
            <w:rFonts w:ascii="Cambria Math" w:hAnsi="Cambria Math"/>
          </w:rPr>
          <m:t>ln[H]*ln[TWI]</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rsidR="00206456" w:rsidRDefault="00E44503">
      <w:pPr>
        <w:pStyle w:val="BodyText"/>
      </w:pPr>
      <w:r>
        <w:rPr>
          <w:i/>
        </w:rPr>
        <w:t>Species’ traits and drought tolerance</w:t>
      </w:r>
    </w:p>
    <w:p w:rsidR="00206456" w:rsidRDefault="00E44503">
      <w:pPr>
        <w:pStyle w:val="BodyText"/>
      </w:pPr>
      <w:r>
        <w:t xml:space="preserve">Species, as a factor in ANOVA, had significant (p&lt;0.05) influence on all traits (wood density,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wood density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Drought tolerance also varied across species, overall and in each drought year (Figs. </w:t>
      </w:r>
      <w:r>
        <w:rPr>
          <w:b/>
        </w:rPr>
        <w:t>3,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Liriodendron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Fagus grandifolia</w:t>
      </w:r>
      <w:r>
        <w:t xml:space="preserve"> (mean </w:t>
      </w:r>
      <m:oMath>
        <m:r>
          <w:rPr>
            <w:rFonts w:ascii="Cambria Math" w:hAnsi="Cambria Math"/>
          </w:rPr>
          <m:t>Rt</m:t>
        </m:r>
      </m:oMath>
      <w:r>
        <w:t xml:space="preserve"> = 0.99; mean </w:t>
      </w:r>
      <m:oMath>
        <m:r>
          <w:rPr>
            <w:rFonts w:ascii="Cambria Math" w:hAnsi="Cambria Math"/>
          </w:rPr>
          <m:t>Rs</m:t>
        </m:r>
      </m:oMath>
      <w:r>
        <w:t xml:space="preserve"> = 1.65). These two species–</w:t>
      </w:r>
      <w:del w:id="55" w:author="Lawren" w:date="2020-09-24T15:09:00Z">
        <w:r w:rsidDel="000A2664">
          <w:delText xml:space="preserve">notably </w:delText>
        </w:r>
      </w:del>
      <w:r>
        <w:t xml:space="preserve">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3</w:t>
      </w:r>
      <w:r>
        <w:t>).</w:t>
      </w:r>
    </w:p>
    <w:p w:rsidR="00206456" w:rsidRDefault="00E44503">
      <w:pPr>
        <w:pStyle w:val="BodyText"/>
      </w:pPr>
      <w:r>
        <w:t xml:space="preserve">Wood density, </w:t>
      </w:r>
      <m:oMath>
        <m:r>
          <w:rPr>
            <w:rFonts w:ascii="Cambria Math" w:hAnsi="Cambria Math"/>
          </w:rPr>
          <m:t>LMA</m:t>
        </m:r>
      </m:oMath>
      <w:r>
        <w:t xml:space="preserve">, and xylem porosity were all poor predictors of drought tolerance (Tables 1, 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3).</w:t>
      </w:r>
    </w:p>
    <w:p w:rsidR="00206456" w:rsidRDefault="00E44503">
      <w:pPr>
        <w:pStyle w:val="BodyText"/>
      </w:pPr>
      <w:r>
        <w:t xml:space="preserve">Drought resistance and resilience, but not recovery, were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4</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top models for the three droughts combined and for the 1966 drought individually (Fig. </w:t>
      </w:r>
      <w:r>
        <w:rPr>
          <w:b/>
        </w:rPr>
        <w:t>4</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coefficient in the best model for the combined droughts scenario and for the 1977 drought individually (Fig. </w:t>
      </w:r>
      <w:r>
        <w:rPr>
          <w:b/>
        </w:rPr>
        <w:t>4</w:t>
      </w:r>
      <w:r>
        <w:t xml:space="preserve">; Table S8), although its influence was not significant at </w:t>
      </w:r>
      <m:oMath>
        <m:r>
          <w:rPr>
            <w:rFonts w:ascii="Cambria Math" w:hAnsi="Cambria Math"/>
          </w:rPr>
          <m:t>Δ</m:t>
        </m:r>
      </m:oMath>
      <w:r>
        <w:t>AICc&lt;2. It was also included in some of the top models for 1999 (Tables S8-S9).</w:t>
      </w:r>
    </w:p>
    <w:p w:rsidR="00206456" w:rsidRDefault="00E44503">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(i.e., at </w:t>
      </w:r>
      <m:oMath>
        <m:r>
          <w:rPr>
            <w:rFonts w:ascii="Cambria Math" w:hAnsi="Cambria Math"/>
          </w:rPr>
          <m:t>Δ</m:t>
        </m:r>
      </m:oMath>
      <w:r>
        <w:t>AICc&lt;2).</w:t>
      </w:r>
    </w:p>
    <w:p w:rsidR="00206456" w:rsidRDefault="00E44503">
      <w:pPr>
        <w:pStyle w:val="BodyText"/>
      </w:pPr>
      <w:r>
        <w:lastRenderedPageBreak/>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4</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4</w:t>
      </w:r>
      <w:r>
        <w:t xml:space="preserve">; Table S11). However, its effects were significant at </w:t>
      </w:r>
      <m:oMath>
        <m:r>
          <w:rPr>
            <w:rFonts w:ascii="Cambria Math" w:hAnsi="Cambria Math"/>
          </w:rPr>
          <m:t>Δ</m:t>
        </m:r>
      </m:oMath>
      <w:r>
        <w:t>AICc&lt;2 for 1999 only.</w:t>
      </w:r>
    </w:p>
    <w:p w:rsidR="00206456" w:rsidRDefault="00E44503">
      <w:pPr>
        <w:pStyle w:val="Heading3"/>
      </w:pPr>
      <w:bookmarkStart w:id="56" w:name="discussion"/>
      <w:r>
        <w:t>Discussion</w:t>
      </w:r>
      <w:bookmarkEnd w:id="56"/>
    </w:p>
    <w:p w:rsidR="00206456" w:rsidRDefault="00E44503">
      <w:pPr>
        <w:pStyle w:val="FirstParagraph"/>
      </w:pPr>
      <w:r>
        <w:t xml:space="preserve">Tree height, microenvironment, and leaf drought tolerance traits shaped tree growth responses across three droughts at our study site (Table 1, Fig. </w:t>
      </w:r>
      <w:r>
        <w:rPr>
          <w:b/>
        </w:rPr>
        <w:t>4</w:t>
      </w:r>
      <w:r>
        <w:t xml:space="preserve">). Taller trees had greater exposure to conditions that would promote water loss and heat damage during drought (Fig. </w:t>
      </w:r>
      <w:r>
        <w:rPr>
          <w:b/>
        </w:rPr>
        <w:t>2</w:t>
      </w:r>
      <w:r>
        <w:t xml:space="preserve">), which is one plausible mechanism for their lower drought resistance, recovery, and resilience (Fig. </w:t>
      </w:r>
      <w:r>
        <w:rPr>
          <w:b/>
        </w:rPr>
        <w:t>4</w:t>
      </w:r>
      <w:r>
        <w:t xml:space="preserve">). There was no evidence that greater availability of, or access to, soil water availability increased drought resistance; in contrast, trees in wetter topographic positions had lower </w:t>
      </w:r>
      <m:oMath>
        <m:r>
          <w:rPr>
            <w:rFonts w:ascii="Cambria Math" w:hAnsi="Cambria Math"/>
          </w:rPr>
          <m:t>Rt</m:t>
        </m:r>
      </m:oMath>
      <w:r>
        <w:t xml:space="preserve"> (Zuleta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xml:space="preserve">),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 </w:t>
      </w:r>
      <w:r>
        <w:rPr>
          <w:i/>
        </w:rPr>
        <w:t>et al.</w:t>
      </w:r>
      <w:r>
        <w:t xml:space="preserve">, </w:t>
      </w:r>
      <w:hyperlink w:anchor="ref-stovall_reply_2020">
        <w:r>
          <w:rPr>
            <w:rStyle w:val="Hyperlink"/>
          </w:rPr>
          <w:t>2020</w:t>
        </w:r>
      </w:hyperlink>
      <w:r>
        <w:t xml:space="preserve">). Drought tolerance was not consistently linked to species’ </w:t>
      </w:r>
      <m:oMath>
        <m:r>
          <w:rPr>
            <w:rFonts w:ascii="Cambria Math" w:hAnsi="Cambria Math"/>
          </w:rPr>
          <m:t>LMA</m:t>
        </m:r>
      </m:oMath>
      <w:r>
        <w:t>, wood density,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physiological mechanisms. However, the strengths of each predictor varied across droughts (Fig. </w:t>
      </w:r>
      <w:r>
        <w:rPr>
          <w:b/>
        </w:rPr>
        <w:t>4</w:t>
      </w:r>
      <w:r>
        <w:t xml:space="preserve">; Tables S8-S9), indicating that drought characteristics interact with tree size, microenvironment, and traits to shape which individuals are most affected. These findings advance our knowledge of the factors that make trees vulnerable to stem growth declines during drought and, by extension, likely make them more vulnerable to mortality (Sapes </w:t>
      </w:r>
      <w:r>
        <w:rPr>
          <w:i/>
        </w:rPr>
        <w:t>et al.</w:t>
      </w:r>
      <w:r>
        <w:t xml:space="preserve">, </w:t>
      </w:r>
      <w:hyperlink w:anchor="ref-sapes_plant_2019">
        <w:r>
          <w:rPr>
            <w:rStyle w:val="Hyperlink"/>
          </w:rPr>
          <w:t>2019</w:t>
        </w:r>
      </w:hyperlink>
      <w:r>
        <w:t>).</w:t>
      </w:r>
    </w:p>
    <w:p w:rsidR="00206456" w:rsidRDefault="00E44503">
      <w:pPr>
        <w:pStyle w:val="BodyText"/>
      </w:pPr>
      <w:r>
        <w:t xml:space="preserve">The droughts considered here were of a magnitude that has occurred with an average frequency of approximately once every 10-15 years (Fig. </w:t>
      </w:r>
      <w:r>
        <w:rPr>
          <w:b/>
        </w:rPr>
        <w:t>1a</w:t>
      </w:r>
      <w:r>
        <w:t xml:space="preserve">, Helcoski </w:t>
      </w:r>
      <w:r>
        <w:rPr>
          <w:i/>
        </w:rPr>
        <w:t>et al.</w:t>
      </w:r>
      <w:r>
        <w:t xml:space="preserve">, </w:t>
      </w:r>
      <w:hyperlink w:anchor="ref-helcoski_growing_2019">
        <w:r>
          <w:rPr>
            <w:rStyle w:val="Hyperlink"/>
          </w:rPr>
          <w:t>2019</w:t>
        </w:r>
      </w:hyperlink>
      <w:r>
        <w:t>) and had substantial</w:t>
      </w:r>
      <w:ins w:id="57" w:author="Lawren" w:date="2020-09-24T15:11:00Z">
        <w:r w:rsidR="000A2664">
          <w:t>,</w:t>
        </w:r>
      </w:ins>
      <w:del w:id="58" w:author="Lawren" w:date="2020-09-24T15:11:00Z">
        <w:r w:rsidDel="000A2664">
          <w:delText xml:space="preserve"> but</w:delText>
        </w:r>
      </w:del>
      <w:r>
        <w:t xml:space="preserve"> 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 </w:t>
      </w:r>
      <w:r>
        <w:rPr>
          <w:i/>
        </w:rPr>
        <w:t>et al.</w:t>
      </w:r>
      <w:r>
        <w:t xml:space="preserve">, </w:t>
      </w:r>
      <w:hyperlink w:anchor="ref-druckenbrod_redefining_2019">
        <w:r>
          <w:rPr>
            <w:rStyle w:val="Hyperlink"/>
          </w:rPr>
          <w:t>2019</w:t>
        </w:r>
      </w:hyperlink>
      <w:r>
        <w:t xml:space="preserve">), but were modest compared to the so-called “megadroughts” that have triggered massive tree die-off in other regions (e.g., Allen </w:t>
      </w:r>
      <w:r>
        <w:rPr>
          <w:i/>
        </w:rPr>
        <w:t>et al.</w:t>
      </w:r>
      <w:r>
        <w:t xml:space="preserve">, </w:t>
      </w:r>
      <w:hyperlink w:anchor="ref-allen_global_2010">
        <w:r>
          <w:rPr>
            <w:rStyle w:val="Hyperlink"/>
          </w:rPr>
          <w:t>2010</w:t>
        </w:r>
      </w:hyperlink>
      <w:r>
        <w:t xml:space="preserve">; Clark </w:t>
      </w:r>
      <w:r>
        <w:rPr>
          <w:i/>
        </w:rPr>
        <w:t>et al.</w:t>
      </w:r>
      <w:r>
        <w:t xml:space="preserve">, </w:t>
      </w:r>
      <w:hyperlink w:anchor="ref-clark_impacts_2016">
        <w:r>
          <w:rPr>
            <w:rStyle w:val="Hyperlink"/>
          </w:rPr>
          <w:t>2016</w:t>
        </w:r>
      </w:hyperlink>
      <w:r>
        <w:t xml:space="preserve">; Stovall </w:t>
      </w:r>
      <w:r>
        <w:rPr>
          <w:i/>
        </w:rPr>
        <w:t>et al.</w:t>
      </w:r>
      <w:r>
        <w:t xml:space="preserve">, </w:t>
      </w:r>
      <w:hyperlink w:anchor="ref-stovall_tree_2019">
        <w:r>
          <w:rPr>
            <w:rStyle w:val="Hyperlink"/>
          </w:rPr>
          <w:t>2019</w:t>
        </w:r>
      </w:hyperlink>
      <w:r>
        <w:t xml:space="preserve">). Of the droughts considered here, the 1966 drought, which was preceded by two years of dry conditions (Fig. </w:t>
      </w:r>
      <w:r>
        <w:rPr>
          <w:b/>
        </w:rPr>
        <w:t>S1</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 </w:t>
      </w:r>
      <w:r>
        <w:rPr>
          <w:i/>
        </w:rPr>
        <w:t>et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xml:space="preserve">). Across all three droughts, the majority of trees experienced reduced growth, but a substantial portion (e.g., short understory trees, species with drought resistant traits) had increased growth (Figs. </w:t>
      </w:r>
      <w:r>
        <w:rPr>
          <w:b/>
        </w:rPr>
        <w:t>1b, 4</w:t>
      </w:r>
      <w:r>
        <w:t xml:space="preserve">), consistent with prior observations that smaller trees can exhibit increased growth rates during drought (Bennett </w:t>
      </w:r>
      <w:r>
        <w:rPr>
          <w:i/>
        </w:rPr>
        <w:t>et al.</w:t>
      </w:r>
      <w:r>
        <w:t xml:space="preserve">, </w:t>
      </w:r>
      <w:hyperlink w:anchor="ref-bennett_larger_2015">
        <w:r>
          <w:rPr>
            <w:rStyle w:val="Hyperlink"/>
          </w:rPr>
          <w:t>2015</w:t>
        </w:r>
      </w:hyperlink>
      <w:r>
        <w:t>). Growth rebounded strongly following the droughts, on average exceeding pre-</w:t>
      </w:r>
      <w:r>
        <w:lastRenderedPageBreak/>
        <w:t xml:space="preserve">drought growth rates (Fig. 1), particularly for shorter trees and species with drought-tolerant traits (Figs. </w:t>
      </w:r>
      <w:r>
        <w:rPr>
          <w:b/>
        </w:rPr>
        <w:t>3-4</w:t>
      </w:r>
      <w:r>
        <w:t xml:space="preserve">).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rsidR="00206456" w:rsidRDefault="00E44503">
      <w:pPr>
        <w:pStyle w:val="BodyText"/>
      </w:pPr>
      <w:r>
        <w:t xml:space="preserve">Consistent with studies in other forests worldwide (Bennett </w:t>
      </w:r>
      <w:r>
        <w:rPr>
          <w:i/>
        </w:rPr>
        <w:t>et al.</w:t>
      </w:r>
      <w:r>
        <w:t xml:space="preserve">, </w:t>
      </w:r>
      <w:hyperlink w:anchor="ref-bennett_larger_2015">
        <w:r>
          <w:rPr>
            <w:rStyle w:val="Hyperlink"/>
          </w:rPr>
          <w:t>2015</w:t>
        </w:r>
      </w:hyperlink>
      <w:r>
        <w:t xml:space="preserve">), taller trees in this forest exhibited lower drought resistance–and also recovery and resilience–when </w:t>
      </w:r>
      <w:commentRangeStart w:id="59"/>
      <w:r>
        <w:t xml:space="preserve">compared to smaller trees. Mechanistically, this is consistent with, and reinforces, previous findings </w:t>
      </w:r>
      <w:del w:id="60" w:author="Lawren" w:date="2020-09-24T15:12:00Z">
        <w:r w:rsidDel="000A2664">
          <w:delText>that it is impossible for</w:delText>
        </w:r>
      </w:del>
      <w:ins w:id="61" w:author="Lawren" w:date="2020-09-24T15:12:00Z">
        <w:r w:rsidR="000A2664">
          <w:t xml:space="preserve">for a trade-off between </w:t>
        </w:r>
        <w:commentRangeEnd w:id="59"/>
        <w:r w:rsidR="000A2664">
          <w:rPr>
            <w:rStyle w:val="CommentReference"/>
          </w:rPr>
          <w:commentReference w:id="59"/>
        </w:r>
        <w:r w:rsidR="000A2664">
          <w:t xml:space="preserve">the ability of a </w:t>
        </w:r>
      </w:ins>
      <w:del w:id="62" w:author="Lawren" w:date="2020-09-24T15:12:00Z">
        <w:r w:rsidDel="000A2664">
          <w:delText xml:space="preserve"> </w:delText>
        </w:r>
      </w:del>
      <w:r>
        <w:t>tree</w:t>
      </w:r>
      <w:del w:id="63" w:author="Lawren" w:date="2020-09-24T15:12:00Z">
        <w:r w:rsidDel="000A2664">
          <w:delText>s</w:delText>
        </w:r>
      </w:del>
      <w:r>
        <w:t xml:space="preserve"> to efficiently transport water to great heights and simultaneously</w:t>
      </w:r>
      <w:ins w:id="64" w:author="Lawren" w:date="2020-09-24T15:12:00Z">
        <w:r w:rsidR="000A2664">
          <w:t xml:space="preserve"> to</w:t>
        </w:r>
      </w:ins>
      <w:r>
        <w:t xml:space="preserve"> maintain strong resistance and resilience to drought-induced embolism (Couvreur </w:t>
      </w:r>
      <w:r>
        <w:rPr>
          <w:i/>
        </w:rPr>
        <w:t>et al.</w:t>
      </w:r>
      <w:r>
        <w:t xml:space="preserve">, </w:t>
      </w:r>
      <w:hyperlink w:anchor="ref-couvreur_water_2018">
        <w:r>
          <w:rPr>
            <w:rStyle w:val="Hyperlink"/>
          </w:rPr>
          <w:t>2018</w:t>
        </w:r>
      </w:hyperlink>
      <w:r>
        <w:t xml:space="preserve">; Roskilly </w:t>
      </w:r>
      <w:r>
        <w:rPr>
          <w:i/>
        </w:rPr>
        <w:t>et al.</w:t>
      </w:r>
      <w:r>
        <w:t xml:space="preserve">, </w:t>
      </w:r>
      <w:hyperlink w:anchor="ref-roskilly_conflicting_2019">
        <w:r>
          <w:rPr>
            <w:rStyle w:val="Hyperlink"/>
          </w:rPr>
          <w:t>2019</w:t>
        </w:r>
      </w:hyperlink>
      <w:r>
        <w:t xml:space="preserve">; Olson </w:t>
      </w:r>
      <w:r>
        <w:rPr>
          <w:i/>
        </w:rPr>
        <w:t>et al.</w:t>
      </w:r>
      <w:r>
        <w:t xml:space="preserve">, </w:t>
      </w:r>
      <w:hyperlink w:anchor="ref-olson_plant_2018">
        <w:r>
          <w:rPr>
            <w:rStyle w:val="Hyperlink"/>
          </w:rPr>
          <w:t>2018</w:t>
        </w:r>
      </w:hyperlink>
      <w:r>
        <w:t xml:space="preserve">). Taller trees also face dramatically </w:t>
      </w:r>
      <w:del w:id="65" w:author="Lawren" w:date="2020-09-24T15:21:00Z">
        <w:r w:rsidDel="00371C7C">
          <w:delText xml:space="preserve">different </w:delText>
        </w:r>
      </w:del>
      <w:ins w:id="66" w:author="Lawren" w:date="2020-09-24T15:21:00Z">
        <w:r w:rsidR="00371C7C">
          <w:t>distinctive</w:t>
        </w:r>
        <w:r w:rsidR="00371C7C">
          <w:t xml:space="preserve"> </w:t>
        </w:r>
      </w:ins>
      <w:r>
        <w:t xml:space="preserve">microenvironments (Fig. </w:t>
      </w:r>
      <w:r>
        <w:rPr>
          <w:b/>
        </w:rPr>
        <w:t>2</w:t>
      </w:r>
      <w:r>
        <w:t xml:space="preserve">). They are exposed to higher wind speeds and lower humidity (Fig. </w:t>
      </w:r>
      <w:r>
        <w:rPr>
          <w:b/>
        </w:rPr>
        <w:t>2a-b</w:t>
      </w:r>
      <w:r>
        <w:t xml:space="preserve">), resulting in higher evaporative demand. Unlike other temperate forests where modestly cooler understory conditions have been documented (Zellweger </w:t>
      </w:r>
      <w:r>
        <w:rPr>
          <w:i/>
        </w:rPr>
        <w:t>et al.</w:t>
      </w:r>
      <w:r>
        <w:t xml:space="preserve">, </w:t>
      </w:r>
      <w:hyperlink w:anchor="ref-zellweger_seasonal_2019">
        <w:r>
          <w:rPr>
            <w:rStyle w:val="Hyperlink"/>
          </w:rPr>
          <w:t>2019</w:t>
        </w:r>
      </w:hyperlink>
      <w:r>
        <w:t xml:space="preserve">), particularly under drier conditions (Davis </w:t>
      </w:r>
      <w:r>
        <w:rPr>
          <w:i/>
        </w:rPr>
        <w:t>et al.</w:t>
      </w:r>
      <w:r>
        <w:t xml:space="preserve">, </w:t>
      </w:r>
      <w:hyperlink w:anchor="ref-davis_microclimatic_2019">
        <w:r>
          <w:rPr>
            <w:rStyle w:val="Hyperlink"/>
          </w:rPr>
          <w:t>2019</w:t>
        </w:r>
      </w:hyperlink>
      <w:r>
        <w:t xml:space="preserve">), we observed no significant variation in air temperatures across the vertical profile (Fig. </w:t>
      </w:r>
      <w:r>
        <w:rPr>
          <w:b/>
        </w:rPr>
        <w:t>2c</w:t>
      </w:r>
      <w:r>
        <w:t xml:space="preserve">). More critically for tree physiology, leaf temperatures can become significantly elevated over air temperature under conditions of high solar radiation and low stomatal conductance (Campbell &amp; Norman, </w:t>
      </w:r>
      <w:hyperlink w:anchor="ref-campbell_introduction_1998">
        <w:r>
          <w:rPr>
            <w:rStyle w:val="Hyperlink"/>
          </w:rPr>
          <w:t>1998</w:t>
        </w:r>
      </w:hyperlink>
      <w:r>
        <w:t xml:space="preserve">; Rey-Sánchez </w:t>
      </w:r>
      <w:r>
        <w:rPr>
          <w:i/>
        </w:rPr>
        <w:t>et al.</w:t>
      </w:r>
      <w:r>
        <w:t xml:space="preserve">, </w:t>
      </w:r>
      <w:hyperlink w:anchor="ref-rey-sanchez_spatial_2016">
        <w:r>
          <w:rPr>
            <w:rStyle w:val="Hyperlink"/>
          </w:rPr>
          <w:t>2016</w:t>
        </w:r>
      </w:hyperlink>
      <w:r>
        <w:t xml:space="preserve">). 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 Indeed, previous studies have shown lower drought resistance in more exposed trees (Liu &amp; Muller, </w:t>
      </w:r>
      <w:hyperlink w:anchor="ref-liu_effect_1993">
        <w:r>
          <w:rPr>
            <w:rStyle w:val="Hyperlink"/>
          </w:rPr>
          <w:t>1993</w:t>
        </w:r>
      </w:hyperlink>
      <w:r>
        <w:t xml:space="preserve">; Suarez </w:t>
      </w:r>
      <w:r>
        <w:rPr>
          <w:i/>
        </w:rPr>
        <w:t>et al.</w:t>
      </w:r>
      <w:r>
        <w:t xml:space="preserve">, </w:t>
      </w:r>
      <w:hyperlink w:anchor="ref-suarez_factors_2004">
        <w:r>
          <w:rPr>
            <w:rStyle w:val="Hyperlink"/>
          </w:rPr>
          <w:t>2004</w:t>
        </w:r>
      </w:hyperlink>
      <w:r>
        <w:t xml:space="preserve">; Scharnweber </w:t>
      </w:r>
      <w:r>
        <w:rPr>
          <w:i/>
        </w:rPr>
        <w:t>et al.</w:t>
      </w:r>
      <w:r>
        <w:t xml:space="preserve">, </w:t>
      </w:r>
      <w:hyperlink w:anchor="ref-scharnweber_confessions_2019">
        <w:r>
          <w:rPr>
            <w:rStyle w:val="Hyperlink"/>
          </w:rPr>
          <w:t>2019</w:t>
        </w:r>
      </w:hyperlink>
      <w:r>
        <w:t xml:space="preserve">). Unfortunately, collinearity between height and crown exposure in this study (Fig. </w:t>
      </w:r>
      <w:r>
        <w:rPr>
          <w:b/>
        </w:rPr>
        <w:t>2d</w:t>
      </w:r>
      <w:r>
        <w:t>) makes it impossible to confidently partition causality. Additional research comparing drought responses of early successional and mature forest stands, along with short and tall isolated trees, would be valuable for more clearly disentangling the roles of tree height and crown exposure.</w:t>
      </w:r>
    </w:p>
    <w:p w:rsidR="00206456" w:rsidRDefault="00E44503">
      <w:pPr>
        <w:pStyle w:val="BodyText"/>
      </w:pPr>
      <w:r>
        <w:t xml:space="preserve">Belowground, taller trees would tend to have larger root systems (Enquist &amp; Niklas, </w:t>
      </w:r>
      <w:hyperlink w:anchor="ref-enquist_global_2002">
        <w:r>
          <w:rPr>
            <w:rStyle w:val="Hyperlink"/>
          </w:rPr>
          <w:t>2002</w:t>
        </w:r>
      </w:hyperlink>
      <w:r>
        <w:t xml:space="preserve">; Hui </w:t>
      </w:r>
      <w:r>
        <w:rPr>
          <w:i/>
        </w:rPr>
        <w:t>et al.</w:t>
      </w:r>
      <w:r>
        <w:t xml:space="preserve">, </w:t>
      </w:r>
      <w:hyperlink w:anchor="ref-hui_near_2014">
        <w:r>
          <w:rPr>
            <w:rStyle w:val="Hyperlink"/>
          </w:rPr>
          <w:t>2014</w:t>
        </w:r>
      </w:hyperlink>
      <w:r>
        <w:t xml:space="preserve">), but this does not necessarily imply that they have greater access to or reliance on deep soil-water resources that may be critical during drought. While tree size can correlate with the depth of water extraction (Brum </w:t>
      </w:r>
      <w:r>
        <w:rPr>
          <w:i/>
        </w:rPr>
        <w:t>et al.</w:t>
      </w:r>
      <w:r>
        <w:t xml:space="preserve">, </w:t>
      </w:r>
      <w:hyperlink w:anchor="ref-brum_hydrological_2019">
        <w:r>
          <w:rPr>
            <w:rStyle w:val="Hyperlink"/>
          </w:rPr>
          <w:t>2019</w:t>
        </w:r>
      </w:hyperlink>
      <w:r>
        <w:t xml:space="preserve">), the linkage is not consistent. Shorter trees can vary broadly in the depth of water uptake (Stahl </w:t>
      </w:r>
      <w:r>
        <w:rPr>
          <w:i/>
        </w:rPr>
        <w:t>et al.</w:t>
      </w:r>
      <w:r>
        <w:t xml:space="preserve">, </w:t>
      </w:r>
      <w:hyperlink w:anchor="ref-stahl_depth_2013">
        <w:r>
          <w:rPr>
            <w:rStyle w:val="Hyperlink"/>
          </w:rPr>
          <w:t>2013</w:t>
        </w:r>
      </w:hyperlink>
      <w:r>
        <w:t xml:space="preserve">), and larger trees may allocate more to abundant shallow roots that are beneficial for taking up water from rainstorms (Meinzer </w:t>
      </w:r>
      <w:r>
        <w:rPr>
          <w:i/>
        </w:rPr>
        <w:t>et al.</w:t>
      </w:r>
      <w:r>
        <w:t xml:space="preserve">, </w:t>
      </w:r>
      <w:hyperlink w:anchor="ref-meinzer_partitioning_1999">
        <w:r>
          <w:rPr>
            <w:rStyle w:val="Hyperlink"/>
          </w:rPr>
          <w:t>1999</w:t>
        </w:r>
      </w:hyperlink>
      <w:r>
        <w:t xml:space="preserve">). Moreover, reliance on deep soil-water resources can actually prove a liability during severe and prolonged drought, as these can experience more intense water scarcity relative to non-drought conditions (Chitra‐Tarak </w:t>
      </w:r>
      <w:r>
        <w:rPr>
          <w:i/>
        </w:rPr>
        <w:t>et al.</w:t>
      </w:r>
      <w:r>
        <w:t xml:space="preserve">, </w:t>
      </w:r>
      <w:hyperlink w:anchor="ref-chitratarak_roots_2018">
        <w:r>
          <w:rPr>
            <w:rStyle w:val="Hyperlink"/>
          </w:rPr>
          <w:t>2018</w:t>
        </w:r>
      </w:hyperlink>
      <w:r>
        <w:t xml:space="preserve">). In any case, the potentially greater access to water did not override the disadvantage conferred by height–and, in fact, greater moisture access in non-drought years (here, higher TWI) appears to make trees more sensitive to drought (Zuleta </w:t>
      </w:r>
      <w:r>
        <w:rPr>
          <w:i/>
        </w:rPr>
        <w:t>et al.</w:t>
      </w:r>
      <w:r>
        <w:t xml:space="preserve">, </w:t>
      </w:r>
      <w:hyperlink w:anchor="ref-zuleta_drought-induced_2017">
        <w:r>
          <w:rPr>
            <w:rStyle w:val="Hyperlink"/>
          </w:rPr>
          <w:t>2017</w:t>
        </w:r>
      </w:hyperlink>
      <w:r>
        <w:t xml:space="preserve">; Stovall </w:t>
      </w:r>
      <w:r>
        <w:rPr>
          <w:i/>
        </w:rPr>
        <w:t>et al.</w:t>
      </w:r>
      <w:r>
        <w:t xml:space="preserve">, </w:t>
      </w:r>
      <w:hyperlink w:anchor="ref-stovall_tree_2019">
        <w:r>
          <w:rPr>
            <w:rStyle w:val="Hyperlink"/>
          </w:rPr>
          <w:t>2019</w:t>
        </w:r>
      </w:hyperlink>
      <w:r>
        <w:t xml:space="preserve">). This may be because moister habitats would tend to support species and individuals with more mesophytic traits (Mencuccini, </w:t>
      </w:r>
      <w:hyperlink w:anchor="ref-mencuccini_ecological_2003">
        <w:r>
          <w:rPr>
            <w:rStyle w:val="Hyperlink"/>
          </w:rPr>
          <w:t>2003</w:t>
        </w:r>
      </w:hyperlink>
      <w:r>
        <w:t xml:space="preserve">; Bartlett </w:t>
      </w:r>
      <w:r>
        <w:rPr>
          <w:i/>
        </w:rPr>
        <w:t>et al.</w:t>
      </w:r>
      <w:r>
        <w:t xml:space="preserve">, </w:t>
      </w:r>
      <w:hyperlink w:anchor="ref-bartlett_drought_2016">
        <w:r>
          <w:rPr>
            <w:rStyle w:val="Hyperlink"/>
          </w:rPr>
          <w:t>2016</w:t>
        </w:r>
      </w:hyperlink>
      <w:hyperlink w:anchor="ref-bartlett_drought_2016">
        <w:r>
          <w:rPr>
            <w:rStyle w:val="Hyperlink"/>
          </w:rPr>
          <w:t>b</w:t>
        </w:r>
      </w:hyperlink>
      <w:r>
        <w:t xml:space="preserve">; Medeiros </w:t>
      </w:r>
      <w:r>
        <w:rPr>
          <w:i/>
        </w:rPr>
        <w:t>et al.</w:t>
      </w:r>
      <w:r>
        <w:t xml:space="preserve">, </w:t>
      </w:r>
      <w:hyperlink w:anchor="ref-medeiros_extensive_2019">
        <w:r>
          <w:rPr>
            <w:rStyle w:val="Hyperlink"/>
          </w:rPr>
          <w:t>2019</w:t>
        </w:r>
      </w:hyperlink>
      <w:r>
        <w:t xml:space="preserve">), potentially growing to greater heights (e.g., Detto </w:t>
      </w:r>
      <w:r>
        <w:rPr>
          <w:i/>
        </w:rPr>
        <w:t>et al.</w:t>
      </w:r>
      <w:r>
        <w:t xml:space="preserve">, </w:t>
      </w:r>
      <w:hyperlink w:anchor="ref-detto_hydrological_2013">
        <w:r>
          <w:rPr>
            <w:rStyle w:val="Hyperlink"/>
          </w:rPr>
          <w:t>2013</w:t>
        </w:r>
      </w:hyperlink>
      <w:r>
        <w:t xml:space="preserve">), and these are then more vulnerable when drought </w:t>
      </w:r>
      <w:del w:id="67" w:author="Lawren" w:date="2020-09-24T15:22:00Z">
        <w:r w:rsidDel="00371C7C">
          <w:delText>hits</w:delText>
        </w:r>
      </w:del>
      <w:ins w:id="68" w:author="Lawren" w:date="2020-09-24T15:22:00Z">
        <w:r w:rsidR="00371C7C">
          <w:t>occurs</w:t>
        </w:r>
      </w:ins>
      <w:r>
        <w:t xml:space="preserve">. The observed height-sensitivity of </w:t>
      </w:r>
      <m:oMath>
        <m:r>
          <w:rPr>
            <w:rFonts w:ascii="Cambria Math" w:hAnsi="Cambria Math"/>
          </w:rPr>
          <m:t>Rt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 (Bretfeld </w:t>
      </w:r>
      <w:r>
        <w:rPr>
          <w:i/>
        </w:rPr>
        <w:t>et al.</w:t>
      </w:r>
      <w:r>
        <w:t xml:space="preserve">, </w:t>
      </w:r>
      <w:hyperlink w:anchor="ref-bretfeld_plant_2018">
        <w:r>
          <w:rPr>
            <w:rStyle w:val="Hyperlink"/>
          </w:rPr>
          <w:t>2018</w:t>
        </w:r>
      </w:hyperlink>
      <w:r>
        <w:t>), such that tall, dominant trees are the most sensitive in mature forests. Again, additional research comparing drought responses across forests with different tree heights and water availability would be valuable for disentangling the relative importance of above- and belowground mechanisms across trees of different size.</w:t>
      </w:r>
    </w:p>
    <w:p w:rsidR="00206456" w:rsidRDefault="00E44503">
      <w:pPr>
        <w:pStyle w:val="BodyText"/>
      </w:pPr>
      <w:r>
        <w:t xml:space="preserve">The development of tree-ring chronologies for the twelve most dominant tree species at our site (Bourg </w:t>
      </w:r>
      <w:r>
        <w:rPr>
          <w:i/>
        </w:rPr>
        <w:t>et al.</w:t>
      </w:r>
      <w:r>
        <w:t xml:space="preserve">, </w:t>
      </w:r>
      <w:hyperlink w:anchor="ref-bourg_initial_2013">
        <w:r>
          <w:rPr>
            <w:rStyle w:val="Hyperlink"/>
          </w:rPr>
          <w:t>2013</w:t>
        </w:r>
      </w:hyperlink>
      <w:r>
        <w:t xml:space="preserve">; Helcoski </w:t>
      </w:r>
      <w:r>
        <w:rPr>
          <w:i/>
        </w:rPr>
        <w:t>et al.</w:t>
      </w:r>
      <w:r>
        <w:t xml:space="preserve">, </w:t>
      </w:r>
      <w:hyperlink w:anchor="ref-helcoski_growing_2019">
        <w:r>
          <w:rPr>
            <w:rStyle w:val="Hyperlink"/>
          </w:rPr>
          <w:t>2019</w:t>
        </w:r>
      </w:hyperlink>
      <w:r>
        <w:t xml:space="preserve">) </w:t>
      </w:r>
      <w:del w:id="69" w:author="Lawren" w:date="2020-09-24T15:22:00Z">
        <w:r w:rsidDel="00371C7C">
          <w:delText>gave us the</w:delText>
        </w:r>
      </w:del>
      <w:ins w:id="70" w:author="Lawren" w:date="2020-09-24T15:22:00Z">
        <w:r w:rsidR="00371C7C">
          <w:t>provided a sufficient</w:t>
        </w:r>
      </w:ins>
      <w:r>
        <w:t xml:space="preserve"> sample size to compare historical drought responses across species (Fig. </w:t>
      </w:r>
      <w:r>
        <w:rPr>
          <w:b/>
        </w:rPr>
        <w:t>3</w:t>
      </w:r>
      <w:r>
        <w:t xml:space="preserve">) and associated traits at a single site (see also Elliott </w:t>
      </w:r>
      <w:r>
        <w:rPr>
          <w:i/>
        </w:rPr>
        <w:t>et al.</w:t>
      </w:r>
      <w:r>
        <w:t xml:space="preserve">, </w:t>
      </w:r>
      <w:hyperlink w:anchor="ref-elliott_forest_2015">
        <w:r>
          <w:rPr>
            <w:rStyle w:val="Hyperlink"/>
          </w:rPr>
          <w:t>2015</w:t>
        </w:r>
      </w:hyperlink>
      <w:r>
        <w:t xml:space="preserve">). Our study reinforced current understanding (see Introduction) that wood density and </w:t>
      </w:r>
      <m:oMath>
        <m:r>
          <w:rPr>
            <w:rFonts w:ascii="Cambria Math" w:hAnsi="Cambria Math"/>
          </w:rPr>
          <m:t>LMA</m:t>
        </m:r>
      </m:oMath>
      <w:r>
        <w:t xml:space="preserve"> are not reliably linked to drought tolerance (Table 1). Contrary to several previous studies in temperate deciduous forests (Kannenberg </w:t>
      </w:r>
      <w:r>
        <w:rPr>
          <w:i/>
        </w:rPr>
        <w:t>et al.</w:t>
      </w:r>
      <w:r>
        <w:t xml:space="preserve">, </w:t>
      </w:r>
      <w:hyperlink w:anchor="ref-kannenberg_linking_2019">
        <w:r>
          <w:rPr>
            <w:rStyle w:val="Hyperlink"/>
          </w:rPr>
          <w:t>2019</w:t>
        </w:r>
      </w:hyperlink>
      <w:r>
        <w:t xml:space="preserve">; Friedrichs </w:t>
      </w:r>
      <w:r>
        <w:rPr>
          <w:i/>
        </w:rPr>
        <w:t>et al.</w:t>
      </w:r>
      <w:r>
        <w:t xml:space="preserve">, </w:t>
      </w:r>
      <w:hyperlink w:anchor="ref-friedrichs_species-specific_2009">
        <w:r>
          <w:rPr>
            <w:rStyle w:val="Hyperlink"/>
          </w:rPr>
          <w:t>2009</w:t>
        </w:r>
      </w:hyperlink>
      <w:r>
        <w:t xml:space="preserve">; Elliott </w:t>
      </w:r>
      <w:r>
        <w:rPr>
          <w:i/>
        </w:rPr>
        <w:t>et al.</w:t>
      </w:r>
      <w:r>
        <w:t xml:space="preserve">, </w:t>
      </w:r>
      <w:hyperlink w:anchor="ref-elliott_forest_2015">
        <w:r>
          <w:rPr>
            <w:rStyle w:val="Hyperlink"/>
          </w:rPr>
          <w:t>2015</w:t>
        </w:r>
      </w:hyperlink>
      <w:r>
        <w:t xml:space="preserve">), we did not find an association between xylem porosity and drought resistance or resilience, as the two diffuse-porous species,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w:t>
      </w:r>
      <w:r>
        <w:rPr>
          <w:b/>
        </w:rPr>
        <w:t>3</w:t>
      </w:r>
      <w:r>
        <w:t xml:space="preserve">). While the low </w:t>
      </w:r>
      <m:oMath>
        <m:r>
          <w:rPr>
            <w:rFonts w:ascii="Cambria Math" w:hAnsi="Cambria Math"/>
          </w:rPr>
          <m:t>Rt</m:t>
        </m:r>
      </m:oMath>
      <w:r>
        <w:t xml:space="preserve"> of </w:t>
      </w:r>
      <w:r>
        <w:rPr>
          <w:i/>
        </w:rPr>
        <w:t>L. tulipifera</w:t>
      </w:r>
      <w:r>
        <w:t xml:space="preserve"> is consistent with other studies (Elliott </w:t>
      </w:r>
      <w:r>
        <w:rPr>
          <w:i/>
        </w:rPr>
        <w:t>et al.</w:t>
      </w:r>
      <w:r>
        <w:t xml:space="preserve">, </w:t>
      </w:r>
      <w:hyperlink w:anchor="ref-elliott_forest_2015">
        <w:r>
          <w:rPr>
            <w:rStyle w:val="Hyperlink"/>
          </w:rPr>
          <w:t>2015</w:t>
        </w:r>
      </w:hyperlink>
      <w:r>
        <w:t xml:space="preserve">), the high </w:t>
      </w:r>
      <m:oMath>
        <m:r>
          <w:rPr>
            <w:rFonts w:ascii="Cambria Math" w:hAnsi="Cambria Math"/>
          </w:rPr>
          <m:t>Rt</m:t>
        </m:r>
      </m:oMath>
      <w:r>
        <w:t xml:space="preserve"> of </w:t>
      </w:r>
      <w:r>
        <w:rPr>
          <w:i/>
        </w:rPr>
        <w:t>F. grandifolia</w:t>
      </w:r>
      <w:r>
        <w:t xml:space="preserve"> contrasts with studies identifying diffuse porous species in general (Kannenberg </w:t>
      </w:r>
      <w:r>
        <w:rPr>
          <w:i/>
        </w:rPr>
        <w:t>et al.</w:t>
      </w:r>
      <w:r>
        <w:t xml:space="preserve">, </w:t>
      </w:r>
      <w:hyperlink w:anchor="ref-kannenberg_linking_2019">
        <w:r>
          <w:rPr>
            <w:rStyle w:val="Hyperlink"/>
          </w:rPr>
          <w:t>2019</w:t>
        </w:r>
      </w:hyperlink>
      <w:r>
        <w:t xml:space="preserve">; Elliott </w:t>
      </w:r>
      <w:r>
        <w:rPr>
          <w:i/>
        </w:rPr>
        <w:t>et al.</w:t>
      </w:r>
      <w:r>
        <w:t xml:space="preserve">, </w:t>
      </w:r>
      <w:hyperlink w:anchor="ref-elliott_forest_2015">
        <w:r>
          <w:rPr>
            <w:rStyle w:val="Hyperlink"/>
          </w:rPr>
          <w:t>2015</w:t>
        </w:r>
      </w:hyperlink>
      <w:r>
        <w:t xml:space="preserve">), </w:t>
      </w:r>
      <w:commentRangeStart w:id="71"/>
      <w:r>
        <w:t xml:space="preserve">and the genus </w:t>
      </w:r>
      <w:r>
        <w:rPr>
          <w:i/>
        </w:rPr>
        <w:t>Fagus</w:t>
      </w:r>
      <w:r>
        <w:t xml:space="preserve"> in particular (Friedrichs </w:t>
      </w:r>
      <w:r>
        <w:rPr>
          <w:i/>
        </w:rPr>
        <w:t>et al.</w:t>
      </w:r>
      <w:r>
        <w:t xml:space="preserve">, </w:t>
      </w:r>
      <w:hyperlink w:anchor="ref-friedrichs_species-specific_2009">
        <w:r>
          <w:rPr>
            <w:rStyle w:val="Hyperlink"/>
          </w:rPr>
          <w:t>2009</w:t>
        </w:r>
      </w:hyperlink>
      <w:r>
        <w:t>), as drought sensitiv</w:t>
      </w:r>
      <w:commentRangeEnd w:id="71"/>
      <w:r w:rsidR="003F2539">
        <w:rPr>
          <w:rStyle w:val="CommentReference"/>
        </w:rPr>
        <w:commentReference w:id="71"/>
      </w:r>
      <w:r>
        <w:t xml:space="preserve">e. There are two potential explanations for this discrepancy. First, other traits can and do override the influence of xylem porosity on drought resistance. Ring-porous species are restricted mainly to temperate deciduous forests, while highly drought-tolerant diffuse-porous species exist in other biomes (Wheeler </w:t>
      </w:r>
      <w:r>
        <w:rPr>
          <w:i/>
        </w:rPr>
        <w:t>et al.</w:t>
      </w:r>
      <w:r>
        <w:t xml:space="preserve">, </w:t>
      </w:r>
      <w:hyperlink w:anchor="ref-wheeler_variations_2007">
        <w:r>
          <w:rPr>
            <w:rStyle w:val="Hyperlink"/>
          </w:rPr>
          <w:t>2007</w:t>
        </w:r>
      </w:hyperlink>
      <w:r>
        <w:t xml:space="preserve">). </w:t>
      </w:r>
      <w:r>
        <w:rPr>
          <w:i/>
        </w:rPr>
        <w:t>Fagus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4</w:t>
      </w:r>
      <w:r>
        <w:t xml:space="preserve">; see discussion below), in concordance with studies identifying </w:t>
      </w:r>
      <w:r>
        <w:rPr>
          <w:i/>
        </w:rPr>
        <w:t>Fagus</w:t>
      </w:r>
      <w:r>
        <w:t xml:space="preserve"> species as intermediate in drought tolerance (Vitasse </w:t>
      </w:r>
      <w:r>
        <w:rPr>
          <w:i/>
        </w:rPr>
        <w:t>et al.</w:t>
      </w:r>
      <w:r>
        <w:t xml:space="preserve">, </w:t>
      </w:r>
      <w:hyperlink w:anchor="ref-vitasse_contrasting_2019">
        <w:r>
          <w:rPr>
            <w:rStyle w:val="Hyperlink"/>
          </w:rPr>
          <w:t>2019</w:t>
        </w:r>
      </w:hyperlink>
      <w:r>
        <w:t xml:space="preserve">; Pretzsch </w:t>
      </w:r>
      <w:r>
        <w:rPr>
          <w:i/>
        </w:rPr>
        <w:t>et al.</w:t>
      </w:r>
      <w:r>
        <w:t xml:space="preserve">, </w:t>
      </w:r>
      <w:hyperlink w:anchor="ref-pretzsch_drought_2018">
        <w:r>
          <w:rPr>
            <w:rStyle w:val="Hyperlink"/>
          </w:rPr>
          <w:t>2018</w:t>
        </w:r>
      </w:hyperlink>
      <w:r>
        <w:t xml:space="preserve">). A second explanation of why </w:t>
      </w:r>
      <w:r>
        <w:rPr>
          <w:i/>
        </w:rPr>
        <w:t>F. grandifolia</w:t>
      </w:r>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most other species (Fig. </w:t>
      </w:r>
      <w:r>
        <w:rPr>
          <w:b/>
        </w:rPr>
        <w:t>S4</w:t>
      </w:r>
      <w:r>
        <w:t xml:space="preserve">). The species, which is highly shade-tolerant, also has deep crowns (Anderson‐Teixeira </w:t>
      </w:r>
      <w:r>
        <w:rPr>
          <w:i/>
        </w:rPr>
        <w:t>et al.</w:t>
      </w:r>
      <w:r>
        <w:t xml:space="preserve">, </w:t>
      </w:r>
      <w:hyperlink w:anchor="ref-andersonteixeira_size-related_2015">
        <w:r>
          <w:rPr>
            <w:rStyle w:val="Hyperlink"/>
          </w:rPr>
          <w:t>2015</w:t>
        </w:r>
      </w:hyperlink>
      <w:hyperlink w:anchor="ref-andersonteixeira_size-related_2015">
        <w:r>
          <w:rPr>
            <w:rStyle w:val="Hyperlink"/>
          </w:rPr>
          <w:t>b</w:t>
        </w:r>
      </w:hyperlink>
      <w:r>
        <w:t xml:space="preserve">), implying that a lower proportion of leaves would be affected by harsher microclimatic conditions at the top of the canopy under drought (Fig. </w:t>
      </w:r>
      <w:r>
        <w:rPr>
          <w:b/>
        </w:rPr>
        <w:t>2</w:t>
      </w:r>
      <w:r>
        <w:t>). T</w:t>
      </w:r>
      <w:bookmarkStart w:id="72" w:name="_GoBack"/>
      <w:bookmarkEnd w:id="72"/>
      <w:r>
        <w:t xml:space="preserve">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F. grandifolia</w:t>
      </w:r>
      <w:r>
        <w:t xml:space="preserve"> population can be explained by a combination of fairly drought-resistant leaf traits, shorter stature, and a buffered microenvironment.</w:t>
      </w:r>
    </w:p>
    <w:p w:rsidR="00206456" w:rsidRDefault="00E44503">
      <w:pPr>
        <w:pStyle w:val="BodyText"/>
      </w:pPr>
      <w:r>
        <w:t>Concerted measurement of tree-rings and leaf drought tolerance traits of emerging importance</w:t>
      </w:r>
      <w:ins w:id="73" w:author="Lawren" w:date="2020-09-24T15:26:00Z">
        <w:r w:rsidR="003F2539">
          <w:t xml:space="preserve"> in the published literature</w:t>
        </w:r>
      </w:ins>
      <w:r>
        <w:t xml:space="preserve"> (Medeiros </w:t>
      </w:r>
      <w:r>
        <w:rPr>
          <w:i/>
        </w:rPr>
        <w:t>et al.</w:t>
      </w:r>
      <w:r>
        <w:t xml:space="preserve">, </w:t>
      </w:r>
      <w:hyperlink w:anchor="ref-medeiros_extensive_2019">
        <w:r>
          <w:rPr>
            <w:rStyle w:val="Hyperlink"/>
          </w:rPr>
          <w:t>2019</w:t>
        </w:r>
      </w:hyperlink>
      <w:r>
        <w:t xml:space="preserve">; Scoffoni </w:t>
      </w:r>
      <w:r>
        <w:rPr>
          <w:i/>
        </w:rPr>
        <w:t>et al.</w:t>
      </w:r>
      <w:r>
        <w:t xml:space="preserve">, </w:t>
      </w:r>
      <w:hyperlink w:anchor="ref-scoffoni_leaf_2014">
        <w:r>
          <w:rPr>
            <w:rStyle w:val="Hyperlink"/>
          </w:rPr>
          <w:t>2014</w:t>
        </w:r>
      </w:hyperlink>
      <w:r>
        <w:t xml:space="preserve">;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4</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w:t>
      </w:r>
      <w:r>
        <w:lastRenderedPageBreak/>
        <w:t xml:space="preserve">distribution along moisture gradients (Maréchaux </w:t>
      </w:r>
      <w:r>
        <w:rPr>
          <w:i/>
        </w:rPr>
        <w:t>et al.</w:t>
      </w:r>
      <w:r>
        <w:t xml:space="preserve">, </w:t>
      </w:r>
      <w:hyperlink w:anchor="ref-marechaux_drought_2015">
        <w:r>
          <w:rPr>
            <w:rStyle w:val="Hyperlink"/>
          </w:rPr>
          <w:t>2015</w:t>
        </w:r>
      </w:hyperlink>
      <w:r>
        <w:t xml:space="preserve">; Fletcher </w:t>
      </w:r>
      <w:r>
        <w:rPr>
          <w:i/>
        </w:rPr>
        <w:t>et al.</w:t>
      </w:r>
      <w:r>
        <w:t xml:space="preserve">, </w:t>
      </w:r>
      <w:hyperlink w:anchor="ref-fletcher_evolution_2018">
        <w:r>
          <w:rPr>
            <w:rStyle w:val="Hyperlink"/>
          </w:rPr>
          <w:t>2018</w:t>
        </w:r>
      </w:hyperlink>
      <w:r>
        <w:t xml:space="preserve">; Medeiros </w:t>
      </w:r>
      <w:r>
        <w:rPr>
          <w:i/>
        </w:rPr>
        <w:t>et al.</w:t>
      </w:r>
      <w:r>
        <w:t xml:space="preserve">, </w:t>
      </w:r>
      <w:hyperlink w:anchor="ref-medeiros_extensive_2019">
        <w:r>
          <w:rPr>
            <w:rStyle w:val="Hyperlink"/>
          </w:rPr>
          <w:t>2019</w:t>
        </w:r>
      </w:hyperlink>
      <w:r>
        <w:t xml:space="preserve">; Rosas </w:t>
      </w:r>
      <w:r>
        <w:rPr>
          <w:i/>
        </w:rPr>
        <w:t>et al.</w:t>
      </w:r>
      <w:r>
        <w:t xml:space="preserve">, </w:t>
      </w:r>
      <w:hyperlink w:anchor="ref-rosas_adjustments_2019">
        <w:r>
          <w:rPr>
            <w:rStyle w:val="Hyperlink"/>
          </w:rPr>
          <w:t>2019</w:t>
        </w:r>
      </w:hyperlink>
      <w:r>
        <w:t xml:space="preserve">; Simeone </w:t>
      </w:r>
      <w:r>
        <w:rPr>
          <w:i/>
        </w:rPr>
        <w:t>et al.</w:t>
      </w:r>
      <w:r>
        <w:t xml:space="preserve">, </w:t>
      </w:r>
      <w:hyperlink w:anchor="ref-simeone_coupled_2019">
        <w:r>
          <w:rPr>
            <w:rStyle w:val="Hyperlink"/>
          </w:rPr>
          <w:t>2019</w:t>
        </w:r>
      </w:hyperlink>
      <w:r>
        <w:t xml:space="preserve">; Zhu </w:t>
      </w:r>
      <w:r>
        <w:rPr>
          <w:i/>
        </w:rPr>
        <w:t>et al.</w:t>
      </w:r>
      <w:r>
        <w:t xml:space="preserve">, </w:t>
      </w:r>
      <w:hyperlink w:anchor="ref-zhu_leaf_2018">
        <w:r>
          <w:rPr>
            <w:rStyle w:val="Hyperlink"/>
          </w:rPr>
          <w:t>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is useful for categorizing and representing species’ drought responses in models (Powell </w:t>
      </w:r>
      <w:r>
        <w:rPr>
          <w:i/>
        </w:rPr>
        <w:t>et al.</w:t>
      </w:r>
      <w:r>
        <w:t xml:space="preserve">, </w:t>
      </w:r>
      <w:hyperlink w:anchor="ref-powell_differences_2017">
        <w:r>
          <w:rPr>
            <w:rStyle w:val="Hyperlink"/>
          </w:rPr>
          <w:t>2017</w:t>
        </w:r>
      </w:hyperlink>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 </w:t>
      </w:r>
      <w:r>
        <w:rPr>
          <w:i/>
        </w:rPr>
        <w:t>et al.</w:t>
      </w:r>
      <w:r>
        <w:t xml:space="preserve">, </w:t>
      </w:r>
      <w:hyperlink w:anchor="ref-bartlett_rapid_2012">
        <w:r>
          <w:rPr>
            <w:rStyle w:val="Hyperlink"/>
          </w:rPr>
          <w:t>2012</w:t>
        </w:r>
      </w:hyperlink>
      <w:r>
        <w:t xml:space="preserve">; Scoffoni </w:t>
      </w:r>
      <w:r>
        <w:rPr>
          <w:i/>
        </w:rPr>
        <w:t>et al.</w:t>
      </w:r>
      <w:r>
        <w:t xml:space="preserve">, </w:t>
      </w:r>
      <w:hyperlink w:anchor="ref-scoffoni_leaf_2014">
        <w:r>
          <w:rPr>
            <w:rStyle w:val="Hyperlink"/>
          </w:rPr>
          <w:t>2014</w:t>
        </w:r>
      </w:hyperlink>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 (but see Schöngart </w:t>
      </w:r>
      <w:r>
        <w:rPr>
          <w:i/>
        </w:rPr>
        <w:t>et al.</w:t>
      </w:r>
      <w:r>
        <w:t xml:space="preserve">, </w:t>
      </w:r>
      <w:hyperlink w:anchor="ref-schongart_dendroecological_2017">
        <w:r>
          <w:rPr>
            <w:rStyle w:val="Hyperlink"/>
          </w:rPr>
          <w:t>2017</w:t>
        </w:r>
      </w:hyperlink>
      <w:r>
        <w:t xml:space="preserve"> for a review of progress in tropical dendroecology). A full linkage of drought tolerance traits to drought responses would be invaluable for forecasting how little-known species and whole forests will respond to future droughts (Powell </w:t>
      </w:r>
      <w:r>
        <w:rPr>
          <w:i/>
        </w:rPr>
        <w:t>et al.</w:t>
      </w:r>
      <w:r>
        <w:t xml:space="preserve">, </w:t>
      </w:r>
      <w:hyperlink w:anchor="ref-powell_differences_2017">
        <w:r>
          <w:rPr>
            <w:rStyle w:val="Hyperlink"/>
          </w:rPr>
          <w:t>2017</w:t>
        </w:r>
      </w:hyperlink>
      <w:r>
        <w:t xml:space="preserve">; Christoffersen </w:t>
      </w:r>
      <w:r>
        <w:rPr>
          <w:i/>
        </w:rPr>
        <w:t>et al.</w:t>
      </w:r>
      <w:r>
        <w:t xml:space="preserve">, </w:t>
      </w:r>
      <w:hyperlink w:anchor="ref-christoffersen_linking_2016">
        <w:r>
          <w:rPr>
            <w:rStyle w:val="Hyperlink"/>
          </w:rPr>
          <w:t>2016</w:t>
        </w:r>
      </w:hyperlink>
      <w:r>
        <w:t>).</w:t>
      </w:r>
    </w:p>
    <w:p w:rsidR="00206456" w:rsidRDefault="00E44503">
      <w:pPr>
        <w:pStyle w:val="BodyText"/>
      </w:pPr>
      <w:r>
        <w:t xml:space="preserve">As climate change drives increasing drought in many of the world’s forests (Intergovernmental Panel on Climate Change, </w:t>
      </w:r>
      <w:hyperlink w:anchor="X024671904173f8aa2e787e9047683bd848398fb">
        <w:r>
          <w:rPr>
            <w:rStyle w:val="Hyperlink"/>
          </w:rPr>
          <w:t>2015</w:t>
        </w:r>
      </w:hyperlink>
      <w:r>
        <w:t xml:space="preserve">; Trenberth </w:t>
      </w:r>
      <w:r>
        <w:rPr>
          <w:i/>
        </w:rPr>
        <w:t>et al.</w:t>
      </w:r>
      <w:r>
        <w:t xml:space="preserve">, </w:t>
      </w:r>
      <w:hyperlink w:anchor="ref-trenberth_global_2014">
        <w:r>
          <w:rPr>
            <w:rStyle w:val="Hyperlink"/>
          </w:rPr>
          <w:t>2014</w:t>
        </w:r>
      </w:hyperlink>
      <w:r>
        <w:t xml:space="preserve">), the fate of forests and their climate feedbacks will be shaped by the biophysical and physiological drivers observed here. Our results show that taller, more exposed trees and species with less drought-tolerant leaf traits will be most affected in terms of both growth during the drought year and subsequent growth. Survival is linked to resistance and resilience (DeSoto </w:t>
      </w:r>
      <w:r>
        <w:rPr>
          <w:i/>
        </w:rPr>
        <w:t>et al.</w:t>
      </w:r>
      <w:r>
        <w:t xml:space="preserve">, </w:t>
      </w:r>
      <w:hyperlink w:anchor="ref-desoto_low_2020">
        <w:r>
          <w:rPr>
            <w:rStyle w:val="Hyperlink"/>
          </w:rPr>
          <w:t>2020</w:t>
        </w:r>
      </w:hyperlink>
      <w:r>
        <w:t xml:space="preserve">; Gessler </w:t>
      </w:r>
      <w:r>
        <w:rPr>
          <w:i/>
        </w:rPr>
        <w:t>et al.</w:t>
      </w:r>
      <w:r>
        <w:t xml:space="preserve">, </w:t>
      </w:r>
      <w:hyperlink w:anchor="ref-gessler_way_2020">
        <w:r>
          <w:rPr>
            <w:rStyle w:val="Hyperlink"/>
          </w:rPr>
          <w:t>2020</w:t>
        </w:r>
      </w:hyperlink>
      <w:r>
        <w:t xml:space="preserve">),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 </w:t>
      </w:r>
      <w:r>
        <w:rPr>
          <w:i/>
        </w:rPr>
        <w:t>et al.</w:t>
      </w:r>
      <w:r>
        <w:t xml:space="preserve">, </w:t>
      </w:r>
      <w:hyperlink w:anchor="ref-powers_catastrophic_2020">
        <w:r>
          <w:rPr>
            <w:rStyle w:val="Hyperlink"/>
          </w:rPr>
          <w:t>2020</w:t>
        </w:r>
      </w:hyperlink>
      <w:r>
        <w:t xml:space="preserve">), taller trees have lower survival (Bennett </w:t>
      </w:r>
      <w:r>
        <w:rPr>
          <w:i/>
        </w:rPr>
        <w:t>et al.</w:t>
      </w:r>
      <w:r>
        <w:t xml:space="preserve">, </w:t>
      </w:r>
      <w:hyperlink w:anchor="ref-bennett_larger_2015">
        <w:r>
          <w:rPr>
            <w:rStyle w:val="Hyperlink"/>
          </w:rPr>
          <w:t>2015</w:t>
        </w:r>
      </w:hyperlink>
      <w:r>
        <w:t xml:space="preserve">; Stovall </w:t>
      </w:r>
      <w:r>
        <w:rPr>
          <w:i/>
        </w:rPr>
        <w:t>et al.</w:t>
      </w:r>
      <w:r>
        <w:t xml:space="preserve">, </w:t>
      </w:r>
      <w:hyperlink w:anchor="ref-stovall_tree_2019">
        <w:r>
          <w:rPr>
            <w:rStyle w:val="Hyperlink"/>
          </w:rPr>
          <w:t>2019</w:t>
        </w:r>
      </w:hyperlink>
      <w:r>
        <w:t xml:space="preserve">). As climate change-driven droughts affect forests worldwide, there is likely to be a shift from mature forests with tall, buffering trees to forests with a shorter overall stature (McDowell </w:t>
      </w:r>
      <w:r>
        <w:rPr>
          <w:i/>
        </w:rPr>
        <w:t>et al.</w:t>
      </w:r>
      <w:r>
        <w:t xml:space="preserve">, </w:t>
      </w:r>
      <w:hyperlink w:anchor="ref-mcdowell_pervasive_2020">
        <w:r>
          <w:rPr>
            <w:rStyle w:val="Hyperlink"/>
          </w:rPr>
          <w:t>2020</w:t>
        </w:r>
      </w:hyperlink>
      <w:r>
        <w:t xml:space="preserve">). At this point, species whose drought tolerance relies in part on existence within a buffered microenvironment (e.g., </w:t>
      </w:r>
      <w:r>
        <w:rPr>
          <w:i/>
        </w:rPr>
        <w:t>F. grandifolia</w:t>
      </w:r>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stature, or whether high exposure makes them as vulnerable as the taller trees of the former canopy. Studies disentangling the influence of height and exposure on drought tolerance will be critical to answering this question. Ultimately, distributions of tree heights and drought tolerance traits across broad moisture gradients suggest that forests exposed to more drought will shift towards shorter stature and be dominated by species with more drought-tolerant traits (Bartlett </w:t>
      </w:r>
      <w:r>
        <w:rPr>
          <w:i/>
        </w:rPr>
        <w:t>et al.</w:t>
      </w:r>
      <w:r>
        <w:t xml:space="preserve">, </w:t>
      </w:r>
      <w:hyperlink w:anchor="ref-bartlett_correlations_2016">
        <w:r>
          <w:rPr>
            <w:rStyle w:val="Hyperlink"/>
          </w:rPr>
          <w:t>2016</w:t>
        </w:r>
      </w:hyperlink>
      <w:hyperlink w:anchor="ref-bartlett_correlations_2016">
        <w:r>
          <w:rPr>
            <w:rStyle w:val="Hyperlink"/>
          </w:rPr>
          <w:t>a</w:t>
        </w:r>
      </w:hyperlink>
      <w:r>
        <w:t xml:space="preserve">; Zhu </w:t>
      </w:r>
      <w:r>
        <w:rPr>
          <w:i/>
        </w:rPr>
        <w:t>et al.</w:t>
      </w:r>
      <w:r>
        <w:t xml:space="preserve">, </w:t>
      </w:r>
      <w:hyperlink w:anchor="ref-zhu_leaf_2018">
        <w:r>
          <w:rPr>
            <w:rStyle w:val="Hyperlink"/>
          </w:rPr>
          <w:t>2018</w:t>
        </w:r>
      </w:hyperlink>
      <w:r>
        <w:t xml:space="preserve">; Liu </w:t>
      </w:r>
      <w:r>
        <w:rPr>
          <w:i/>
        </w:rPr>
        <w:t>et al.</w:t>
      </w:r>
      <w:r>
        <w:t xml:space="preserve">, </w:t>
      </w:r>
      <w:hyperlink w:anchor="ref-liu_hydraulic_2019">
        <w:r>
          <w:rPr>
            <w:rStyle w:val="Hyperlink"/>
          </w:rPr>
          <w:t>2019</w:t>
        </w:r>
      </w:hyperlink>
      <w:r>
        <w:t>). Our study helps to elucidate the mechanisms behind these patterns, opening the door for more accurate forecasting of forest responses to future drought.</w:t>
      </w:r>
    </w:p>
    <w:p w:rsidR="00206456" w:rsidRDefault="00E44503">
      <w:pPr>
        <w:pStyle w:val="Heading3"/>
      </w:pPr>
      <w:bookmarkStart w:id="74" w:name="acknowledgements"/>
      <w:r>
        <w:t>Acknowledgements</w:t>
      </w:r>
      <w:bookmarkEnd w:id="74"/>
    </w:p>
    <w:p w:rsidR="00206456" w:rsidRDefault="00E44503">
      <w:pPr>
        <w:pStyle w:val="FirstParagraph"/>
      </w:pPr>
      <w:r>
        <w:t xml:space="preserve">We especially thank the numerous researchers who helped to collect the data used here, in particular Jennifer C. McGarvey, Jonathan R. Thompson, and Victoria Meakem for original </w:t>
      </w:r>
      <w:r>
        <w:lastRenderedPageBreak/>
        <w:t>collection and processing of cores. Thanks also to Camila D. Medeiros for guidance on leaf drought tolerance and functional trait measurements, Edward Brzostek’s lab for collaboration on leaf sampling, and Maya Prestipino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rsidR="00206456" w:rsidRDefault="00E44503">
      <w:pPr>
        <w:pStyle w:val="Heading3"/>
      </w:pPr>
      <w:bookmarkStart w:id="75" w:name="author-contribution"/>
      <w:r>
        <w:t>Author Contribution</w:t>
      </w:r>
      <w:bookmarkEnd w:id="75"/>
    </w:p>
    <w:p w:rsidR="00206456" w:rsidRDefault="00E44503">
      <w:pPr>
        <w:pStyle w:val="FirstParagraph"/>
      </w:pPr>
      <w:r>
        <w:t>KAT, IM, and AJT designed the research. Tree-ring chronologies were developed by RH under guidance of AJT and NP. Trait data were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rsidR="00206456" w:rsidRDefault="00E44503">
      <w:pPr>
        <w:pStyle w:val="Heading3"/>
      </w:pPr>
      <w:bookmarkStart w:id="76" w:name="data-and-code-availability"/>
      <w:r>
        <w:t>Data and code availability</w:t>
      </w:r>
      <w:bookmarkEnd w:id="76"/>
    </w:p>
    <w:p w:rsidR="00206456" w:rsidRDefault="00E44503">
      <w:pPr>
        <w:pStyle w:val="FirstParagraph"/>
      </w:pPr>
      <w:r>
        <w:t>All data, code, and results are available through the SCBI-ForestGEO organization on GitHub (</w:t>
      </w:r>
      <w:hyperlink r:id="rId11">
        <w:r>
          <w:rPr>
            <w:rStyle w:val="Hyperlink"/>
          </w:rPr>
          <w:t>https://github.com/SCBI-ForestGEO</w:t>
        </w:r>
      </w:hyperlink>
      <w:r>
        <w:t xml:space="preserve">: SCBI-ForestGEO-Data and McGregor_climate-sensitivity-variation repositories), with static versions corresponding to data and analyses presented here archived in Zenodo (DOIs: 10.5281/zenodo.3604993 and </w:t>
      </w:r>
      <w:r>
        <w:rPr>
          <w:i/>
        </w:rPr>
        <w:t>[TBD]</w:t>
      </w:r>
      <w:r>
        <w:t>, respectively. Full ForestGEO census data for SCBI are available through the ForestGEO data portal (www.forestgeo.si.edu).</w:t>
      </w:r>
    </w:p>
    <w:p w:rsidR="00206456" w:rsidRDefault="00E44503">
      <w:pPr>
        <w:pStyle w:val="Heading3"/>
      </w:pPr>
      <w:bookmarkStart w:id="77" w:name="orcid"/>
      <w:r>
        <w:t>ORCID</w:t>
      </w:r>
      <w:bookmarkEnd w:id="77"/>
    </w:p>
    <w:p w:rsidR="00206456" w:rsidRDefault="00E44503">
      <w:pPr>
        <w:pStyle w:val="FirstParagraph"/>
      </w:pPr>
      <w:r>
        <w:t xml:space="preserve">Kristina J. Anderson-Teixeira: </w:t>
      </w:r>
      <w:hyperlink r:id="rId12">
        <w:r>
          <w:rPr>
            <w:rStyle w:val="Hyperlink"/>
          </w:rPr>
          <w:t>https://orcid.org/0000-0001-8461-9713</w:t>
        </w:r>
      </w:hyperlink>
    </w:p>
    <w:p w:rsidR="00206456" w:rsidRDefault="00E44503">
      <w:pPr>
        <w:pStyle w:val="Heading3"/>
      </w:pPr>
      <w:bookmarkStart w:id="78" w:name="supplementary-information"/>
      <w:r>
        <w:t>Supplementary Information</w:t>
      </w:r>
      <w:bookmarkEnd w:id="78"/>
    </w:p>
    <w:p w:rsidR="00206456" w:rsidRDefault="00E44503">
      <w:pPr>
        <w:pStyle w:val="FirstParagraph"/>
      </w:pPr>
      <w:r>
        <w:rPr>
          <w:b/>
        </w:rPr>
        <w:t>NEED TO UPDATE !!</w:t>
      </w:r>
      <w:r>
        <w:t>** Table S1. Monthly Palmer Drought Severity Index (PDSI), and its rank among all years between 1950 and 2009 (driest=1), for focal droughts.</w:t>
      </w:r>
    </w:p>
    <w:p w:rsidR="00206456" w:rsidRDefault="00E44503">
      <w:pPr>
        <w:pStyle w:val="BodyText"/>
      </w:pPr>
      <w:r>
        <w:t>Table S2. Species-specific bark thickness regression equations.</w:t>
      </w:r>
    </w:p>
    <w:p w:rsidR="00206456" w:rsidRDefault="00E44503">
      <w:pPr>
        <w:pStyle w:val="BodyText"/>
      </w:pPr>
      <w:r>
        <w:t>Table S3. Species-specific height regression equations.</w:t>
      </w:r>
    </w:p>
    <w:p w:rsidR="00206456" w:rsidRDefault="00E44503">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rsidR="00206456" w:rsidRDefault="00E44503">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rsidR="00206456" w:rsidRDefault="00E44503">
      <w:pPr>
        <w:pStyle w:val="BodyText"/>
      </w:pPr>
      <w:r>
        <w:lastRenderedPageBreak/>
        <w:t xml:space="preserve">Table S6. Summary of top full models for each drought instance, where </w:t>
      </w:r>
      <m:oMath>
        <m:r>
          <w:rPr>
            <w:rFonts w:ascii="Cambria Math" w:hAnsi="Cambria Math"/>
          </w:rPr>
          <m:t>Rt</m:t>
        </m:r>
      </m:oMath>
      <w:r>
        <w:t xml:space="preserve"> is used as the response variable.</w:t>
      </w:r>
    </w:p>
    <w:p w:rsidR="00206456" w:rsidRDefault="00E44503">
      <w:pPr>
        <w:pStyle w:val="BodyText"/>
      </w:pPr>
      <w:r>
        <w:t xml:space="preserve">Table S7.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rsidR="00206456" w:rsidRDefault="00E44503">
      <w:pPr>
        <w:pStyle w:val="BodyText"/>
      </w:pPr>
      <w:r>
        <w:t>Figure S1. Time series of Palmer Drought Severity Index (PDSI) for the 2.5 years prior to each focal drought</w:t>
      </w:r>
    </w:p>
    <w:p w:rsidR="00206456" w:rsidRDefault="00E44503">
      <w:pPr>
        <w:pStyle w:val="BodyText"/>
      </w:pPr>
      <w:r>
        <w:t>Figure S2. Map of ForestGEO plot showing topographic wetness index and location of cored trees</w:t>
      </w:r>
    </w:p>
    <w:p w:rsidR="00206456" w:rsidRDefault="00E44503">
      <w:pPr>
        <w:pStyle w:val="BodyText"/>
      </w:pPr>
      <w:r>
        <w:t>Figure S3. Distribution of reconstructed tree heights across drought years.</w:t>
      </w:r>
    </w:p>
    <w:p w:rsidR="00206456" w:rsidRDefault="00E44503">
      <w:pPr>
        <w:pStyle w:val="BodyText"/>
      </w:pPr>
      <w:r>
        <w:t>Figure S4. Distribution of independent variables by species.</w:t>
      </w:r>
    </w:p>
    <w:p w:rsidR="00206456" w:rsidRDefault="00E44503">
      <w:pPr>
        <w:pStyle w:val="BodyText"/>
      </w:pPr>
      <w:r>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rsidR="00206456" w:rsidRDefault="00E44503">
      <w:pPr>
        <w:pStyle w:val="BodyText"/>
      </w:pPr>
      <w:r>
        <w:t>Figure S6. Visualization of best model, with data, for all droughts combined.</w:t>
      </w:r>
    </w:p>
    <w:p w:rsidR="00206456" w:rsidRDefault="00E44503">
      <w:pPr>
        <w:pStyle w:val="BodyText"/>
      </w:pPr>
      <w:r>
        <w:t>Appendix S1. Further Package Citations</w:t>
      </w:r>
    </w:p>
    <w:p w:rsidR="00206456" w:rsidRDefault="00E44503">
      <w:pPr>
        <w:pStyle w:val="Bibliography"/>
      </w:pPr>
      <w:bookmarkStart w:id="79" w:name="ref-abrams_adaptations_1990"/>
      <w:bookmarkStart w:id="80" w:name="refs"/>
      <w:r>
        <w:rPr>
          <w:b/>
        </w:rPr>
        <w:t>Abrams MD</w:t>
      </w:r>
      <w:r>
        <w:t xml:space="preserve">. </w:t>
      </w:r>
      <w:r>
        <w:rPr>
          <w:b/>
        </w:rPr>
        <w:t>1990</w:t>
      </w:r>
      <w:r>
        <w:t xml:space="preserve">. Adaptations and responses to drought in Quercus species of North America. </w:t>
      </w:r>
      <w:r>
        <w:rPr>
          <w:i/>
        </w:rPr>
        <w:t>Tree Physiology</w:t>
      </w:r>
      <w:r>
        <w:t xml:space="preserve"> </w:t>
      </w:r>
      <w:r>
        <w:rPr>
          <w:b/>
        </w:rPr>
        <w:t>7</w:t>
      </w:r>
      <w:r>
        <w:t>: 227–238.</w:t>
      </w:r>
    </w:p>
    <w:p w:rsidR="00206456" w:rsidRDefault="00E44503">
      <w:pPr>
        <w:pStyle w:val="Bibliography"/>
      </w:pPr>
      <w:bookmarkStart w:id="81" w:name="ref-allen_underestimation_2015"/>
      <w:bookmarkEnd w:id="79"/>
      <w:r>
        <w:rPr>
          <w:b/>
        </w:rPr>
        <w:t>Allen CD, Breshears DD, McDowell NG</w:t>
      </w:r>
      <w:r>
        <w:t xml:space="preserve">. </w:t>
      </w:r>
      <w:r>
        <w:rPr>
          <w:b/>
        </w:rPr>
        <w:t>2015</w:t>
      </w:r>
      <w:r>
        <w:t xml:space="preserve">. On underestimation of global vulnerability to tree mortality and forest die-off from hotter drought in the Anthropocene. </w:t>
      </w:r>
      <w:r>
        <w:rPr>
          <w:i/>
        </w:rPr>
        <w:t>Ecosphere</w:t>
      </w:r>
      <w:r>
        <w:t xml:space="preserve"> </w:t>
      </w:r>
      <w:r>
        <w:rPr>
          <w:b/>
        </w:rPr>
        <w:t>6</w:t>
      </w:r>
      <w:r>
        <w:t>: art129.</w:t>
      </w:r>
    </w:p>
    <w:p w:rsidR="00206456" w:rsidRDefault="00E44503">
      <w:pPr>
        <w:pStyle w:val="Bibliography"/>
      </w:pPr>
      <w:bookmarkStart w:id="82" w:name="ref-allen_global_2010"/>
      <w:bookmarkEnd w:id="81"/>
      <w:r>
        <w:rPr>
          <w:b/>
        </w:rPr>
        <w:t xml:space="preserve">Allen CD, Macalady AK, Chenchouni H, Bachelet D, McDowell N, Vennetier M, Kitzberger T, Rigling A, Breshears DD, Hogg EH( </w:t>
      </w:r>
      <w:r>
        <w:rPr>
          <w:b/>
          <w:i/>
        </w:rPr>
        <w:t>et al.</w:t>
      </w:r>
      <w:r>
        <w:t xml:space="preserve"> </w:t>
      </w:r>
      <w:r>
        <w:rPr>
          <w:b/>
        </w:rPr>
        <w:t>2010</w:t>
      </w:r>
      <w:r>
        <w:t xml:space="preserve">. A global overview of drought and heat-induced tree mortality reveals emerging climate change risks for forests. </w:t>
      </w:r>
      <w:r>
        <w:rPr>
          <w:i/>
        </w:rPr>
        <w:t>Forest Ecology and Management</w:t>
      </w:r>
      <w:r>
        <w:t xml:space="preserve"> </w:t>
      </w:r>
      <w:r>
        <w:rPr>
          <w:b/>
        </w:rPr>
        <w:t>259</w:t>
      </w:r>
      <w:r>
        <w:t>: 660–684.</w:t>
      </w:r>
    </w:p>
    <w:p w:rsidR="00206456" w:rsidRDefault="00E44503">
      <w:pPr>
        <w:pStyle w:val="Bibliography"/>
      </w:pPr>
      <w:bookmarkStart w:id="83" w:name="ref-anderegg_meta-analysis_2016"/>
      <w:bookmarkEnd w:id="82"/>
      <w:r>
        <w:rPr>
          <w:b/>
        </w:rPr>
        <w:t>Anderegg WRL, Klein T, Bartlett M, Sack L, Pellegrini AFA, Choat B, Jansen S</w:t>
      </w:r>
      <w:r>
        <w:t xml:space="preserve">. </w:t>
      </w:r>
      <w:r>
        <w:rPr>
          <w:b/>
        </w:rPr>
        <w:t>2016</w:t>
      </w:r>
      <w:r>
        <w:t xml:space="preserve">. Meta-analysis reveals that hydraulic traits explain cross-species patterns of drought-induced tree mortality across the globe. </w:t>
      </w:r>
      <w:r>
        <w:rPr>
          <w:i/>
        </w:rPr>
        <w:t>Proceedings of the National Academy of Sciences</w:t>
      </w:r>
      <w:r>
        <w:t xml:space="preserve"> </w:t>
      </w:r>
      <w:r>
        <w:rPr>
          <w:b/>
        </w:rPr>
        <w:t>113</w:t>
      </w:r>
      <w:r>
        <w:t>: 5024–5029.</w:t>
      </w:r>
    </w:p>
    <w:p w:rsidR="00206456" w:rsidRDefault="00E44503">
      <w:pPr>
        <w:pStyle w:val="Bibliography"/>
      </w:pPr>
      <w:bookmarkStart w:id="84" w:name="ref-andersonteixeira_ctfs-forestgeo_2015"/>
      <w:bookmarkEnd w:id="83"/>
      <w:r>
        <w:rPr>
          <w:b/>
        </w:rPr>
        <w:t xml:space="preserve">Anderson‐Teixeira KJ, Davies SJ, Bennett AC, Gonzalez‐Akre EB, Muller‐Landau HC, Wright SJ, Salim KA, Zambrano AMA, Alonso A, Baltzer JL </w:t>
      </w:r>
      <w:r>
        <w:rPr>
          <w:b/>
          <w:i/>
        </w:rPr>
        <w:t>et al.</w:t>
      </w:r>
      <w:r>
        <w:t xml:space="preserve"> </w:t>
      </w:r>
      <w:r>
        <w:rPr>
          <w:b/>
        </w:rPr>
        <w:t>2015a</w:t>
      </w:r>
      <w:r>
        <w:t xml:space="preserve">. CTFS-ForestGEO: A worldwide network monitoring forests in an era of global change. </w:t>
      </w:r>
      <w:r>
        <w:rPr>
          <w:i/>
        </w:rPr>
        <w:t>Global Change Biology</w:t>
      </w:r>
      <w:r>
        <w:t xml:space="preserve"> </w:t>
      </w:r>
      <w:r>
        <w:rPr>
          <w:b/>
        </w:rPr>
        <w:t>21</w:t>
      </w:r>
      <w:r>
        <w:t>: 528–549.</w:t>
      </w:r>
    </w:p>
    <w:p w:rsidR="00206456" w:rsidRDefault="00E44503">
      <w:pPr>
        <w:pStyle w:val="Bibliography"/>
      </w:pPr>
      <w:bookmarkStart w:id="85" w:name="ref-andersonteixeira_size-related_2015"/>
      <w:bookmarkEnd w:id="84"/>
      <w:r>
        <w:rPr>
          <w:b/>
        </w:rPr>
        <w:t xml:space="preserve">Anderson‐Teixeira KJ, McGarvey JC, Muller‐Landau HC, Park JY, Gonzalez‐Akre EB, Herrmann V, Bennett AC, So CV, Bourg NA, Thompson JR </w:t>
      </w:r>
      <w:r>
        <w:rPr>
          <w:b/>
          <w:i/>
        </w:rPr>
        <w:t>et al.</w:t>
      </w:r>
      <w:r>
        <w:t xml:space="preserve"> </w:t>
      </w:r>
      <w:r>
        <w:rPr>
          <w:b/>
        </w:rPr>
        <w:t>2015b</w:t>
      </w:r>
      <w:r>
        <w:t xml:space="preserve">. Size-related scaling of tree form and function in a mixed-age forest. </w:t>
      </w:r>
      <w:r>
        <w:rPr>
          <w:i/>
        </w:rPr>
        <w:t>Functional Ecology</w:t>
      </w:r>
      <w:r>
        <w:t xml:space="preserve"> </w:t>
      </w:r>
      <w:r>
        <w:rPr>
          <w:b/>
        </w:rPr>
        <w:t>29</w:t>
      </w:r>
      <w:r>
        <w:t>: 1587–1602.</w:t>
      </w:r>
    </w:p>
    <w:p w:rsidR="00206456" w:rsidRDefault="00E44503">
      <w:pPr>
        <w:pStyle w:val="Bibliography"/>
      </w:pPr>
      <w:bookmarkStart w:id="86" w:name="ref-bartlett_correlations_2016"/>
      <w:bookmarkEnd w:id="85"/>
      <w:r>
        <w:rPr>
          <w:b/>
        </w:rPr>
        <w:t>Bartlett MK, Klein T, Jansen S, Choat B, Sack L</w:t>
      </w:r>
      <w:r>
        <w:t xml:space="preserve">. </w:t>
      </w:r>
      <w:r>
        <w:rPr>
          <w:b/>
        </w:rPr>
        <w:t>2016a</w:t>
      </w:r>
      <w:r>
        <w:t xml:space="preserve">. The correlations and sequence of plant stomatal, hydraulic, and wilting responses to drought. </w:t>
      </w:r>
      <w:r>
        <w:rPr>
          <w:i/>
        </w:rPr>
        <w:t>Proceedings of the National Academy of Sciences</w:t>
      </w:r>
      <w:r>
        <w:t xml:space="preserve"> </w:t>
      </w:r>
      <w:r>
        <w:rPr>
          <w:b/>
        </w:rPr>
        <w:t>113</w:t>
      </w:r>
      <w:r>
        <w:t>: 13098–13103.</w:t>
      </w:r>
    </w:p>
    <w:p w:rsidR="00206456" w:rsidRDefault="00E44503">
      <w:pPr>
        <w:pStyle w:val="Bibliography"/>
      </w:pPr>
      <w:bookmarkStart w:id="87" w:name="ref-bartlett_rapid_2012"/>
      <w:bookmarkEnd w:id="86"/>
      <w:r>
        <w:rPr>
          <w:b/>
        </w:rPr>
        <w:lastRenderedPageBreak/>
        <w:t>Bartlett MK, Scoffoni C, Ardy R, Zhang Y, Sun S, Cao K, Sack L</w:t>
      </w:r>
      <w:r>
        <w:t xml:space="preserve">. </w:t>
      </w:r>
      <w:r>
        <w:rPr>
          <w:b/>
        </w:rPr>
        <w:t>2012</w:t>
      </w:r>
      <w:r>
        <w:t xml:space="preserve">. Rapid determination of comparative drought tolerance traits: Using an osmometer to predict turgor loss point. </w:t>
      </w:r>
      <w:r>
        <w:rPr>
          <w:i/>
        </w:rPr>
        <w:t>Methods in Ecology and Evolution</w:t>
      </w:r>
      <w:r>
        <w:t xml:space="preserve"> </w:t>
      </w:r>
      <w:r>
        <w:rPr>
          <w:b/>
        </w:rPr>
        <w:t>3</w:t>
      </w:r>
      <w:r>
        <w:t>: 880–888.</w:t>
      </w:r>
    </w:p>
    <w:p w:rsidR="00206456" w:rsidRDefault="00E44503">
      <w:pPr>
        <w:pStyle w:val="Bibliography"/>
      </w:pPr>
      <w:bookmarkStart w:id="88" w:name="ref-bartlett_drought_2016"/>
      <w:bookmarkEnd w:id="87"/>
      <w:r>
        <w:rPr>
          <w:b/>
        </w:rPr>
        <w:t>Bartlett MK, Zhang Y, Yang J, Kreidler N, Sun S-W, Lin L, Hu Y-H, Cao K-F, Sack L</w:t>
      </w:r>
      <w:r>
        <w:t xml:space="preserve">. </w:t>
      </w:r>
      <w:r>
        <w:rPr>
          <w:b/>
        </w:rPr>
        <w:t>2016b</w:t>
      </w:r>
      <w:r>
        <w:t xml:space="preserve">. Drought tolerance as a driver of tropical forest assembly: Resolving spatial signatures for multiple processes. </w:t>
      </w:r>
      <w:r>
        <w:rPr>
          <w:i/>
        </w:rPr>
        <w:t>Ecology</w:t>
      </w:r>
      <w:r>
        <w:t xml:space="preserve"> </w:t>
      </w:r>
      <w:r>
        <w:rPr>
          <w:b/>
        </w:rPr>
        <w:t>97</w:t>
      </w:r>
      <w:r>
        <w:t>: 503–514.</w:t>
      </w:r>
    </w:p>
    <w:p w:rsidR="00206456" w:rsidRDefault="00E44503">
      <w:pPr>
        <w:pStyle w:val="Bibliography"/>
      </w:pPr>
      <w:bookmarkStart w:id="89" w:name="ref-R-lme4"/>
      <w:bookmarkEnd w:id="88"/>
      <w:r>
        <w:rPr>
          <w:b/>
        </w:rPr>
        <w:t>Bates D, Maechler M, Bolker B, Walker S</w:t>
      </w:r>
      <w:r>
        <w:t xml:space="preserve">. </w:t>
      </w:r>
      <w:r>
        <w:rPr>
          <w:b/>
        </w:rPr>
        <w:t>2019</w:t>
      </w:r>
      <w:r>
        <w:t xml:space="preserve">. </w:t>
      </w:r>
      <w:r>
        <w:rPr>
          <w:i/>
        </w:rPr>
        <w:t>Lme4: Linear mixed-effects models using ’eigen’ and s4</w:t>
      </w:r>
      <w:r>
        <w:t>.</w:t>
      </w:r>
    </w:p>
    <w:p w:rsidR="00206456" w:rsidRDefault="00E44503">
      <w:pPr>
        <w:pStyle w:val="Bibliography"/>
      </w:pPr>
      <w:bookmarkStart w:id="90" w:name="ref-bennett_larger_2015"/>
      <w:bookmarkEnd w:id="89"/>
      <w:r>
        <w:rPr>
          <w:b/>
        </w:rPr>
        <w:t>Bennett AC, McDowell NG, Allen CD, Anderson-Teixeira KJ</w:t>
      </w:r>
      <w:r>
        <w:t xml:space="preserve">. </w:t>
      </w:r>
      <w:r>
        <w:rPr>
          <w:b/>
        </w:rPr>
        <w:t>2015</w:t>
      </w:r>
      <w:r>
        <w:t xml:space="preserve">. Larger trees suffer most during drought in forests worldwide. </w:t>
      </w:r>
      <w:r>
        <w:rPr>
          <w:i/>
        </w:rPr>
        <w:t>Nature Plants</w:t>
      </w:r>
      <w:r>
        <w:t xml:space="preserve"> </w:t>
      </w:r>
      <w:r>
        <w:rPr>
          <w:b/>
        </w:rPr>
        <w:t>1</w:t>
      </w:r>
      <w:r>
        <w:t>: 15139.</w:t>
      </w:r>
    </w:p>
    <w:p w:rsidR="00206456" w:rsidRDefault="00E44503">
      <w:pPr>
        <w:pStyle w:val="Bibliography"/>
      </w:pPr>
      <w:bookmarkStart w:id="91" w:name="ref-beven_physically_1979"/>
      <w:bookmarkEnd w:id="90"/>
      <w:r>
        <w:rPr>
          <w:b/>
        </w:rPr>
        <w:t>Beven KJ, Kirkby MJ</w:t>
      </w:r>
      <w:r>
        <w:t xml:space="preserve">. </w:t>
      </w:r>
      <w:r>
        <w:rPr>
          <w:b/>
        </w:rPr>
        <w:t>1979</w:t>
      </w:r>
      <w:r>
        <w:t xml:space="preserve">. A physically based, variable contributing area model of basin hydrology / Un modèle à base physique de zone d’appel variable de l’hydrologie du bassin versant. </w:t>
      </w:r>
      <w:r>
        <w:rPr>
          <w:i/>
        </w:rPr>
        <w:t>Hydrological Sciences Bulletin</w:t>
      </w:r>
      <w:r>
        <w:t xml:space="preserve"> </w:t>
      </w:r>
      <w:r>
        <w:rPr>
          <w:b/>
        </w:rPr>
        <w:t>24</w:t>
      </w:r>
      <w:r>
        <w:t>: 43–69.</w:t>
      </w:r>
    </w:p>
    <w:p w:rsidR="00206456" w:rsidRDefault="00E44503">
      <w:pPr>
        <w:pStyle w:val="Bibliography"/>
      </w:pPr>
      <w:bookmarkStart w:id="92" w:name="ref-bonan_forests_2008"/>
      <w:bookmarkEnd w:id="91"/>
      <w:r>
        <w:rPr>
          <w:b/>
        </w:rPr>
        <w:t>Bonan GB</w:t>
      </w:r>
      <w:r>
        <w:t xml:space="preserve">. </w:t>
      </w:r>
      <w:r>
        <w:rPr>
          <w:b/>
        </w:rPr>
        <w:t>2008</w:t>
      </w:r>
      <w:r>
        <w:t xml:space="preserve">. Forests and Climate Change: Forcings, Feedbacks, and the Climate Benefits of Forests. </w:t>
      </w:r>
      <w:r>
        <w:rPr>
          <w:i/>
        </w:rPr>
        <w:t>Science</w:t>
      </w:r>
      <w:r>
        <w:t xml:space="preserve"> </w:t>
      </w:r>
      <w:r>
        <w:rPr>
          <w:b/>
        </w:rPr>
        <w:t>320</w:t>
      </w:r>
      <w:r>
        <w:t>: 1444–1449.</w:t>
      </w:r>
    </w:p>
    <w:p w:rsidR="00206456" w:rsidRDefault="00E44503">
      <w:pPr>
        <w:pStyle w:val="Bibliography"/>
      </w:pPr>
      <w:bookmarkStart w:id="93" w:name="ref-bourg_initial_2013"/>
      <w:bookmarkEnd w:id="92"/>
      <w:r>
        <w:rPr>
          <w:b/>
        </w:rPr>
        <w:t>Bourg NA, McShea WJ, Thompson JR, McGarvey JC, Shen X</w:t>
      </w:r>
      <w:r>
        <w:t xml:space="preserve">. </w:t>
      </w:r>
      <w:r>
        <w:rPr>
          <w:b/>
        </w:rPr>
        <w:t>2013</w:t>
      </w:r>
      <w:r>
        <w:t xml:space="preserve">. Initial census, woody seedling, seed rain, and stand structure data for the SCBI SIGEO Large Forest Dynamics Plot. </w:t>
      </w:r>
      <w:r>
        <w:rPr>
          <w:i/>
        </w:rPr>
        <w:t>Ecology</w:t>
      </w:r>
      <w:r>
        <w:t xml:space="preserve"> </w:t>
      </w:r>
      <w:r>
        <w:rPr>
          <w:b/>
        </w:rPr>
        <w:t>94</w:t>
      </w:r>
      <w:r>
        <w:t>: 2111–2112.</w:t>
      </w:r>
    </w:p>
    <w:p w:rsidR="00206456" w:rsidRDefault="00E44503">
      <w:pPr>
        <w:pStyle w:val="Bibliography"/>
      </w:pPr>
      <w:bookmarkStart w:id="94" w:name="ref-bretfeld_plant_2018"/>
      <w:bookmarkEnd w:id="93"/>
      <w:r>
        <w:rPr>
          <w:b/>
        </w:rPr>
        <w:t>Bretfeld M, Ewers BE, Hall JS</w:t>
      </w:r>
      <w:r>
        <w:t xml:space="preserve">. </w:t>
      </w:r>
      <w:r>
        <w:rPr>
          <w:b/>
        </w:rPr>
        <w:t>2018</w:t>
      </w:r>
      <w:r>
        <w:t xml:space="preserve">. Plant water use responses along secondary forest succession during the 2015–2016 El Niño drought in Panama. </w:t>
      </w:r>
      <w:r>
        <w:rPr>
          <w:i/>
        </w:rPr>
        <w:t>New Phytologist</w:t>
      </w:r>
      <w:r>
        <w:t xml:space="preserve"> </w:t>
      </w:r>
      <w:r>
        <w:rPr>
          <w:b/>
        </w:rPr>
        <w:t>219</w:t>
      </w:r>
      <w:r>
        <w:t>: 885–899.</w:t>
      </w:r>
    </w:p>
    <w:p w:rsidR="00206456" w:rsidRDefault="00E44503">
      <w:pPr>
        <w:pStyle w:val="Bibliography"/>
      </w:pPr>
      <w:bookmarkStart w:id="95" w:name="ref-brewer_relative_2016"/>
      <w:bookmarkEnd w:id="94"/>
      <w:r>
        <w:rPr>
          <w:b/>
        </w:rPr>
        <w:t>Brewer MJ, Butler A, Cooksley SL</w:t>
      </w:r>
      <w:r>
        <w:t xml:space="preserve">. </w:t>
      </w:r>
      <w:r>
        <w:rPr>
          <w:b/>
        </w:rPr>
        <w:t>2016</w:t>
      </w:r>
      <w:r>
        <w:t xml:space="preserve">. The relative performance of AIC, AICC and BIC in the presence of unobserved heterogeneity. </w:t>
      </w:r>
      <w:r>
        <w:rPr>
          <w:i/>
        </w:rPr>
        <w:t>Methods in Ecology and Evolution</w:t>
      </w:r>
      <w:r>
        <w:t xml:space="preserve"> </w:t>
      </w:r>
      <w:r>
        <w:rPr>
          <w:b/>
        </w:rPr>
        <w:t>7</w:t>
      </w:r>
      <w:r>
        <w:t>: 679–692.</w:t>
      </w:r>
    </w:p>
    <w:p w:rsidR="00206456" w:rsidRDefault="00E44503">
      <w:pPr>
        <w:pStyle w:val="Bibliography"/>
      </w:pPr>
      <w:bookmarkStart w:id="96" w:name="ref-brum_hydrological_2019"/>
      <w:bookmarkEnd w:id="95"/>
      <w:r>
        <w:rPr>
          <w:b/>
        </w:rPr>
        <w:t xml:space="preserve">Brum M, Vadeboncoeur MA, Ivanov V, Asbjornsen H, Saleska S, Alves LF, Penha D, Dias JD, Aragão LEOC, Barros F </w:t>
      </w:r>
      <w:r>
        <w:rPr>
          <w:b/>
          <w:i/>
        </w:rPr>
        <w:t>et al.</w:t>
      </w:r>
      <w:r>
        <w:t xml:space="preserve"> </w:t>
      </w:r>
      <w:r>
        <w:rPr>
          <w:b/>
        </w:rPr>
        <w:t>2019</w:t>
      </w:r>
      <w:r>
        <w:t xml:space="preserve">. Hydrological niche segregation defines forest structure and drought tolerance strategies in a seasonal Amazon forest. </w:t>
      </w:r>
      <w:r>
        <w:rPr>
          <w:i/>
        </w:rPr>
        <w:t>Journal of Ecology</w:t>
      </w:r>
      <w:r>
        <w:t xml:space="preserve"> </w:t>
      </w:r>
      <w:r>
        <w:rPr>
          <w:b/>
        </w:rPr>
        <w:t>107</w:t>
      </w:r>
      <w:r>
        <w:t>: 318–333.</w:t>
      </w:r>
    </w:p>
    <w:p w:rsidR="00206456" w:rsidRDefault="00E44503">
      <w:pPr>
        <w:pStyle w:val="Bibliography"/>
      </w:pPr>
      <w:bookmarkStart w:id="97" w:name="ref-campbell_introduction_1998"/>
      <w:bookmarkEnd w:id="96"/>
      <w:r>
        <w:rPr>
          <w:b/>
        </w:rPr>
        <w:t>Campbell GS, Norman JM</w:t>
      </w:r>
      <w:r>
        <w:t xml:space="preserve">. </w:t>
      </w:r>
      <w:r>
        <w:rPr>
          <w:b/>
        </w:rPr>
        <w:t>1998</w:t>
      </w:r>
      <w:r>
        <w:t xml:space="preserve">. </w:t>
      </w:r>
      <w:r>
        <w:rPr>
          <w:i/>
        </w:rPr>
        <w:t>An Introduction to Environmental Biophysics</w:t>
      </w:r>
      <w:r>
        <w:t>. New York: Springer.</w:t>
      </w:r>
    </w:p>
    <w:p w:rsidR="00206456" w:rsidRDefault="00E44503">
      <w:pPr>
        <w:pStyle w:val="Bibliography"/>
      </w:pPr>
      <w:bookmarkStart w:id="98" w:name="ref-chitratarak_roots_2018"/>
      <w:bookmarkEnd w:id="97"/>
      <w:r>
        <w:rPr>
          <w:b/>
        </w:rPr>
        <w:t>Chitra‐Tarak R, Ruiz L, Dattaraja HS, Kumar MSM, Riotte J, Suresh HS, McMahon SM, Sukumar R</w:t>
      </w:r>
      <w:r>
        <w:t xml:space="preserve">. </w:t>
      </w:r>
      <w:r>
        <w:rPr>
          <w:b/>
        </w:rPr>
        <w:t>2018</w:t>
      </w:r>
      <w:r>
        <w:t xml:space="preserve">. The roots of the drought: Hydrology and water uptake strategies mediate forest-wide demographic response to precipitation. </w:t>
      </w:r>
      <w:r>
        <w:rPr>
          <w:i/>
        </w:rPr>
        <w:t>Journal of Ecology</w:t>
      </w:r>
      <w:r>
        <w:t xml:space="preserve"> </w:t>
      </w:r>
      <w:r>
        <w:rPr>
          <w:b/>
        </w:rPr>
        <w:t>106</w:t>
      </w:r>
      <w:r>
        <w:t>: 1495–1507.</w:t>
      </w:r>
    </w:p>
    <w:p w:rsidR="00206456" w:rsidRDefault="00E44503">
      <w:pPr>
        <w:pStyle w:val="Bibliography"/>
      </w:pPr>
      <w:bookmarkStart w:id="99" w:name="ref-christoffersen_linking_2016"/>
      <w:bookmarkEnd w:id="98"/>
      <w:r>
        <w:rPr>
          <w:b/>
        </w:rPr>
        <w:t xml:space="preserve">Christoffersen BO, Gloor M, Fauset S, Fyllas NM, Galbraith DR, Baker TR, Kruijt B, Rowland L, Fisher RA, Binks OJ </w:t>
      </w:r>
      <w:r>
        <w:rPr>
          <w:b/>
          <w:i/>
        </w:rPr>
        <w:t>et al.</w:t>
      </w:r>
      <w:r>
        <w:t xml:space="preserve"> </w:t>
      </w:r>
      <w:r>
        <w:rPr>
          <w:b/>
        </w:rPr>
        <w:t>2016</w:t>
      </w:r>
      <w:r>
        <w:t>. Linking hydraulic traits to tropical forest function in a size-structured and trait-driven model (TFS v.1-Hydro).</w:t>
      </w:r>
    </w:p>
    <w:p w:rsidR="00206456" w:rsidRDefault="00E44503">
      <w:pPr>
        <w:pStyle w:val="Bibliography"/>
      </w:pPr>
      <w:bookmarkStart w:id="100" w:name="ref-clark_impacts_2016"/>
      <w:bookmarkEnd w:id="99"/>
      <w:r>
        <w:rPr>
          <w:b/>
        </w:rPr>
        <w:lastRenderedPageBreak/>
        <w:t xml:space="preserve">Clark JS, Iverson L, Woodall CW, Allen CD, Bell DM, Bragg DC, D’Amato AW, Davis FW, Hersh MH, Ibanez I </w:t>
      </w:r>
      <w:r>
        <w:rPr>
          <w:b/>
          <w:i/>
        </w:rPr>
        <w:t>et al.</w:t>
      </w:r>
      <w:r>
        <w:t xml:space="preserve"> </w:t>
      </w:r>
      <w:r>
        <w:rPr>
          <w:b/>
        </w:rPr>
        <w:t>2016</w:t>
      </w:r>
      <w:r>
        <w:t xml:space="preserve">. The impacts of increasing drought on forest dynamics, structure, and biodiversity in the United States. </w:t>
      </w:r>
      <w:r>
        <w:rPr>
          <w:i/>
        </w:rPr>
        <w:t>Global Change Biology</w:t>
      </w:r>
      <w:r>
        <w:t xml:space="preserve"> </w:t>
      </w:r>
      <w:r>
        <w:rPr>
          <w:b/>
        </w:rPr>
        <w:t>22</w:t>
      </w:r>
      <w:r>
        <w:t>: 2329–2352.</w:t>
      </w:r>
    </w:p>
    <w:p w:rsidR="00206456" w:rsidRDefault="00E44503">
      <w:pPr>
        <w:pStyle w:val="Bibliography"/>
      </w:pPr>
      <w:bookmarkStart w:id="101" w:name="ref-condit_tropical_1998"/>
      <w:bookmarkEnd w:id="100"/>
      <w:r>
        <w:rPr>
          <w:b/>
        </w:rPr>
        <w:t>Condit R</w:t>
      </w:r>
      <w:r>
        <w:t xml:space="preserve">. </w:t>
      </w:r>
      <w:r>
        <w:rPr>
          <w:b/>
        </w:rPr>
        <w:t>1998</w:t>
      </w:r>
      <w:r>
        <w:t xml:space="preserve">. </w:t>
      </w:r>
      <w:r>
        <w:rPr>
          <w:i/>
        </w:rPr>
        <w:t>Tropical Forest Census Plots: Methods and Results from Barro Colorado Island, Panama and a Comparison with Other Plots</w:t>
      </w:r>
      <w:r>
        <w:t>. Berlin, Heidelberg: Springer Berlin Heidelberg.</w:t>
      </w:r>
    </w:p>
    <w:p w:rsidR="00206456" w:rsidRDefault="00E44503">
      <w:pPr>
        <w:pStyle w:val="Bibliography"/>
      </w:pPr>
      <w:bookmarkStart w:id="102" w:name="ref-cook_unprecedented_2015"/>
      <w:bookmarkEnd w:id="101"/>
      <w:r>
        <w:rPr>
          <w:b/>
        </w:rPr>
        <w:t>Cook BI, Ault TR, Smerdon JE</w:t>
      </w:r>
      <w:r>
        <w:t xml:space="preserve">. </w:t>
      </w:r>
      <w:r>
        <w:rPr>
          <w:b/>
        </w:rPr>
        <w:t>2015</w:t>
      </w:r>
      <w:r>
        <w:t xml:space="preserve">. Unprecedented 21st century drought risk in the American Southwest and Central Plains. </w:t>
      </w:r>
      <w:r>
        <w:rPr>
          <w:i/>
        </w:rPr>
        <w:t>Science Advances</w:t>
      </w:r>
      <w:r>
        <w:t xml:space="preserve"> </w:t>
      </w:r>
      <w:r>
        <w:rPr>
          <w:b/>
        </w:rPr>
        <w:t>1</w:t>
      </w:r>
      <w:r>
        <w:t>: e1400082.</w:t>
      </w:r>
    </w:p>
    <w:p w:rsidR="00206456" w:rsidRDefault="00E44503">
      <w:pPr>
        <w:pStyle w:val="Bibliography"/>
      </w:pPr>
      <w:bookmarkStart w:id="103" w:name="ref-couvreur_water_2018"/>
      <w:bookmarkEnd w:id="102"/>
      <w:r>
        <w:rPr>
          <w:b/>
        </w:rPr>
        <w:t>Couvreur V, Ledder G, Manzoni S, Way DA, Muller EB, Russo SE</w:t>
      </w:r>
      <w:r>
        <w:t xml:space="preserve">. </w:t>
      </w:r>
      <w:r>
        <w:rPr>
          <w:b/>
        </w:rPr>
        <w:t>2018</w:t>
      </w:r>
      <w:r>
        <w:t xml:space="preserve">. Water transport through tall trees: A vertically explicit, analytical model of xylem hydraulic conductance in stems. </w:t>
      </w:r>
      <w:r>
        <w:rPr>
          <w:i/>
        </w:rPr>
        <w:t>Plant, Cell &amp; Environment</w:t>
      </w:r>
      <w:r>
        <w:t xml:space="preserve"> </w:t>
      </w:r>
      <w:r>
        <w:rPr>
          <w:b/>
        </w:rPr>
        <w:t>41</w:t>
      </w:r>
      <w:r>
        <w:t>: 1821–1839.</w:t>
      </w:r>
    </w:p>
    <w:p w:rsidR="00206456" w:rsidRDefault="00E44503">
      <w:pPr>
        <w:pStyle w:val="Bibliography"/>
      </w:pPr>
      <w:bookmarkStart w:id="104" w:name="ref-dai_climate_2018"/>
      <w:bookmarkEnd w:id="103"/>
      <w:r>
        <w:rPr>
          <w:b/>
        </w:rPr>
        <w:t>Dai A, Zhao T, Chen J</w:t>
      </w:r>
      <w:r>
        <w:t xml:space="preserve">. </w:t>
      </w:r>
      <w:r>
        <w:rPr>
          <w:b/>
        </w:rPr>
        <w:t>2018</w:t>
      </w:r>
      <w:r>
        <w:t xml:space="preserve">. Climate Change and Drought: A Precipitation and Evaporation Perspective. </w:t>
      </w:r>
      <w:r>
        <w:rPr>
          <w:i/>
        </w:rPr>
        <w:t>Current Climate Change Reports</w:t>
      </w:r>
      <w:r>
        <w:t xml:space="preserve"> </w:t>
      </w:r>
      <w:r>
        <w:rPr>
          <w:b/>
        </w:rPr>
        <w:t>4</w:t>
      </w:r>
      <w:r>
        <w:t>: 301–312.</w:t>
      </w:r>
    </w:p>
    <w:p w:rsidR="00206456" w:rsidRDefault="00E44503">
      <w:pPr>
        <w:pStyle w:val="Bibliography"/>
      </w:pPr>
      <w:bookmarkStart w:id="105" w:name="ref-davis_microclimatic_2019"/>
      <w:bookmarkEnd w:id="104"/>
      <w:r>
        <w:rPr>
          <w:b/>
        </w:rPr>
        <w:t>Davis KT, Dobrowski SZ, Holden ZA, Higuera PE, Abatzoglou JT</w:t>
      </w:r>
      <w:r>
        <w:t xml:space="preserve">. </w:t>
      </w:r>
      <w:r>
        <w:rPr>
          <w:b/>
        </w:rPr>
        <w:t>2019</w:t>
      </w:r>
      <w:r>
        <w:t xml:space="preserve">. Microclimatic buffering in forests of the future: The role of local water balance. </w:t>
      </w:r>
      <w:r>
        <w:rPr>
          <w:i/>
        </w:rPr>
        <w:t>Ecography</w:t>
      </w:r>
      <w:r>
        <w:t xml:space="preserve"> </w:t>
      </w:r>
      <w:r>
        <w:rPr>
          <w:b/>
        </w:rPr>
        <w:t>42</w:t>
      </w:r>
      <w:r>
        <w:t>: 1–11.</w:t>
      </w:r>
    </w:p>
    <w:p w:rsidR="00206456" w:rsidRDefault="00E44503">
      <w:pPr>
        <w:pStyle w:val="Bibliography"/>
      </w:pPr>
      <w:bookmarkStart w:id="106" w:name="ref-desoto_low_2020"/>
      <w:bookmarkEnd w:id="105"/>
      <w:r>
        <w:rPr>
          <w:b/>
        </w:rPr>
        <w:t xml:space="preserve">DeSoto L, Cailleret M, Sterck F, Jansen S, Kramer K, Robert EMR, Aakala T, Amoroso MM, Bigler C, Camarero JJ </w:t>
      </w:r>
      <w:r>
        <w:rPr>
          <w:b/>
          <w:i/>
        </w:rPr>
        <w:t>et al.</w:t>
      </w:r>
      <w:r>
        <w:t xml:space="preserve"> </w:t>
      </w:r>
      <w:r>
        <w:rPr>
          <w:b/>
        </w:rPr>
        <w:t>2020</w:t>
      </w:r>
      <w:r>
        <w:t xml:space="preserve">. Low growth resilience to drought is related to future mortality risk in trees. </w:t>
      </w:r>
      <w:r>
        <w:rPr>
          <w:i/>
        </w:rPr>
        <w:t>Nature Communications</w:t>
      </w:r>
      <w:r>
        <w:t xml:space="preserve"> </w:t>
      </w:r>
      <w:r>
        <w:rPr>
          <w:b/>
        </w:rPr>
        <w:t>11</w:t>
      </w:r>
      <w:r>
        <w:t>: 545.</w:t>
      </w:r>
    </w:p>
    <w:p w:rsidR="00206456" w:rsidRDefault="00E44503">
      <w:pPr>
        <w:pStyle w:val="Bibliography"/>
      </w:pPr>
      <w:bookmarkStart w:id="107" w:name="ref-detto_hydrological_2013"/>
      <w:bookmarkEnd w:id="106"/>
      <w:r>
        <w:rPr>
          <w:b/>
        </w:rPr>
        <w:t>Detto M, Muller-Landau HC, Mascaro J, Asner GP</w:t>
      </w:r>
      <w:r>
        <w:t xml:space="preserve">. </w:t>
      </w:r>
      <w:r>
        <w:rPr>
          <w:b/>
        </w:rPr>
        <w:t>2013</w:t>
      </w:r>
      <w:r>
        <w:t xml:space="preserve">. Hydrological Networks and Associated Topographic Variation as Templates for the Spatial Organization of Tropical Forest Vegetation. </w:t>
      </w:r>
      <w:r>
        <w:rPr>
          <w:i/>
        </w:rPr>
        <w:t>PLOS ONE</w:t>
      </w:r>
      <w:r>
        <w:t xml:space="preserve"> </w:t>
      </w:r>
      <w:r>
        <w:rPr>
          <w:b/>
        </w:rPr>
        <w:t>8</w:t>
      </w:r>
      <w:r>
        <w:t>: e76296.</w:t>
      </w:r>
    </w:p>
    <w:p w:rsidR="00206456" w:rsidRDefault="00E44503">
      <w:pPr>
        <w:pStyle w:val="Bibliography"/>
      </w:pPr>
      <w:bookmarkStart w:id="108" w:name="ref-druckenbrod_redefining_2019"/>
      <w:bookmarkEnd w:id="107"/>
      <w:r>
        <w:rPr>
          <w:b/>
        </w:rPr>
        <w:t>Druckenbrod DL, Martin‐Benito D, Orwig DA, Pederson N, Poulter B, Renwick KM, Shugart HH</w:t>
      </w:r>
      <w:r>
        <w:t xml:space="preserve">. </w:t>
      </w:r>
      <w:r>
        <w:rPr>
          <w:b/>
        </w:rPr>
        <w:t>2019</w:t>
      </w:r>
      <w:r>
        <w:t xml:space="preserve">. Redefining temperate forest responses to climate and disturbance in the eastern United States: New insights at the mesoscale. </w:t>
      </w:r>
      <w:r>
        <w:rPr>
          <w:i/>
        </w:rPr>
        <w:t>Global Ecology and Biogeography</w:t>
      </w:r>
      <w:r>
        <w:t xml:space="preserve"> </w:t>
      </w:r>
      <w:r>
        <w:rPr>
          <w:b/>
        </w:rPr>
        <w:t>28</w:t>
      </w:r>
      <w:r>
        <w:t>: 557–575.</w:t>
      </w:r>
    </w:p>
    <w:p w:rsidR="00206456" w:rsidRDefault="00E44503">
      <w:pPr>
        <w:pStyle w:val="Bibliography"/>
      </w:pPr>
      <w:bookmarkStart w:id="109" w:name="ref-elliott_forest_2015"/>
      <w:bookmarkEnd w:id="108"/>
      <w:r>
        <w:rPr>
          <w:b/>
        </w:rPr>
        <w:t>Elliott KJ, Miniat CF, Pederson N, Laseter SH</w:t>
      </w:r>
      <w:r>
        <w:t xml:space="preserve">. </w:t>
      </w:r>
      <w:r>
        <w:rPr>
          <w:b/>
        </w:rPr>
        <w:t>2015</w:t>
      </w:r>
      <w:r>
        <w:t xml:space="preserve">. Forest tree growth response to hydroclimate variability in the southern Appalachians. </w:t>
      </w:r>
      <w:r>
        <w:rPr>
          <w:i/>
        </w:rPr>
        <w:t>Global Change Biology</w:t>
      </w:r>
      <w:r>
        <w:t xml:space="preserve"> </w:t>
      </w:r>
      <w:r>
        <w:rPr>
          <w:b/>
        </w:rPr>
        <w:t>21</w:t>
      </w:r>
      <w:r>
        <w:t>: 4627–4641.</w:t>
      </w:r>
    </w:p>
    <w:p w:rsidR="00206456" w:rsidRDefault="00E44503">
      <w:pPr>
        <w:pStyle w:val="Bibliography"/>
      </w:pPr>
      <w:bookmarkStart w:id="110" w:name="ref-enquist_global_2002"/>
      <w:bookmarkEnd w:id="109"/>
      <w:r>
        <w:rPr>
          <w:b/>
        </w:rPr>
        <w:t>Enquist BJ, Niklas KJ</w:t>
      </w:r>
      <w:r>
        <w:t xml:space="preserve">. </w:t>
      </w:r>
      <w:r>
        <w:rPr>
          <w:b/>
        </w:rPr>
        <w:t>2002</w:t>
      </w:r>
      <w:r>
        <w:t xml:space="preserve">. Global Allocation Rules for Patterns of Biomass Partitioning in Seed Plants. </w:t>
      </w:r>
      <w:r>
        <w:rPr>
          <w:i/>
        </w:rPr>
        <w:t>Science</w:t>
      </w:r>
      <w:r>
        <w:t xml:space="preserve"> </w:t>
      </w:r>
      <w:r>
        <w:rPr>
          <w:b/>
        </w:rPr>
        <w:t>295</w:t>
      </w:r>
      <w:r>
        <w:t>: 1517–1520.</w:t>
      </w:r>
    </w:p>
    <w:p w:rsidR="00206456" w:rsidRDefault="00E44503">
      <w:pPr>
        <w:pStyle w:val="Bibliography"/>
      </w:pPr>
      <w:bookmarkStart w:id="111" w:name="ref-farrell_does_2017"/>
      <w:bookmarkEnd w:id="110"/>
      <w:r>
        <w:rPr>
          <w:b/>
        </w:rPr>
        <w:t>Farrell C, Szota C, Arndt SK</w:t>
      </w:r>
      <w:r>
        <w:t xml:space="preserve">. </w:t>
      </w:r>
      <w:r>
        <w:rPr>
          <w:b/>
        </w:rPr>
        <w:t>2017</w:t>
      </w:r>
      <w:r>
        <w:t xml:space="preserve">. Does the turgor loss point characterize drought response in dryland plants? </w:t>
      </w:r>
      <w:r>
        <w:rPr>
          <w:i/>
        </w:rPr>
        <w:t>Plant, Cell &amp; Environment</w:t>
      </w:r>
      <w:r>
        <w:t xml:space="preserve"> </w:t>
      </w:r>
      <w:r>
        <w:rPr>
          <w:b/>
        </w:rPr>
        <w:t>40</w:t>
      </w:r>
      <w:r>
        <w:t>: 1500–1511.</w:t>
      </w:r>
    </w:p>
    <w:p w:rsidR="00206456" w:rsidRDefault="00E44503">
      <w:pPr>
        <w:pStyle w:val="Bibliography"/>
      </w:pPr>
      <w:bookmarkStart w:id="112" w:name="ref-fletcher_evolution_2018"/>
      <w:bookmarkEnd w:id="111"/>
      <w:r>
        <w:rPr>
          <w:b/>
        </w:rPr>
        <w:t>Fletcher LR, Cui H, Callahan H, Scoffoni C, John GP, Bartlett MK, Burge DO, Sack L</w:t>
      </w:r>
      <w:r>
        <w:t xml:space="preserve">. </w:t>
      </w:r>
      <w:r>
        <w:rPr>
          <w:b/>
        </w:rPr>
        <w:t>2018</w:t>
      </w:r>
      <w:r>
        <w:t xml:space="preserve">. Evolution of leaf structure and drought tolerance in species of Californian Ceanothus. </w:t>
      </w:r>
      <w:r>
        <w:rPr>
          <w:i/>
        </w:rPr>
        <w:t>American Journal of Botany</w:t>
      </w:r>
      <w:r>
        <w:t xml:space="preserve"> </w:t>
      </w:r>
      <w:r>
        <w:rPr>
          <w:b/>
        </w:rPr>
        <w:t>105</w:t>
      </w:r>
      <w:r>
        <w:t>: 1672–1687.</w:t>
      </w:r>
    </w:p>
    <w:p w:rsidR="00206456" w:rsidRDefault="00E44503">
      <w:pPr>
        <w:pStyle w:val="Bibliography"/>
      </w:pPr>
      <w:bookmarkStart w:id="113" w:name="ref-friedlingstein_climatecarbon_2006"/>
      <w:bookmarkEnd w:id="112"/>
      <w:r>
        <w:rPr>
          <w:b/>
        </w:rPr>
        <w:lastRenderedPageBreak/>
        <w:t xml:space="preserve">Friedlingstein P, Cox P, Betts R, Bopp L, Bloh W von, Brovkin V, Cadule P, Doney S, Eby M, Fung I </w:t>
      </w:r>
      <w:r>
        <w:rPr>
          <w:b/>
          <w:i/>
        </w:rPr>
        <w:t>et al.</w:t>
      </w:r>
      <w:r>
        <w:t xml:space="preserve"> </w:t>
      </w:r>
      <w:r>
        <w:rPr>
          <w:b/>
        </w:rPr>
        <w:t>2006</w:t>
      </w:r>
      <w:r>
        <w:t xml:space="preserve">. Climate–Carbon Cycle Feedback Analysis: Results from the C4MIP Model Intercomparison. </w:t>
      </w:r>
      <w:r>
        <w:rPr>
          <w:i/>
        </w:rPr>
        <w:t>Journal of Climate</w:t>
      </w:r>
      <w:r>
        <w:t xml:space="preserve"> </w:t>
      </w:r>
      <w:r>
        <w:rPr>
          <w:b/>
        </w:rPr>
        <w:t>19</w:t>
      </w:r>
      <w:r>
        <w:t>: 3337–3353.</w:t>
      </w:r>
    </w:p>
    <w:p w:rsidR="00206456" w:rsidRDefault="00E44503">
      <w:pPr>
        <w:pStyle w:val="Bibliography"/>
      </w:pPr>
      <w:bookmarkStart w:id="114" w:name="ref-friedrichs_species-specific_2009"/>
      <w:bookmarkEnd w:id="113"/>
      <w:r>
        <w:rPr>
          <w:b/>
        </w:rPr>
        <w:t>Friedrichs DA, Trouet V, Büntgen U, Frank DC, Esper J, Neuwirth B, Löffler J</w:t>
      </w:r>
      <w:r>
        <w:t xml:space="preserve">. </w:t>
      </w:r>
      <w:r>
        <w:rPr>
          <w:b/>
        </w:rPr>
        <w:t>2009</w:t>
      </w:r>
      <w:r>
        <w:t xml:space="preserve">. Species-specific climate sensitivity of tree growth in Central-West Germany. </w:t>
      </w:r>
      <w:r>
        <w:rPr>
          <w:i/>
        </w:rPr>
        <w:t>Trees</w:t>
      </w:r>
      <w:r>
        <w:t xml:space="preserve"> </w:t>
      </w:r>
      <w:r>
        <w:rPr>
          <w:b/>
        </w:rPr>
        <w:t>23</w:t>
      </w:r>
      <w:r>
        <w:t>: 729.</w:t>
      </w:r>
    </w:p>
    <w:p w:rsidR="00206456" w:rsidRDefault="00E44503">
      <w:pPr>
        <w:pStyle w:val="Bibliography"/>
      </w:pPr>
      <w:bookmarkStart w:id="115" w:name="ref-gessler_way_2020"/>
      <w:bookmarkEnd w:id="114"/>
      <w:r>
        <w:rPr>
          <w:b/>
        </w:rPr>
        <w:t>Gessler A, Bottero A, Marshall J, Arend M</w:t>
      </w:r>
      <w:r>
        <w:t xml:space="preserve">. </w:t>
      </w:r>
      <w:r>
        <w:rPr>
          <w:b/>
        </w:rPr>
        <w:t>2020</w:t>
      </w:r>
      <w:r>
        <w:t xml:space="preserve">. The way back: Recovery of trees from drought and its implication for acclimation. </w:t>
      </w:r>
      <w:r>
        <w:rPr>
          <w:i/>
        </w:rPr>
        <w:t>New Phytologist</w:t>
      </w:r>
      <w:r>
        <w:t>.</w:t>
      </w:r>
    </w:p>
    <w:p w:rsidR="00206456" w:rsidRDefault="00E44503">
      <w:pPr>
        <w:pStyle w:val="Bibliography"/>
      </w:pPr>
      <w:bookmarkStart w:id="116" w:name="ref-gillerot_tree_2020"/>
      <w:bookmarkEnd w:id="115"/>
      <w:r>
        <w:rPr>
          <w:b/>
        </w:rPr>
        <w:t>Gillerot L, Forrester DI, Bottero A, Rigling A, Lévesque M</w:t>
      </w:r>
      <w:r>
        <w:t xml:space="preserve">. </w:t>
      </w:r>
      <w:r>
        <w:rPr>
          <w:b/>
        </w:rPr>
        <w:t>2020</w:t>
      </w:r>
      <w:r>
        <w:t xml:space="preserve">. Tree Neighbourhood Diversity Has Negligible Effects on Drought Resilience of European Beech, Silver Fir and Norway Spruce. </w:t>
      </w:r>
      <w:r>
        <w:rPr>
          <w:i/>
        </w:rPr>
        <w:t>Ecosystems</w:t>
      </w:r>
      <w:r>
        <w:t>.</w:t>
      </w:r>
    </w:p>
    <w:p w:rsidR="00206456" w:rsidRDefault="00E44503">
      <w:pPr>
        <w:pStyle w:val="Bibliography"/>
      </w:pPr>
      <w:bookmarkStart w:id="117" w:name="X8f6fa8bad1d382086fb2e32eaf2ec910f35620a"/>
      <w:bookmarkEnd w:id="116"/>
      <w:r>
        <w:rPr>
          <w:b/>
        </w:rPr>
        <w:t>Gonzalez-Akre E, Anderson-Teixeira K, McGregor I, Herrmann V, RHelcoski</w:t>
      </w:r>
      <w:r>
        <w:t xml:space="preserve">. </w:t>
      </w:r>
      <w:r>
        <w:rPr>
          <w:b/>
        </w:rPr>
        <w:t>2019</w:t>
      </w:r>
      <w:r>
        <w:t>. SCBI-ForestGEO/SCBI-ForestGEO-Data: First official release.</w:t>
      </w:r>
    </w:p>
    <w:p w:rsidR="00206456" w:rsidRDefault="00E44503">
      <w:pPr>
        <w:pStyle w:val="Bibliography"/>
      </w:pPr>
      <w:bookmarkStart w:id="118" w:name="ref-gonzalezakre_patterns_2016"/>
      <w:bookmarkEnd w:id="117"/>
      <w:r>
        <w:rPr>
          <w:b/>
        </w:rPr>
        <w:t>Gonzalez‐Akre E, Meakem V, Eng C-Y, Tepley AJ, Bourg NA, McShea W, Davies SJ, Anderson‐Teixeira K</w:t>
      </w:r>
      <w:r>
        <w:t xml:space="preserve">. </w:t>
      </w:r>
      <w:r>
        <w:rPr>
          <w:b/>
        </w:rPr>
        <w:t>2016</w:t>
      </w:r>
      <w:r>
        <w:t xml:space="preserve">. Patterns of tree mortality in a temperate deciduous forest derived from a large forest dynamics plot. </w:t>
      </w:r>
      <w:r>
        <w:rPr>
          <w:i/>
        </w:rPr>
        <w:t>Ecosphere</w:t>
      </w:r>
      <w:r>
        <w:t xml:space="preserve"> </w:t>
      </w:r>
      <w:r>
        <w:rPr>
          <w:b/>
        </w:rPr>
        <w:t>7</w:t>
      </w:r>
      <w:r>
        <w:t>: e01595.</w:t>
      </w:r>
    </w:p>
    <w:p w:rsidR="00206456" w:rsidRDefault="00E44503">
      <w:pPr>
        <w:pStyle w:val="Bibliography"/>
      </w:pPr>
      <w:bookmarkStart w:id="119" w:name="ref-greenwood_tree_2017"/>
      <w:bookmarkEnd w:id="118"/>
      <w:r>
        <w:rPr>
          <w:b/>
        </w:rPr>
        <w:t xml:space="preserve">Greenwood S, Ruiz‐Benito P, Martínez‐Vilalta J, Lloret F, Kitzberger T, Allen CD, Fensham R, Laughlin DC, Kattge J, Bönisch G </w:t>
      </w:r>
      <w:r>
        <w:rPr>
          <w:b/>
          <w:i/>
        </w:rPr>
        <w:t>et al.</w:t>
      </w:r>
      <w:r>
        <w:t xml:space="preserve"> </w:t>
      </w:r>
      <w:r>
        <w:rPr>
          <w:b/>
        </w:rPr>
        <w:t>2017</w:t>
      </w:r>
      <w:r>
        <w:t xml:space="preserve">. Tree mortality across biomes is promoted by drought intensity, lower wood density and higher specific leaf area. </w:t>
      </w:r>
      <w:r>
        <w:rPr>
          <w:i/>
        </w:rPr>
        <w:t>Ecology Letters</w:t>
      </w:r>
      <w:r>
        <w:t xml:space="preserve"> </w:t>
      </w:r>
      <w:r>
        <w:rPr>
          <w:b/>
        </w:rPr>
        <w:t>20</w:t>
      </w:r>
      <w:r>
        <w:t>: 539–553.</w:t>
      </w:r>
    </w:p>
    <w:p w:rsidR="00206456" w:rsidRDefault="00E44503">
      <w:pPr>
        <w:pStyle w:val="Bibliography"/>
      </w:pPr>
      <w:bookmarkStart w:id="120" w:name="ref-guerfel_impacts_2009"/>
      <w:bookmarkEnd w:id="119"/>
      <w:r>
        <w:rPr>
          <w:b/>
        </w:rPr>
        <w:t>Guerfel M, Baccouri O, Boujnah D, Chaïbi W, Zarrouk M</w:t>
      </w:r>
      <w:r>
        <w:t xml:space="preserve">. </w:t>
      </w:r>
      <w:r>
        <w:rPr>
          <w:b/>
        </w:rPr>
        <w:t>2009</w:t>
      </w:r>
      <w:r>
        <w:t xml:space="preserve">. Impacts of water stress on gas exchange, water relations, chlorophyll content and leaf structure in the two main Tunisian olive (Olea europaea L.) Cultivars. </w:t>
      </w:r>
      <w:r>
        <w:rPr>
          <w:i/>
        </w:rPr>
        <w:t>Scientia Horticulturae</w:t>
      </w:r>
      <w:r>
        <w:t xml:space="preserve"> </w:t>
      </w:r>
      <w:r>
        <w:rPr>
          <w:b/>
        </w:rPr>
        <w:t>119</w:t>
      </w:r>
      <w:r>
        <w:t>: 257–263.</w:t>
      </w:r>
    </w:p>
    <w:p w:rsidR="00206456" w:rsidRDefault="00E44503">
      <w:pPr>
        <w:pStyle w:val="Bibliography"/>
      </w:pPr>
      <w:bookmarkStart w:id="121" w:name="ref-harris_updated_2014"/>
      <w:bookmarkEnd w:id="120"/>
      <w:r>
        <w:rPr>
          <w:b/>
        </w:rPr>
        <w:t>Harris I, Jones PD, Osborn TJ, Lister DH</w:t>
      </w:r>
      <w:r>
        <w:t xml:space="preserve">. </w:t>
      </w:r>
      <w:r>
        <w:rPr>
          <w:b/>
        </w:rPr>
        <w:t>2014</w:t>
      </w:r>
      <w:r>
        <w:t xml:space="preserve">. Updated high-resolution grids of monthly climatic observations – the CRU TS3.10 Dataset. </w:t>
      </w:r>
      <w:r>
        <w:rPr>
          <w:i/>
        </w:rPr>
        <w:t>International Journal of Climatology</w:t>
      </w:r>
      <w:r>
        <w:t xml:space="preserve"> </w:t>
      </w:r>
      <w:r>
        <w:rPr>
          <w:b/>
        </w:rPr>
        <w:t>34</w:t>
      </w:r>
      <w:r>
        <w:t>: 623–642.</w:t>
      </w:r>
    </w:p>
    <w:p w:rsidR="00206456" w:rsidRDefault="00E44503">
      <w:pPr>
        <w:pStyle w:val="Bibliography"/>
      </w:pPr>
      <w:bookmarkStart w:id="122" w:name="ref-helcoski_growing_2019"/>
      <w:bookmarkEnd w:id="121"/>
      <w:r>
        <w:rPr>
          <w:b/>
        </w:rPr>
        <w:t>Helcoski R, Tepley AJ, Pederson N, McGarvey JC, Meakem V, Herrmann V, Thompson JR, Anderson‐Teixeira KJ</w:t>
      </w:r>
      <w:r>
        <w:t xml:space="preserve">. </w:t>
      </w:r>
      <w:r>
        <w:rPr>
          <w:b/>
        </w:rPr>
        <w:t>2019</w:t>
      </w:r>
      <w:r>
        <w:t xml:space="preserve">. Growing season moisture drives interannual variation in woody productivity of a temperate deciduous forest. </w:t>
      </w:r>
      <w:r>
        <w:rPr>
          <w:i/>
        </w:rPr>
        <w:t>New Phytologist</w:t>
      </w:r>
      <w:r>
        <w:t xml:space="preserve"> </w:t>
      </w:r>
      <w:r>
        <w:rPr>
          <w:b/>
        </w:rPr>
        <w:t>0</w:t>
      </w:r>
      <w:r>
        <w:t>.</w:t>
      </w:r>
    </w:p>
    <w:p w:rsidR="00206456" w:rsidRDefault="00E44503">
      <w:pPr>
        <w:pStyle w:val="Bibliography"/>
      </w:pPr>
      <w:bookmarkStart w:id="123" w:name="ref-hoffmann_hydraulic_2011"/>
      <w:bookmarkEnd w:id="122"/>
      <w:r>
        <w:rPr>
          <w:b/>
        </w:rPr>
        <w:t>Hoffmann WA, Marchin RM, Abit P, Lau OL</w:t>
      </w:r>
      <w:r>
        <w:t xml:space="preserve">. </w:t>
      </w:r>
      <w:r>
        <w:rPr>
          <w:b/>
        </w:rPr>
        <w:t>2011</w:t>
      </w:r>
      <w:r>
        <w:t xml:space="preserve">. Hydraulic failure and tree dieback are associated with high wood density in a temperate forest under extreme drought. </w:t>
      </w:r>
      <w:r>
        <w:rPr>
          <w:i/>
        </w:rPr>
        <w:t>Global Change Biology</w:t>
      </w:r>
      <w:r>
        <w:t xml:space="preserve"> </w:t>
      </w:r>
      <w:r>
        <w:rPr>
          <w:b/>
        </w:rPr>
        <w:t>17</w:t>
      </w:r>
      <w:r>
        <w:t>: 2731–2742.</w:t>
      </w:r>
    </w:p>
    <w:p w:rsidR="00206456" w:rsidRDefault="00E44503">
      <w:pPr>
        <w:pStyle w:val="Bibliography"/>
      </w:pPr>
      <w:bookmarkStart w:id="124" w:name="ref-R-elevatr"/>
      <w:bookmarkEnd w:id="123"/>
      <w:r>
        <w:rPr>
          <w:b/>
        </w:rPr>
        <w:t>Hollister J</w:t>
      </w:r>
      <w:r>
        <w:t xml:space="preserve">. </w:t>
      </w:r>
      <w:r>
        <w:rPr>
          <w:b/>
        </w:rPr>
        <w:t>2018</w:t>
      </w:r>
      <w:r>
        <w:t xml:space="preserve">. </w:t>
      </w:r>
      <w:r>
        <w:rPr>
          <w:i/>
        </w:rPr>
        <w:t>Elevatr: Access elevation data from various apis</w:t>
      </w:r>
      <w:r>
        <w:t>.</w:t>
      </w:r>
    </w:p>
    <w:p w:rsidR="00206456" w:rsidRDefault="00E44503">
      <w:pPr>
        <w:pStyle w:val="Bibliography"/>
      </w:pPr>
      <w:bookmarkStart w:id="125" w:name="ref-hui_near_2014"/>
      <w:bookmarkEnd w:id="124"/>
      <w:r>
        <w:rPr>
          <w:b/>
        </w:rPr>
        <w:t>Hui D, Wang J, Shen W, Le X, Ganter P, Ren H</w:t>
      </w:r>
      <w:r>
        <w:t xml:space="preserve">. </w:t>
      </w:r>
      <w:r>
        <w:rPr>
          <w:b/>
        </w:rPr>
        <w:t>2014</w:t>
      </w:r>
      <w:r>
        <w:t xml:space="preserve">. Near Isometric Biomass Partitioning in Forest Ecosystems of China. </w:t>
      </w:r>
      <w:r>
        <w:rPr>
          <w:i/>
        </w:rPr>
        <w:t>PLOS ONE</w:t>
      </w:r>
      <w:r>
        <w:t xml:space="preserve"> </w:t>
      </w:r>
      <w:r>
        <w:rPr>
          <w:b/>
        </w:rPr>
        <w:t>9</w:t>
      </w:r>
      <w:r>
        <w:t>: e86550.</w:t>
      </w:r>
    </w:p>
    <w:p w:rsidR="00206456" w:rsidRDefault="00E44503">
      <w:pPr>
        <w:pStyle w:val="Bibliography"/>
      </w:pPr>
      <w:bookmarkStart w:id="126" w:name="ref-R-forecast"/>
      <w:bookmarkEnd w:id="125"/>
      <w:r>
        <w:rPr>
          <w:b/>
        </w:rPr>
        <w:lastRenderedPageBreak/>
        <w:t>Hyndman R, Athanasopoulos G, Bergmeir C, Caceres G, Chhay L, O’Hara-Wild M, Petropoulos F, Razbash S, Wang E, Yasmeen F</w:t>
      </w:r>
      <w:r>
        <w:t xml:space="preserve">. </w:t>
      </w:r>
      <w:r>
        <w:rPr>
          <w:b/>
        </w:rPr>
        <w:t>2020</w:t>
      </w:r>
      <w:r>
        <w:t xml:space="preserve">. </w:t>
      </w:r>
      <w:r>
        <w:rPr>
          <w:i/>
        </w:rPr>
        <w:t>Forecast: Forecasting functions for time series and linear models</w:t>
      </w:r>
      <w:r>
        <w:t>.</w:t>
      </w:r>
    </w:p>
    <w:p w:rsidR="00206456" w:rsidRDefault="00E44503">
      <w:pPr>
        <w:pStyle w:val="Bibliography"/>
      </w:pPr>
      <w:bookmarkStart w:id="127" w:name="X024671904173f8aa2e787e9047683bd848398fb"/>
      <w:bookmarkEnd w:id="126"/>
      <w:r>
        <w:rPr>
          <w:b/>
        </w:rPr>
        <w:t>Intergovernmental Panel on Climate Change</w:t>
      </w:r>
      <w:r>
        <w:t xml:space="preserve">. </w:t>
      </w:r>
      <w:r>
        <w:rPr>
          <w:b/>
        </w:rPr>
        <w:t>2015</w:t>
      </w:r>
      <w:r>
        <w:t xml:space="preserve">. </w:t>
      </w:r>
      <w:r>
        <w:rPr>
          <w:i/>
        </w:rPr>
        <w:t>Climate Change 2014: Impacts, Adaptation and Vulnerability: Working Group II Contribution to the IPCC Fifth Assessment Report. Volume 2 Volume 2</w:t>
      </w:r>
      <w:r>
        <w:t>.</w:t>
      </w:r>
    </w:p>
    <w:p w:rsidR="00206456" w:rsidRDefault="00E44503">
      <w:pPr>
        <w:pStyle w:val="Bibliography"/>
      </w:pPr>
      <w:bookmarkStart w:id="128" w:name="ref-jennings_assessing_1999"/>
      <w:bookmarkEnd w:id="127"/>
      <w:r>
        <w:rPr>
          <w:b/>
        </w:rPr>
        <w:t>Jennings SB, Brown ND, Sheil D</w:t>
      </w:r>
      <w:r>
        <w:t xml:space="preserve">. </w:t>
      </w:r>
      <w:r>
        <w:rPr>
          <w:b/>
        </w:rPr>
        <w:t>1999</w:t>
      </w:r>
      <w:r>
        <w:t xml:space="preserve">. Assessing forest canopies and understorey illumination: Canopy closure, canopy cover and other measures. </w:t>
      </w:r>
      <w:r>
        <w:rPr>
          <w:i/>
        </w:rPr>
        <w:t>Forestry: An International Journal of Forest Research</w:t>
      </w:r>
      <w:r>
        <w:t xml:space="preserve"> </w:t>
      </w:r>
      <w:r>
        <w:rPr>
          <w:b/>
        </w:rPr>
        <w:t>72</w:t>
      </w:r>
      <w:r>
        <w:t>: 59–74.</w:t>
      </w:r>
    </w:p>
    <w:p w:rsidR="00206456" w:rsidRDefault="00E44503">
      <w:pPr>
        <w:pStyle w:val="Bibliography"/>
      </w:pPr>
      <w:bookmarkStart w:id="129" w:name="ref-kannenberg_linking_2019"/>
      <w:bookmarkEnd w:id="128"/>
      <w:r>
        <w:rPr>
          <w:b/>
        </w:rPr>
        <w:t>Kannenberg SA, Novick KA, Alexander MR, Maxwell JT, Moore DJP, Phillips RP, Anderegg WRL</w:t>
      </w:r>
      <w:r>
        <w:t xml:space="preserve">. </w:t>
      </w:r>
      <w:r>
        <w:rPr>
          <w:b/>
        </w:rPr>
        <w:t>2019</w:t>
      </w:r>
      <w:r>
        <w:t xml:space="preserve">. Linking drought legacy effects across scales: From leaves to tree rings to ecosystems. </w:t>
      </w:r>
      <w:r>
        <w:rPr>
          <w:i/>
        </w:rPr>
        <w:t>Global Change Biology</w:t>
      </w:r>
      <w:r>
        <w:t xml:space="preserve"> </w:t>
      </w:r>
      <w:r>
        <w:rPr>
          <w:b/>
        </w:rPr>
        <w:t>0</w:t>
      </w:r>
      <w:r>
        <w:t>.</w:t>
      </w:r>
    </w:p>
    <w:p w:rsidR="00206456" w:rsidRDefault="00E44503">
      <w:pPr>
        <w:pStyle w:val="Bibliography"/>
      </w:pPr>
      <w:bookmarkStart w:id="130" w:name="ref-R-LeafArea"/>
      <w:bookmarkEnd w:id="129"/>
      <w:r>
        <w:rPr>
          <w:b/>
        </w:rPr>
        <w:t>Katabuchi M</w:t>
      </w:r>
      <w:r>
        <w:t xml:space="preserve">. </w:t>
      </w:r>
      <w:r>
        <w:rPr>
          <w:b/>
        </w:rPr>
        <w:t>2019</w:t>
      </w:r>
      <w:r>
        <w:t xml:space="preserve">. </w:t>
      </w:r>
      <w:r>
        <w:rPr>
          <w:i/>
        </w:rPr>
        <w:t>LeafArea: Rapid digital image analysis of leaf area</w:t>
      </w:r>
      <w:r>
        <w:t>.</w:t>
      </w:r>
    </w:p>
    <w:p w:rsidR="00206456" w:rsidRDefault="00E44503">
      <w:pPr>
        <w:pStyle w:val="Bibliography"/>
      </w:pPr>
      <w:bookmarkStart w:id="131" w:name="ref-kennedy_implementing_2019"/>
      <w:bookmarkEnd w:id="130"/>
      <w:r>
        <w:rPr>
          <w:b/>
        </w:rPr>
        <w:t>Kennedy D, Swenson S, Oleson KW, Lawrence DM, Fisher R, Costa ACL da, Gentine P</w:t>
      </w:r>
      <w:r>
        <w:t xml:space="preserve">. </w:t>
      </w:r>
      <w:r>
        <w:rPr>
          <w:b/>
        </w:rPr>
        <w:t>2019</w:t>
      </w:r>
      <w:r>
        <w:t xml:space="preserve">. Implementing Plant Hydraulics in the Community Land Model, Version 5. </w:t>
      </w:r>
      <w:r>
        <w:rPr>
          <w:i/>
        </w:rPr>
        <w:t>Journal of Advances in Modeling Earth Systems</w:t>
      </w:r>
      <w:r>
        <w:t xml:space="preserve"> </w:t>
      </w:r>
      <w:r>
        <w:rPr>
          <w:b/>
        </w:rPr>
        <w:t>11</w:t>
      </w:r>
      <w:r>
        <w:t>: 485–513.</w:t>
      </w:r>
    </w:p>
    <w:p w:rsidR="00206456" w:rsidRDefault="00E44503">
      <w:pPr>
        <w:pStyle w:val="Bibliography"/>
      </w:pPr>
      <w:bookmarkStart w:id="132" w:name="ref-koike_leaf_2001"/>
      <w:bookmarkEnd w:id="131"/>
      <w:r>
        <w:rPr>
          <w:b/>
        </w:rPr>
        <w:t>Koike T, Kitao M, Maruyama Y, Mori S, Lei TT</w:t>
      </w:r>
      <w:r>
        <w:t xml:space="preserve">. </w:t>
      </w:r>
      <w:r>
        <w:rPr>
          <w:b/>
        </w:rPr>
        <w:t>2001</w:t>
      </w:r>
      <w:r>
        <w:t xml:space="preserve">. Leaf morphology and photosynthetic adjustments among deciduous broad-leaved trees within the vertical canopy profile. </w:t>
      </w:r>
      <w:r>
        <w:rPr>
          <w:i/>
        </w:rPr>
        <w:t>Tree Physiology</w:t>
      </w:r>
      <w:r>
        <w:t xml:space="preserve"> </w:t>
      </w:r>
      <w:r>
        <w:rPr>
          <w:b/>
        </w:rPr>
        <w:t>21</w:t>
      </w:r>
      <w:r>
        <w:t>: 951–958.</w:t>
      </w:r>
    </w:p>
    <w:p w:rsidR="00206456" w:rsidRDefault="00E44503">
      <w:pPr>
        <w:pStyle w:val="Bibliography"/>
      </w:pPr>
      <w:bookmarkStart w:id="133" w:name="ref-kunert_revised_2017"/>
      <w:bookmarkEnd w:id="132"/>
      <w:r>
        <w:rPr>
          <w:b/>
        </w:rPr>
        <w:t>Kunert N, Aparecido LMT, Wolff S, Higuchi N, Santos J dos, Araujo AC de, Trumbore S</w:t>
      </w:r>
      <w:r>
        <w:t xml:space="preserve">. </w:t>
      </w:r>
      <w:r>
        <w:rPr>
          <w:b/>
        </w:rPr>
        <w:t>2017</w:t>
      </w:r>
      <w:r>
        <w:t xml:space="preserve">. A revised hydrological model for the Central Amazon: The importance of emergent canopy trees in the forest water budget. </w:t>
      </w:r>
      <w:r>
        <w:rPr>
          <w:i/>
        </w:rPr>
        <w:t>Agricultural and Forest Meteorology</w:t>
      </w:r>
      <w:r>
        <w:t xml:space="preserve"> </w:t>
      </w:r>
      <w:r>
        <w:rPr>
          <w:b/>
        </w:rPr>
        <w:t>239</w:t>
      </w:r>
      <w:r>
        <w:t>: 47–57.</w:t>
      </w:r>
    </w:p>
    <w:p w:rsidR="00206456" w:rsidRDefault="00E44503">
      <w:pPr>
        <w:pStyle w:val="Bibliography"/>
      </w:pPr>
      <w:bookmarkStart w:id="134" w:name="ref-larjavaara_measuring_2013"/>
      <w:bookmarkEnd w:id="133"/>
      <w:r>
        <w:rPr>
          <w:b/>
        </w:rPr>
        <w:t>Larjavaara M, Muller‐Landau HC</w:t>
      </w:r>
      <w:r>
        <w:t xml:space="preserve">. </w:t>
      </w:r>
      <w:r>
        <w:rPr>
          <w:b/>
        </w:rPr>
        <w:t>2013</w:t>
      </w:r>
      <w:r>
        <w:t xml:space="preserve">. Measuring tree height: A quantitative comparison of two common field methods in a moist tropical forest. </w:t>
      </w:r>
      <w:r>
        <w:rPr>
          <w:i/>
        </w:rPr>
        <w:t>Methods in Ecology and Evolution</w:t>
      </w:r>
      <w:r>
        <w:t xml:space="preserve"> </w:t>
      </w:r>
      <w:r>
        <w:rPr>
          <w:b/>
        </w:rPr>
        <w:t>4</w:t>
      </w:r>
      <w:r>
        <w:t>: 793–801.</w:t>
      </w:r>
    </w:p>
    <w:p w:rsidR="00206456" w:rsidRDefault="00E44503">
      <w:pPr>
        <w:pStyle w:val="Bibliography"/>
      </w:pPr>
      <w:bookmarkStart w:id="135" w:name="ref-liu_hydraulic_2019"/>
      <w:bookmarkEnd w:id="134"/>
      <w:r>
        <w:rPr>
          <w:b/>
        </w:rPr>
        <w:t>Liu H, Gleason SM, Hao G, Hua L, He P, Goldstein G, Ye Q</w:t>
      </w:r>
      <w:r>
        <w:t xml:space="preserve">. </w:t>
      </w:r>
      <w:r>
        <w:rPr>
          <w:b/>
        </w:rPr>
        <w:t>2019</w:t>
      </w:r>
      <w:r>
        <w:t xml:space="preserve">. Hydraulic traits are coordinated with maximum plant height at the global scale. </w:t>
      </w:r>
      <w:r>
        <w:rPr>
          <w:i/>
        </w:rPr>
        <w:t>Science Advances</w:t>
      </w:r>
      <w:r>
        <w:t xml:space="preserve"> </w:t>
      </w:r>
      <w:r>
        <w:rPr>
          <w:b/>
        </w:rPr>
        <w:t>5</w:t>
      </w:r>
      <w:r>
        <w:t>: eaav1332.</w:t>
      </w:r>
    </w:p>
    <w:p w:rsidR="00206456" w:rsidRDefault="00E44503">
      <w:pPr>
        <w:pStyle w:val="Bibliography"/>
      </w:pPr>
      <w:bookmarkStart w:id="136" w:name="ref-liu_effect_1993"/>
      <w:bookmarkEnd w:id="135"/>
      <w:r>
        <w:rPr>
          <w:b/>
        </w:rPr>
        <w:t>Liu Y, Muller RN</w:t>
      </w:r>
      <w:r>
        <w:t xml:space="preserve">. </w:t>
      </w:r>
      <w:r>
        <w:rPr>
          <w:b/>
        </w:rPr>
        <w:t>1993</w:t>
      </w:r>
      <w:r>
        <w:t xml:space="preserve">. Effect of Drought and Frost on Radial Growth of Overstory and Undesrstory Stems in a Deciduous Forest. </w:t>
      </w:r>
      <w:r>
        <w:rPr>
          <w:i/>
        </w:rPr>
        <w:t>The American Midland Naturalist</w:t>
      </w:r>
      <w:r>
        <w:t xml:space="preserve"> </w:t>
      </w:r>
      <w:r>
        <w:rPr>
          <w:b/>
        </w:rPr>
        <w:t>129</w:t>
      </w:r>
      <w:r>
        <w:t>: 19–25.</w:t>
      </w:r>
    </w:p>
    <w:p w:rsidR="00206456" w:rsidRDefault="00E44503">
      <w:pPr>
        <w:pStyle w:val="Bibliography"/>
      </w:pPr>
      <w:bookmarkStart w:id="137" w:name="ref-lloret_components_2011"/>
      <w:bookmarkEnd w:id="136"/>
      <w:r>
        <w:rPr>
          <w:b/>
        </w:rPr>
        <w:t>Lloret F, Keeling EG, Sala A</w:t>
      </w:r>
      <w:r>
        <w:t xml:space="preserve">. </w:t>
      </w:r>
      <w:r>
        <w:rPr>
          <w:b/>
        </w:rPr>
        <w:t>2011</w:t>
      </w:r>
      <w:r>
        <w:t xml:space="preserve">. Components of tree resilience: Effects of successive low-growth episodes in old ponderosa pine forests. </w:t>
      </w:r>
      <w:r>
        <w:rPr>
          <w:i/>
        </w:rPr>
        <w:t>Oikos</w:t>
      </w:r>
      <w:r>
        <w:t xml:space="preserve"> </w:t>
      </w:r>
      <w:r>
        <w:rPr>
          <w:b/>
        </w:rPr>
        <w:t>120</w:t>
      </w:r>
      <w:r>
        <w:t>: 1909–1920.</w:t>
      </w:r>
    </w:p>
    <w:p w:rsidR="00206456" w:rsidRDefault="00E44503">
      <w:pPr>
        <w:pStyle w:val="Bibliography"/>
      </w:pPr>
      <w:bookmarkStart w:id="138" w:name="ref-R-neonUtilities"/>
      <w:bookmarkEnd w:id="137"/>
      <w:r>
        <w:rPr>
          <w:b/>
        </w:rPr>
        <w:t>Lunch C, Laney C, Mietkiewicz N, Sokol E, Cawley K, NEON (National Ecological Observatory Network)</w:t>
      </w:r>
      <w:r>
        <w:t xml:space="preserve">. </w:t>
      </w:r>
      <w:r>
        <w:rPr>
          <w:b/>
        </w:rPr>
        <w:t>2020</w:t>
      </w:r>
      <w:r>
        <w:t xml:space="preserve">. </w:t>
      </w:r>
      <w:r>
        <w:rPr>
          <w:i/>
        </w:rPr>
        <w:t>NeonUtilities: Utilities for working with neon data</w:t>
      </w:r>
      <w:r>
        <w:t>.</w:t>
      </w:r>
    </w:p>
    <w:p w:rsidR="00206456" w:rsidRDefault="00E44503">
      <w:pPr>
        <w:pStyle w:val="Bibliography"/>
      </w:pPr>
      <w:bookmarkStart w:id="139" w:name="ref-marechaux_drought_2015"/>
      <w:bookmarkEnd w:id="138"/>
      <w:r>
        <w:rPr>
          <w:b/>
        </w:rPr>
        <w:t>Maréchaux I, Bartlett MK, Sack L, Baraloto C, Engel J, Joetzjer E, Chave J</w:t>
      </w:r>
      <w:r>
        <w:t xml:space="preserve">. </w:t>
      </w:r>
      <w:r>
        <w:rPr>
          <w:b/>
        </w:rPr>
        <w:t>2015</w:t>
      </w:r>
      <w:r>
        <w:t xml:space="preserve">. Drought tolerance as predicted by leaf water potential at turgor loss point varies strongly across species within an Amazonian forest. </w:t>
      </w:r>
      <w:r>
        <w:rPr>
          <w:i/>
        </w:rPr>
        <w:t>Functional Ecology</w:t>
      </w:r>
      <w:r>
        <w:t xml:space="preserve"> </w:t>
      </w:r>
      <w:r>
        <w:rPr>
          <w:b/>
        </w:rPr>
        <w:t>29</w:t>
      </w:r>
      <w:r>
        <w:t>: 1268–1277.</w:t>
      </w:r>
    </w:p>
    <w:p w:rsidR="00206456" w:rsidRDefault="00E44503">
      <w:pPr>
        <w:pStyle w:val="Bibliography"/>
      </w:pPr>
      <w:bookmarkStart w:id="140" w:name="ref-marechaux_leaf_2019"/>
      <w:bookmarkEnd w:id="139"/>
      <w:r>
        <w:rPr>
          <w:b/>
        </w:rPr>
        <w:lastRenderedPageBreak/>
        <w:t>Maréchaux I, Saint‐André L, Bartlett MK, Sack L, Chave J</w:t>
      </w:r>
      <w:r>
        <w:t xml:space="preserve">. </w:t>
      </w:r>
      <w:r>
        <w:rPr>
          <w:b/>
        </w:rPr>
        <w:t>2019</w:t>
      </w:r>
      <w:r>
        <w:t xml:space="preserve">. Leaf drought tolerance cannot be inferred from classic leaf traits in a tropical rainforest (P Mariotte, Ed.). </w:t>
      </w:r>
      <w:r>
        <w:rPr>
          <w:i/>
        </w:rPr>
        <w:t>Journal of Ecology</w:t>
      </w:r>
      <w:r>
        <w:t>.</w:t>
      </w:r>
    </w:p>
    <w:p w:rsidR="00206456" w:rsidRDefault="00E44503">
      <w:pPr>
        <w:pStyle w:val="Bibliography"/>
      </w:pPr>
      <w:bookmarkStart w:id="141" w:name="ref-martin-benito_convergence_2015"/>
      <w:bookmarkEnd w:id="140"/>
      <w:r>
        <w:rPr>
          <w:b/>
        </w:rPr>
        <w:t>Martin-Benito D, 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rsidR="00206456" w:rsidRDefault="00E44503">
      <w:pPr>
        <w:pStyle w:val="Bibliography"/>
      </w:pPr>
      <w:bookmarkStart w:id="142" w:name="ref-martinbenito_convergence_2015"/>
      <w:bookmarkEnd w:id="141"/>
      <w:r>
        <w:rPr>
          <w:b/>
        </w:rPr>
        <w:t>Martin‐Benito D, Pederson N</w:t>
      </w:r>
      <w:r>
        <w:t xml:space="preserve">. </w:t>
      </w:r>
      <w:r>
        <w:rPr>
          <w:b/>
        </w:rPr>
        <w:t>2015</w:t>
      </w:r>
      <w:r>
        <w:t xml:space="preserve">. Convergence in drought stress, but a divergence of climatic drivers across a latitudinal gradient in a temperate broadleaf forest. </w:t>
      </w:r>
      <w:r>
        <w:rPr>
          <w:i/>
        </w:rPr>
        <w:t>Journal of Biogeography</w:t>
      </w:r>
      <w:r>
        <w:t xml:space="preserve"> </w:t>
      </w:r>
      <w:r>
        <w:rPr>
          <w:b/>
        </w:rPr>
        <w:t>42</w:t>
      </w:r>
      <w:r>
        <w:t>: 925–937.</w:t>
      </w:r>
    </w:p>
    <w:p w:rsidR="00206456" w:rsidRDefault="00E44503">
      <w:pPr>
        <w:pStyle w:val="Bibliography"/>
      </w:pPr>
      <w:bookmarkStart w:id="143" w:name="ref-R-AICcmodavg"/>
      <w:bookmarkEnd w:id="142"/>
      <w:r>
        <w:rPr>
          <w:b/>
        </w:rPr>
        <w:t>Mazerolle MJ, Dan Linden.</w:t>
      </w:r>
      <w:r>
        <w:t xml:space="preserve"> </w:t>
      </w:r>
      <w:r>
        <w:rPr>
          <w:b/>
        </w:rPr>
        <w:t>2019</w:t>
      </w:r>
      <w:r>
        <w:t xml:space="preserve">. </w:t>
      </w:r>
      <w:r>
        <w:rPr>
          <w:i/>
        </w:rPr>
        <w:t>AICcmodavg: Model selection and multimodel inference based on (q)AIC(c)</w:t>
      </w:r>
      <w:r>
        <w:t>.</w:t>
      </w:r>
    </w:p>
    <w:p w:rsidR="00206456" w:rsidRDefault="00E44503">
      <w:pPr>
        <w:pStyle w:val="Bibliography"/>
      </w:pPr>
      <w:bookmarkStart w:id="144" w:name="ref-mcdowell_darcys_2015"/>
      <w:bookmarkEnd w:id="143"/>
      <w:r>
        <w:rPr>
          <w:b/>
        </w:rPr>
        <w:t>McDowell NG, Allen CD</w:t>
      </w:r>
      <w:r>
        <w:t xml:space="preserve">. </w:t>
      </w:r>
      <w:r>
        <w:rPr>
          <w:b/>
        </w:rPr>
        <w:t>2015</w:t>
      </w:r>
      <w:r>
        <w:t xml:space="preserve">. Darcy’s law predicts widespread forest mortality under climate warming. </w:t>
      </w:r>
      <w:r>
        <w:rPr>
          <w:i/>
        </w:rPr>
        <w:t>Nature Climate Change</w:t>
      </w:r>
      <w:r>
        <w:t xml:space="preserve"> </w:t>
      </w:r>
      <w:r>
        <w:rPr>
          <w:b/>
        </w:rPr>
        <w:t>5</w:t>
      </w:r>
      <w:r>
        <w:t>: 669–672.</w:t>
      </w:r>
    </w:p>
    <w:p w:rsidR="00206456" w:rsidRDefault="00E44503">
      <w:pPr>
        <w:pStyle w:val="Bibliography"/>
      </w:pPr>
      <w:bookmarkStart w:id="145" w:name="ref-mcdowell_pervasive_2020"/>
      <w:bookmarkEnd w:id="144"/>
      <w:r>
        <w:rPr>
          <w:b/>
        </w:rPr>
        <w:t xml:space="preserve">McDowell NG, Allen CD, Anderson-Teixeira K, Aukema BH, Bond-Lamberty B, Chini L, Clark JS, Dietze M, Grossiord C, Hanbury-Brown A </w:t>
      </w:r>
      <w:r>
        <w:rPr>
          <w:b/>
          <w:i/>
        </w:rPr>
        <w:t>et al.</w:t>
      </w:r>
      <w:r>
        <w:t xml:space="preserve"> </w:t>
      </w:r>
      <w:r>
        <w:rPr>
          <w:b/>
        </w:rPr>
        <w:t>2020</w:t>
      </w:r>
      <w:r>
        <w:t xml:space="preserve">. Pervasive shifts in forest dynamics in a changing world. </w:t>
      </w:r>
      <w:r>
        <w:rPr>
          <w:i/>
        </w:rPr>
        <w:t>Science</w:t>
      </w:r>
      <w:r>
        <w:t xml:space="preserve"> </w:t>
      </w:r>
      <w:r>
        <w:rPr>
          <w:b/>
        </w:rPr>
        <w:t>368</w:t>
      </w:r>
      <w:r>
        <w:t>.</w:t>
      </w:r>
    </w:p>
    <w:p w:rsidR="00206456" w:rsidRDefault="00E44503">
      <w:pPr>
        <w:pStyle w:val="Bibliography"/>
      </w:pPr>
      <w:bookmarkStart w:id="146" w:name="ref-mcdowell_relationships_2011"/>
      <w:bookmarkEnd w:id="145"/>
      <w:r>
        <w:rPr>
          <w:b/>
        </w:rPr>
        <w:t>McDowell NG, Bond BJ, Dickman LT, Ryan MG, Whitehead D</w:t>
      </w:r>
      <w:r>
        <w:t xml:space="preserve">. </w:t>
      </w:r>
      <w:r>
        <w:rPr>
          <w:b/>
        </w:rPr>
        <w:t>2011</w:t>
      </w:r>
      <w:r>
        <w:t>. Relationships Between Tree Height and Carbon Isotope Discrimination. In: Meinzer FC, Lachenbruch B, Dawson TE, eds. Tree Physiology. Size- and Age-Related Changes in Tree Structure and Function. Dordrecht: Springer Netherlands, 255–286.</w:t>
      </w:r>
    </w:p>
    <w:p w:rsidR="00206456" w:rsidRDefault="00E44503">
      <w:pPr>
        <w:pStyle w:val="Bibliography"/>
      </w:pPr>
      <w:bookmarkStart w:id="147" w:name="ref-meakem_role_2018"/>
      <w:bookmarkEnd w:id="146"/>
      <w:r>
        <w:rPr>
          <w:b/>
        </w:rPr>
        <w:t>Meakem V, Tepley AJ, Gonzalez‐Akre EB, Herrmann V, Muller‐Landau HC, Wright SJ, Hubbell SP, Condit R, Anderson‐Teixeira KJ</w:t>
      </w:r>
      <w:r>
        <w:t xml:space="preserve">. </w:t>
      </w:r>
      <w:r>
        <w:rPr>
          <w:b/>
        </w:rPr>
        <w:t>2018</w:t>
      </w:r>
      <w:r>
        <w:t xml:space="preserve">. Role of tree size in moist tropical forest carbon cycling and water deficit responses. </w:t>
      </w:r>
      <w:r>
        <w:rPr>
          <w:i/>
        </w:rPr>
        <w:t>New Phytologist</w:t>
      </w:r>
      <w:r>
        <w:t xml:space="preserve"> </w:t>
      </w:r>
      <w:r>
        <w:rPr>
          <w:b/>
        </w:rPr>
        <w:t>219</w:t>
      </w:r>
      <w:r>
        <w:t>: 947–958.</w:t>
      </w:r>
    </w:p>
    <w:p w:rsidR="00206456" w:rsidRDefault="00E44503">
      <w:pPr>
        <w:pStyle w:val="Bibliography"/>
      </w:pPr>
      <w:bookmarkStart w:id="148" w:name="ref-medeiros_extensive_2019"/>
      <w:bookmarkEnd w:id="147"/>
      <w:r>
        <w:rPr>
          <w:b/>
        </w:rPr>
        <w:t>Medeiros CD, Scoffoni C, John GP, Bartlett MK, Inman‐Narahari F, Ostertag R, Cordell S, Giardina C, Sack L</w:t>
      </w:r>
      <w:r>
        <w:t xml:space="preserve">. </w:t>
      </w:r>
      <w:r>
        <w:rPr>
          <w:b/>
        </w:rPr>
        <w:t>2019</w:t>
      </w:r>
      <w:r>
        <w:t xml:space="preserve">. An extensive suite of functional traits distinguishes Hawaiian wet and dry forests and enables prediction of species vital rates. </w:t>
      </w:r>
      <w:r>
        <w:rPr>
          <w:i/>
        </w:rPr>
        <w:t>Functional Ecology</w:t>
      </w:r>
      <w:r>
        <w:t xml:space="preserve"> </w:t>
      </w:r>
      <w:r>
        <w:rPr>
          <w:b/>
        </w:rPr>
        <w:t>33</w:t>
      </w:r>
      <w:r>
        <w:t>: 712–734.</w:t>
      </w:r>
    </w:p>
    <w:p w:rsidR="00206456" w:rsidRDefault="00E44503">
      <w:pPr>
        <w:pStyle w:val="Bibliography"/>
      </w:pPr>
      <w:bookmarkStart w:id="149" w:name="ref-meinzer_partitioning_1999"/>
      <w:bookmarkEnd w:id="148"/>
      <w:r>
        <w:rPr>
          <w:b/>
        </w:rPr>
        <w:t>Meinzer FC, Andrade JL, Goldstein G, Holbrook NM, Cavelier J, Wright SJ</w:t>
      </w:r>
      <w:r>
        <w:t xml:space="preserve">. </w:t>
      </w:r>
      <w:r>
        <w:rPr>
          <w:b/>
        </w:rPr>
        <w:t>1999</w:t>
      </w:r>
      <w:r>
        <w:t xml:space="preserve">. Partitioning of soil water among canopy trees in a seasonally dry tropical forest. </w:t>
      </w:r>
      <w:r>
        <w:rPr>
          <w:i/>
        </w:rPr>
        <w:t>Oecologia</w:t>
      </w:r>
      <w:r>
        <w:t xml:space="preserve"> </w:t>
      </w:r>
      <w:r>
        <w:rPr>
          <w:b/>
        </w:rPr>
        <w:t>121</w:t>
      </w:r>
      <w:r>
        <w:t>: 293–301.</w:t>
      </w:r>
    </w:p>
    <w:p w:rsidR="00206456" w:rsidRDefault="00E44503">
      <w:pPr>
        <w:pStyle w:val="Bibliography"/>
      </w:pPr>
      <w:bookmarkStart w:id="150" w:name="ref-mencuccini_ecological_2003"/>
      <w:bookmarkEnd w:id="149"/>
      <w:r>
        <w:rPr>
          <w:b/>
        </w:rPr>
        <w:t>Mencuccini M</w:t>
      </w:r>
      <w:r>
        <w:t xml:space="preserve">. </w:t>
      </w:r>
      <w:r>
        <w:rPr>
          <w:b/>
        </w:rPr>
        <w:t>2003</w:t>
      </w:r>
      <w:r>
        <w:t xml:space="preserve">. The ecological significance of long-distance water transport: Short-term regulation, long-term acclimation and the hydraulic costs of stature across plant life forms. </w:t>
      </w:r>
      <w:r>
        <w:rPr>
          <w:i/>
        </w:rPr>
        <w:t>Plant, Cell &amp; Environment</w:t>
      </w:r>
      <w:r>
        <w:t xml:space="preserve"> </w:t>
      </w:r>
      <w:r>
        <w:rPr>
          <w:b/>
        </w:rPr>
        <w:t>26</w:t>
      </w:r>
      <w:r>
        <w:t>: 163–182.</w:t>
      </w:r>
    </w:p>
    <w:p w:rsidR="00206456" w:rsidRDefault="00E44503">
      <w:pPr>
        <w:pStyle w:val="Bibliography"/>
      </w:pPr>
      <w:bookmarkStart w:id="151" w:name="ref-merlin_effects_2015"/>
      <w:bookmarkEnd w:id="150"/>
      <w:r>
        <w:rPr>
          <w:b/>
        </w:rPr>
        <w:t>Merlin M, Perot T, Perret S, Korboulewsky N, Vallet P</w:t>
      </w:r>
      <w:r>
        <w:t xml:space="preserve">. </w:t>
      </w:r>
      <w:r>
        <w:rPr>
          <w:b/>
        </w:rPr>
        <w:t>2015</w:t>
      </w:r>
      <w:r>
        <w:t xml:space="preserve">. Effects of stand composition and tree size on resistance and resilience to drought in sessile oak and Scots pine. </w:t>
      </w:r>
      <w:r>
        <w:rPr>
          <w:i/>
        </w:rPr>
        <w:t>Forest Ecology and Management</w:t>
      </w:r>
      <w:r>
        <w:t xml:space="preserve"> </w:t>
      </w:r>
      <w:r>
        <w:rPr>
          <w:b/>
        </w:rPr>
        <w:t>339</w:t>
      </w:r>
      <w:r>
        <w:t>: 22–33.</w:t>
      </w:r>
    </w:p>
    <w:p w:rsidR="00206456" w:rsidRDefault="00E44503">
      <w:pPr>
        <w:pStyle w:val="Bibliography"/>
      </w:pPr>
      <w:bookmarkStart w:id="152" w:name="ref-R-dynatopmodel"/>
      <w:bookmarkEnd w:id="151"/>
      <w:r>
        <w:rPr>
          <w:b/>
        </w:rPr>
        <w:lastRenderedPageBreak/>
        <w:t>Metcalfe P, Beven K, Freer J</w:t>
      </w:r>
      <w:r>
        <w:t xml:space="preserve">. </w:t>
      </w:r>
      <w:r>
        <w:rPr>
          <w:b/>
        </w:rPr>
        <w:t>2018</w:t>
      </w:r>
      <w:r>
        <w:t xml:space="preserve">. </w:t>
      </w:r>
      <w:r>
        <w:rPr>
          <w:i/>
        </w:rPr>
        <w:t>Dynatopmodel: Implementation of the dynamic topmodel hydrological model</w:t>
      </w:r>
      <w:r>
        <w:t>.</w:t>
      </w:r>
    </w:p>
    <w:p w:rsidR="00206456" w:rsidRDefault="00E44503">
      <w:pPr>
        <w:pStyle w:val="Bibliography"/>
      </w:pPr>
      <w:bookmarkStart w:id="153" w:name="ref-neon_national_2018"/>
      <w:bookmarkEnd w:id="152"/>
      <w:r>
        <w:rPr>
          <w:b/>
        </w:rPr>
        <w:t>NEON</w:t>
      </w:r>
      <w:r>
        <w:t xml:space="preserve">. </w:t>
      </w:r>
      <w:r>
        <w:rPr>
          <w:b/>
        </w:rPr>
        <w:t>2018</w:t>
      </w:r>
      <w:r>
        <w:t>. National Ecological Observatory Network. 2016, 2017, 2018. Data Products: DP1.00001.001, DP1.00098.001, DP1.00002.001. Provisional data downloaded from http://data.neonscience.org/ in May 2019. Battelle, Boulder, CO, USA.</w:t>
      </w:r>
    </w:p>
    <w:p w:rsidR="00206456" w:rsidRDefault="00E44503">
      <w:pPr>
        <w:pStyle w:val="Bibliography"/>
      </w:pPr>
      <w:bookmarkStart w:id="154" w:name="ref-olson_universal_2014"/>
      <w:bookmarkEnd w:id="153"/>
      <w:r>
        <w:rPr>
          <w:b/>
        </w:rPr>
        <w:t>Olson ME, Anfodillo T, Rosell JA, Petit G, Crivellaro A, Isnard S, León-Gómez C, Alvarado-Cárdenas LO, Castorena M</w:t>
      </w:r>
      <w:r>
        <w:t xml:space="preserve">. </w:t>
      </w:r>
      <w:r>
        <w:rPr>
          <w:b/>
        </w:rPr>
        <w:t>2014</w:t>
      </w:r>
      <w:r>
        <w:t xml:space="preserve">. Universal hydraulics of the flowering plants: Vessel diameter scales with stem length across angiosperm lineages, habits and climates. </w:t>
      </w:r>
      <w:r>
        <w:rPr>
          <w:i/>
        </w:rPr>
        <w:t>Ecology Letters</w:t>
      </w:r>
      <w:r>
        <w:t xml:space="preserve"> </w:t>
      </w:r>
      <w:r>
        <w:rPr>
          <w:b/>
        </w:rPr>
        <w:t>17</w:t>
      </w:r>
      <w:r>
        <w:t>: 988–997.</w:t>
      </w:r>
    </w:p>
    <w:p w:rsidR="00206456" w:rsidRDefault="00E44503">
      <w:pPr>
        <w:pStyle w:val="Bibliography"/>
      </w:pPr>
      <w:bookmarkStart w:id="155" w:name="ref-olson_xylem_2020"/>
      <w:bookmarkEnd w:id="154"/>
      <w:r>
        <w:rPr>
          <w:b/>
        </w:rPr>
        <w:t xml:space="preserve">Olson M, Rosell JA, Martínez‐Pérez C, León‐Gómez C, Fajardo A, Isnard S, Cervantes‐Alcayde MA, Echeverría A, Figueroa‐Abundiz VA, Segovia‐Rivas A </w:t>
      </w:r>
      <w:r>
        <w:rPr>
          <w:b/>
          <w:i/>
        </w:rPr>
        <w:t>et al.</w:t>
      </w:r>
      <w:r>
        <w:t xml:space="preserve"> </w:t>
      </w:r>
      <w:r>
        <w:rPr>
          <w:b/>
        </w:rPr>
        <w:t>2020</w:t>
      </w:r>
      <w:r>
        <w:t xml:space="preserve">. Xylem vessel-diameter–shoot-length scaling: Ecological significance of porosity types and other traits. </w:t>
      </w:r>
      <w:r>
        <w:rPr>
          <w:i/>
        </w:rPr>
        <w:t>Ecological Monographs</w:t>
      </w:r>
      <w:r>
        <w:t xml:space="preserve"> </w:t>
      </w:r>
      <w:r>
        <w:rPr>
          <w:b/>
        </w:rPr>
        <w:t>n/a</w:t>
      </w:r>
      <w:r>
        <w:t>.</w:t>
      </w:r>
    </w:p>
    <w:p w:rsidR="00206456" w:rsidRDefault="00E44503">
      <w:pPr>
        <w:pStyle w:val="Bibliography"/>
      </w:pPr>
      <w:bookmarkStart w:id="156" w:name="ref-olson_plant_2018"/>
      <w:bookmarkEnd w:id="155"/>
      <w:r>
        <w:rPr>
          <w:b/>
        </w:rPr>
        <w:t xml:space="preserve">Olson ME, Soriano D, Rosell JA, Anfodillo T, Donoghue MJ, Edwards EJ, León-Gómez C, Dawson T, Martínez JJC, Castorena M </w:t>
      </w:r>
      <w:r>
        <w:rPr>
          <w:b/>
          <w:i/>
        </w:rPr>
        <w:t>et al.</w:t>
      </w:r>
      <w:r>
        <w:t xml:space="preserve"> </w:t>
      </w:r>
      <w:r>
        <w:rPr>
          <w:b/>
        </w:rPr>
        <w:t>2018</w:t>
      </w:r>
      <w:r>
        <w:t xml:space="preserve">. Plant height and hydraulic vulnerability to drought and cold. </w:t>
      </w:r>
      <w:r>
        <w:rPr>
          <w:i/>
        </w:rPr>
        <w:t>Proceedings of the National Academy of Sciences</w:t>
      </w:r>
      <w:r>
        <w:t xml:space="preserve"> </w:t>
      </w:r>
      <w:r>
        <w:rPr>
          <w:b/>
        </w:rPr>
        <w:t>115</w:t>
      </w:r>
      <w:r>
        <w:t>: 7551–7556.</w:t>
      </w:r>
    </w:p>
    <w:p w:rsidR="00206456" w:rsidRDefault="00E44503">
      <w:pPr>
        <w:pStyle w:val="Bibliography"/>
      </w:pPr>
      <w:bookmarkStart w:id="157" w:name="ref-phillips_reliance_2003"/>
      <w:bookmarkEnd w:id="156"/>
      <w:r>
        <w:rPr>
          <w:b/>
        </w:rPr>
        <w:t>Phillips NG, Ryan MG, Bond BJ, McDowell NG, Hinckley TM, Čermák J</w:t>
      </w:r>
      <w:r>
        <w:t xml:space="preserve">. </w:t>
      </w:r>
      <w:r>
        <w:rPr>
          <w:b/>
        </w:rPr>
        <w:t>2003</w:t>
      </w:r>
      <w:r>
        <w:t xml:space="preserve">. Reliance on stored water increases with tree size in three species in the Pacific Northwest. </w:t>
      </w:r>
      <w:r>
        <w:rPr>
          <w:i/>
        </w:rPr>
        <w:t>Tree Physiology</w:t>
      </w:r>
      <w:r>
        <w:t xml:space="preserve"> </w:t>
      </w:r>
      <w:r>
        <w:rPr>
          <w:b/>
        </w:rPr>
        <w:t>23</w:t>
      </w:r>
      <w:r>
        <w:t>: 237–245.</w:t>
      </w:r>
    </w:p>
    <w:p w:rsidR="00206456" w:rsidRDefault="00E44503">
      <w:pPr>
        <w:pStyle w:val="Bibliography"/>
      </w:pPr>
      <w:bookmarkStart w:id="158" w:name="ref-powell_differences_2017"/>
      <w:bookmarkEnd w:id="157"/>
      <w:r>
        <w:rPr>
          <w:b/>
        </w:rPr>
        <w:t>Powell TL, Wheeler JK, Oliveira AAR de, Costa ACL da, Saleska SR, Meir P, Moorcroft PR</w:t>
      </w:r>
      <w:r>
        <w:t xml:space="preserve">. </w:t>
      </w:r>
      <w:r>
        <w:rPr>
          <w:b/>
        </w:rPr>
        <w:t>2017</w:t>
      </w:r>
      <w:r>
        <w:t xml:space="preserve">. Differences in xylem and leaf hydraulic traits explain differences in drought tolerance among mature Amazon rainforest trees. </w:t>
      </w:r>
      <w:r>
        <w:rPr>
          <w:i/>
        </w:rPr>
        <w:t>Global Change Biology</w:t>
      </w:r>
      <w:r>
        <w:t xml:space="preserve"> </w:t>
      </w:r>
      <w:r>
        <w:rPr>
          <w:b/>
        </w:rPr>
        <w:t>23</w:t>
      </w:r>
      <w:r>
        <w:t>: 4280–4293.</w:t>
      </w:r>
    </w:p>
    <w:p w:rsidR="00206456" w:rsidRDefault="00E44503">
      <w:pPr>
        <w:pStyle w:val="Bibliography"/>
      </w:pPr>
      <w:bookmarkStart w:id="159" w:name="ref-powers_catastrophic_2020"/>
      <w:bookmarkEnd w:id="158"/>
      <w:r>
        <w:rPr>
          <w:b/>
        </w:rPr>
        <w:t xml:space="preserve">Powers JS, G GV, Brodribb TJ, Schwartz NB, Pérez‐Aviles D, Smith‐Martin CM, Becknell JM, Aureli F, Blanco R, Calderón‐Morales E </w:t>
      </w:r>
      <w:r>
        <w:rPr>
          <w:b/>
          <w:i/>
        </w:rPr>
        <w:t>et al.</w:t>
      </w:r>
      <w:r>
        <w:t xml:space="preserve"> </w:t>
      </w:r>
      <w:r>
        <w:rPr>
          <w:b/>
        </w:rPr>
        <w:t>2020</w:t>
      </w:r>
      <w:r>
        <w:t xml:space="preserve">. A catastrophic tropical drought kills hydraulically vulnerable tree species. </w:t>
      </w:r>
      <w:r>
        <w:rPr>
          <w:i/>
        </w:rPr>
        <w:t>Global Change Biology</w:t>
      </w:r>
      <w:r>
        <w:t xml:space="preserve"> </w:t>
      </w:r>
      <w:r>
        <w:rPr>
          <w:b/>
        </w:rPr>
        <w:t>26</w:t>
      </w:r>
      <w:r>
        <w:t>: 3122–3133.</w:t>
      </w:r>
    </w:p>
    <w:p w:rsidR="00206456" w:rsidRDefault="00E44503">
      <w:pPr>
        <w:pStyle w:val="Bibliography"/>
      </w:pPr>
      <w:bookmarkStart w:id="160" w:name="ref-pretzsch_drought_2018"/>
      <w:bookmarkEnd w:id="159"/>
      <w:r>
        <w:rPr>
          <w:b/>
        </w:rPr>
        <w:t>Pretzsch H, Schütze G, Biber P</w:t>
      </w:r>
      <w:r>
        <w:t xml:space="preserve">. </w:t>
      </w:r>
      <w:r>
        <w:rPr>
          <w:b/>
        </w:rPr>
        <w:t>2018</w:t>
      </w:r>
      <w:r>
        <w:t xml:space="preserve">. Drought can favour the growth of small in relation to tall trees in mature stands of Norway spruce and European beech. </w:t>
      </w:r>
      <w:r>
        <w:rPr>
          <w:i/>
        </w:rPr>
        <w:t>Forest Ecosystems</w:t>
      </w:r>
      <w:r>
        <w:t xml:space="preserve"> </w:t>
      </w:r>
      <w:r>
        <w:rPr>
          <w:b/>
        </w:rPr>
        <w:t>5</w:t>
      </w:r>
      <w:r>
        <w:t>: 20.</w:t>
      </w:r>
    </w:p>
    <w:p w:rsidR="00206456" w:rsidRDefault="00E44503">
      <w:pPr>
        <w:pStyle w:val="Bibliography"/>
      </w:pPr>
      <w:bookmarkStart w:id="161" w:name="ref-R-base"/>
      <w:bookmarkEnd w:id="160"/>
      <w:r>
        <w:rPr>
          <w:b/>
        </w:rPr>
        <w:t>R Core Team</w:t>
      </w:r>
      <w:r>
        <w:t xml:space="preserve">. </w:t>
      </w:r>
      <w:r>
        <w:rPr>
          <w:b/>
        </w:rPr>
        <w:t>2019</w:t>
      </w:r>
      <w:r>
        <w:t xml:space="preserve">. </w:t>
      </w:r>
      <w:r>
        <w:rPr>
          <w:i/>
        </w:rPr>
        <w:t>R: A language and environment for statistical computing</w:t>
      </w:r>
      <w:r>
        <w:t>. Vienna, Austria: R Foundation for Statistical Computing.</w:t>
      </w:r>
    </w:p>
    <w:p w:rsidR="00206456" w:rsidRDefault="00E44503">
      <w:pPr>
        <w:pStyle w:val="Bibliography"/>
      </w:pPr>
      <w:bookmarkStart w:id="162" w:name="ref-rey-sanchez_spatial_2016"/>
      <w:bookmarkEnd w:id="161"/>
      <w:r>
        <w:rPr>
          <w:b/>
        </w:rPr>
        <w:t>Rey-Sánchez AC, Slot M, Posada JM, Kitajima K</w:t>
      </w:r>
      <w:r>
        <w:t xml:space="preserve">. </w:t>
      </w:r>
      <w:r>
        <w:rPr>
          <w:b/>
        </w:rPr>
        <w:t>2016</w:t>
      </w:r>
      <w:r>
        <w:t xml:space="preserve">. Spatial and seasonal variation in leaf temperature within the canopy of a tropical forest. </w:t>
      </w:r>
      <w:r>
        <w:rPr>
          <w:i/>
        </w:rPr>
        <w:t>Climate Research</w:t>
      </w:r>
      <w:r>
        <w:t xml:space="preserve"> </w:t>
      </w:r>
      <w:r>
        <w:rPr>
          <w:b/>
        </w:rPr>
        <w:t>71</w:t>
      </w:r>
      <w:r>
        <w:t>: 75–89.</w:t>
      </w:r>
    </w:p>
    <w:p w:rsidR="00206456" w:rsidRDefault="00E44503">
      <w:pPr>
        <w:pStyle w:val="Bibliography"/>
      </w:pPr>
      <w:bookmarkStart w:id="163" w:name="ref-rosas_adjustments_2019"/>
      <w:bookmarkEnd w:id="162"/>
      <w:r>
        <w:rPr>
          <w:b/>
        </w:rPr>
        <w:t>Rosas T, Mencuccini M, Barba J, Cochard H, Saura‐Mas S, Martínez‐Vilalta J</w:t>
      </w:r>
      <w:r>
        <w:t xml:space="preserve">. </w:t>
      </w:r>
      <w:r>
        <w:rPr>
          <w:b/>
        </w:rPr>
        <w:t>2019</w:t>
      </w:r>
      <w:r>
        <w:t xml:space="preserve">. Adjustments and coordination of hydraulic, leaf and stem traits along a water availability gradient. </w:t>
      </w:r>
      <w:r>
        <w:rPr>
          <w:i/>
        </w:rPr>
        <w:t>New Phytologist</w:t>
      </w:r>
      <w:r>
        <w:t xml:space="preserve"> </w:t>
      </w:r>
      <w:r>
        <w:rPr>
          <w:b/>
        </w:rPr>
        <w:t>223</w:t>
      </w:r>
      <w:r>
        <w:t>: 632–646.</w:t>
      </w:r>
    </w:p>
    <w:p w:rsidR="00206456" w:rsidRDefault="00E44503">
      <w:pPr>
        <w:pStyle w:val="Bibliography"/>
      </w:pPr>
      <w:bookmarkStart w:id="164" w:name="ref-roskilly_conflicting_2019"/>
      <w:bookmarkEnd w:id="163"/>
      <w:r>
        <w:rPr>
          <w:b/>
        </w:rPr>
        <w:lastRenderedPageBreak/>
        <w:t>Roskilly B, Keeling E, Hood S, Giuggiola A, Sala A</w:t>
      </w:r>
      <w:r>
        <w:t xml:space="preserve">. </w:t>
      </w:r>
      <w:r>
        <w:rPr>
          <w:b/>
        </w:rPr>
        <w:t>2019</w:t>
      </w:r>
      <w:r>
        <w:t xml:space="preserve">. Conflicting functional effects of xylem pit structure relate to the growth-longevity trade-off in a conifer species. </w:t>
      </w:r>
      <w:r>
        <w:rPr>
          <w:i/>
        </w:rPr>
        <w:t>PNAS. doi: /10.1073/pnas.1900734116.</w:t>
      </w:r>
    </w:p>
    <w:p w:rsidR="00206456" w:rsidRDefault="00E44503">
      <w:pPr>
        <w:pStyle w:val="Bibliography"/>
      </w:pPr>
      <w:bookmarkStart w:id="165" w:name="ref-ryan_hydraulic_2006"/>
      <w:bookmarkEnd w:id="164"/>
      <w:r>
        <w:rPr>
          <w:b/>
        </w:rPr>
        <w:t>Ryan MG, Phillips N, Bond BJ</w:t>
      </w:r>
      <w:r>
        <w:t xml:space="preserve">. </w:t>
      </w:r>
      <w:r>
        <w:rPr>
          <w:b/>
        </w:rPr>
        <w:t>2006</w:t>
      </w:r>
      <w:r>
        <w:t xml:space="preserve">. The hydraulic limitation hypothesis revisited. </w:t>
      </w:r>
      <w:r>
        <w:rPr>
          <w:i/>
        </w:rPr>
        <w:t>Plant, Cell &amp; Environment</w:t>
      </w:r>
      <w:r>
        <w:t xml:space="preserve"> </w:t>
      </w:r>
      <w:r>
        <w:rPr>
          <w:b/>
        </w:rPr>
        <w:t>29</w:t>
      </w:r>
      <w:r>
        <w:t>: 367–381.</w:t>
      </w:r>
    </w:p>
    <w:p w:rsidR="00206456" w:rsidRDefault="00E44503">
      <w:pPr>
        <w:pStyle w:val="Bibliography"/>
      </w:pPr>
      <w:bookmarkStart w:id="166" w:name="ref-sapes_plant_2019"/>
      <w:bookmarkEnd w:id="165"/>
      <w:r>
        <w:rPr>
          <w:b/>
        </w:rPr>
        <w:t>Sapes G, Roskilly B, Dobrowski S, Maneta M, Anderegg WRL, Martinez-Vilalta J, Sala A</w:t>
      </w:r>
      <w:r>
        <w:t xml:space="preserve">. </w:t>
      </w:r>
      <w:r>
        <w:rPr>
          <w:b/>
        </w:rPr>
        <w:t>2019</w:t>
      </w:r>
      <w:r>
        <w:t xml:space="preserve">. Plant water content integrates hydraulics and carbon depletion to predict drought-induced seedling mortality. </w:t>
      </w:r>
      <w:r>
        <w:rPr>
          <w:i/>
        </w:rPr>
        <w:t>Tree Physiology</w:t>
      </w:r>
      <w:r>
        <w:t xml:space="preserve"> </w:t>
      </w:r>
      <w:r>
        <w:rPr>
          <w:b/>
        </w:rPr>
        <w:t>39</w:t>
      </w:r>
      <w:r>
        <w:t>: 1300–1312.</w:t>
      </w:r>
    </w:p>
    <w:p w:rsidR="00206456" w:rsidRDefault="00E44503">
      <w:pPr>
        <w:pStyle w:val="Bibliography"/>
      </w:pPr>
      <w:bookmarkStart w:id="167" w:name="ref-scharnweber_confessions_2019"/>
      <w:bookmarkEnd w:id="166"/>
      <w:r>
        <w:rPr>
          <w:b/>
        </w:rPr>
        <w:t>Scharnweber T, Heinze L, Cruz-García R, Maaten-Theunissen M van der, Wilmking M</w:t>
      </w:r>
      <w:r>
        <w:t xml:space="preserve">. </w:t>
      </w:r>
      <w:r>
        <w:rPr>
          <w:b/>
        </w:rPr>
        <w:t>2019</w:t>
      </w:r>
      <w:r>
        <w:t xml:space="preserve">. Confessions of solitary oaks: We grow fast but we fear the drought. </w:t>
      </w:r>
      <w:r>
        <w:rPr>
          <w:i/>
        </w:rPr>
        <w:t>Dendrochronologia</w:t>
      </w:r>
      <w:r>
        <w:t xml:space="preserve"> </w:t>
      </w:r>
      <w:r>
        <w:rPr>
          <w:b/>
        </w:rPr>
        <w:t>55</w:t>
      </w:r>
      <w:r>
        <w:t>: 43–49.</w:t>
      </w:r>
    </w:p>
    <w:p w:rsidR="00206456" w:rsidRDefault="00E44503">
      <w:pPr>
        <w:pStyle w:val="Bibliography"/>
      </w:pPr>
      <w:bookmarkStart w:id="168" w:name="ref-scholz_hydraulic_2011"/>
      <w:bookmarkEnd w:id="167"/>
      <w:r>
        <w:rPr>
          <w:b/>
        </w:rPr>
        <w:t>Scholz FG, Phillips NG, Bucci SJ, Meinzer FC, Goldstein G</w:t>
      </w:r>
      <w:r>
        <w:t xml:space="preserve">. </w:t>
      </w:r>
      <w:r>
        <w:rPr>
          <w:b/>
        </w:rPr>
        <w:t>2011</w:t>
      </w:r>
      <w:r>
        <w:t>. Hydraulic Capacitance: Biophysics and Functional Significance of Internal Water Sources in Relation to Tree Size. In: Meinzer FC, Lachenbruch B, Dawson TE, eds. Tree Physiology. Size- and Age-Related Changes in Tree Structure and Function. Dordrecht: Springer Netherlands, 341–361.</w:t>
      </w:r>
    </w:p>
    <w:p w:rsidR="00206456" w:rsidRDefault="00E44503">
      <w:pPr>
        <w:pStyle w:val="Bibliography"/>
      </w:pPr>
      <w:bookmarkStart w:id="169" w:name="ref-schongart_dendroecological_2017"/>
      <w:bookmarkEnd w:id="168"/>
      <w:r>
        <w:rPr>
          <w:b/>
        </w:rPr>
        <w:t>Schöngart J, Bräuning A, Barbosa ACMC, Lisi CS, Oliveira JM de</w:t>
      </w:r>
      <w:r>
        <w:t xml:space="preserve">. </w:t>
      </w:r>
      <w:r>
        <w:rPr>
          <w:b/>
        </w:rPr>
        <w:t>2017</w:t>
      </w:r>
      <w:r>
        <w:t>. Dendroecological Studies in the Neotropics: History, Status and Future Challenges. In: Amoroso MM, Daniels LD, Baker PJ, Camarero JJ, eds. Ecological Studies. Dendroecology: Tree-Ring Analyses Applied to Ecological Studies. Cham: Springer International Publishing, 35–73.</w:t>
      </w:r>
    </w:p>
    <w:p w:rsidR="00206456" w:rsidRDefault="00E44503">
      <w:pPr>
        <w:pStyle w:val="Bibliography"/>
      </w:pPr>
      <w:bookmarkStart w:id="170" w:name="ref-scoffoni_leaf_2014"/>
      <w:bookmarkEnd w:id="169"/>
      <w:r>
        <w:rPr>
          <w:b/>
        </w:rPr>
        <w:t>Scoffoni C, Vuong C, Diep S, Cochard H, Sack L</w:t>
      </w:r>
      <w:r>
        <w:t xml:space="preserve">. </w:t>
      </w:r>
      <w:r>
        <w:rPr>
          <w:b/>
        </w:rPr>
        <w:t>2014</w:t>
      </w:r>
      <w:r>
        <w:t xml:space="preserve">. Leaf Shrinkage with Dehydration: Coordination with Hydraulic Vulnerability and Drought Tolerance. </w:t>
      </w:r>
      <w:r>
        <w:rPr>
          <w:i/>
        </w:rPr>
        <w:t>Plant Physiology</w:t>
      </w:r>
      <w:r>
        <w:t xml:space="preserve"> </w:t>
      </w:r>
      <w:r>
        <w:rPr>
          <w:b/>
        </w:rPr>
        <w:t>164</w:t>
      </w:r>
      <w:r>
        <w:t>: 1772–1788.</w:t>
      </w:r>
    </w:p>
    <w:p w:rsidR="00206456" w:rsidRDefault="00E44503">
      <w:pPr>
        <w:pStyle w:val="Bibliography"/>
      </w:pPr>
      <w:bookmarkStart w:id="171" w:name="ref-simeone_coupled_2019"/>
      <w:bookmarkEnd w:id="170"/>
      <w:r>
        <w:rPr>
          <w:b/>
        </w:rPr>
        <w:t>Simeone C, Maneta MP, Holden ZA, Sapes G, Sala A, Dobrowski SZ</w:t>
      </w:r>
      <w:r>
        <w:t xml:space="preserve">. </w:t>
      </w:r>
      <w:r>
        <w:rPr>
          <w:b/>
        </w:rPr>
        <w:t>2019</w:t>
      </w:r>
      <w:r>
        <w:t xml:space="preserve">. Coupled ecohydrology and plant hydraulics modeling predicts ponderosa pine seedling mortality and lower treeline in the US Northern Rocky Mountains. </w:t>
      </w:r>
      <w:r>
        <w:rPr>
          <w:i/>
        </w:rPr>
        <w:t>New Phytologist</w:t>
      </w:r>
      <w:r>
        <w:t xml:space="preserve"> </w:t>
      </w:r>
      <w:r>
        <w:rPr>
          <w:b/>
        </w:rPr>
        <w:t>221</w:t>
      </w:r>
      <w:r>
        <w:t>: 1814–1830.</w:t>
      </w:r>
    </w:p>
    <w:p w:rsidR="00206456" w:rsidRDefault="00E44503">
      <w:pPr>
        <w:pStyle w:val="Bibliography"/>
      </w:pPr>
      <w:bookmarkStart w:id="172" w:name="ref-slette_how_2019"/>
      <w:bookmarkEnd w:id="171"/>
      <w:r>
        <w:rPr>
          <w:b/>
        </w:rPr>
        <w:t>Slette IJ, Post AK, Awad M, Even T, Punzalan A, Williams S, Smith MD, Knapp AK</w:t>
      </w:r>
      <w:r>
        <w:t xml:space="preserve">. </w:t>
      </w:r>
      <w:r>
        <w:rPr>
          <w:b/>
        </w:rPr>
        <w:t>2019</w:t>
      </w:r>
      <w:r>
        <w:t xml:space="preserve">. How ecologists define drought, and why we should do better. </w:t>
      </w:r>
      <w:r>
        <w:rPr>
          <w:i/>
        </w:rPr>
        <w:t>Global Change Biology</w:t>
      </w:r>
      <w:r>
        <w:t xml:space="preserve"> </w:t>
      </w:r>
      <w:r>
        <w:rPr>
          <w:b/>
        </w:rPr>
        <w:t>0</w:t>
      </w:r>
      <w:r>
        <w:t>: 1–8.</w:t>
      </w:r>
    </w:p>
    <w:p w:rsidR="00206456" w:rsidRDefault="00E44503">
      <w:pPr>
        <w:pStyle w:val="Bibliography"/>
      </w:pPr>
      <w:bookmarkStart w:id="173" w:name="ref-stahl_depth_2013"/>
      <w:bookmarkEnd w:id="172"/>
      <w:r>
        <w:rPr>
          <w:b/>
        </w:rPr>
        <w:t>Stahl C, Hérault B, Rossi V, Burban B, Bréchet C, Bonal D</w:t>
      </w:r>
      <w:r>
        <w:t xml:space="preserve">. </w:t>
      </w:r>
      <w:r>
        <w:rPr>
          <w:b/>
        </w:rPr>
        <w:t>2013</w:t>
      </w:r>
      <w:r>
        <w:t xml:space="preserve">. Depth of soil water uptake by tropical rainforest trees during dry periods: Does tree dimension matter? </w:t>
      </w:r>
      <w:r>
        <w:rPr>
          <w:i/>
        </w:rPr>
        <w:t>Oecologia</w:t>
      </w:r>
      <w:r>
        <w:t xml:space="preserve"> </w:t>
      </w:r>
      <w:r>
        <w:rPr>
          <w:b/>
        </w:rPr>
        <w:t>173</w:t>
      </w:r>
      <w:r>
        <w:t>: 1191–1201.</w:t>
      </w:r>
    </w:p>
    <w:p w:rsidR="00206456" w:rsidRDefault="00E44503">
      <w:pPr>
        <w:pStyle w:val="Bibliography"/>
      </w:pPr>
      <w:bookmarkStart w:id="174" w:name="ref-stovall_terrestrial_2018"/>
      <w:bookmarkEnd w:id="173"/>
      <w:r>
        <w:rPr>
          <w:b/>
        </w:rPr>
        <w:t>Stovall AEL, Anderson-Teixeira KJ, Shugart HH</w:t>
      </w:r>
      <w:r>
        <w:t xml:space="preserve">. </w:t>
      </w:r>
      <w:r>
        <w:rPr>
          <w:b/>
        </w:rPr>
        <w:t>2018a</w:t>
      </w:r>
      <w:r>
        <w:t xml:space="preserve">. Terrestrial LiDAR-derived non-destructive woody biomass estimates for 10 hardwood species in Virginia. </w:t>
      </w:r>
      <w:r>
        <w:rPr>
          <w:i/>
        </w:rPr>
        <w:t>Data in Brief</w:t>
      </w:r>
      <w:r>
        <w:t xml:space="preserve"> </w:t>
      </w:r>
      <w:r>
        <w:rPr>
          <w:b/>
        </w:rPr>
        <w:t>19</w:t>
      </w:r>
      <w:r>
        <w:t>: 1560–1569.</w:t>
      </w:r>
    </w:p>
    <w:p w:rsidR="00206456" w:rsidRDefault="00E44503">
      <w:pPr>
        <w:pStyle w:val="Bibliography"/>
      </w:pPr>
      <w:bookmarkStart w:id="175" w:name="ref-stovall_assessing_2018"/>
      <w:bookmarkEnd w:id="174"/>
      <w:r>
        <w:rPr>
          <w:b/>
        </w:rPr>
        <w:t>Stovall AEL, Anderson-Teixeira KJ, Shugart HH</w:t>
      </w:r>
      <w:r>
        <w:t xml:space="preserve">. </w:t>
      </w:r>
      <w:r>
        <w:rPr>
          <w:b/>
        </w:rPr>
        <w:t>2018b</w:t>
      </w:r>
      <w:r>
        <w:t xml:space="preserve">. Assessing terrestrial laser scanning for developing non-destructive biomass allometry. </w:t>
      </w:r>
      <w:r>
        <w:rPr>
          <w:i/>
        </w:rPr>
        <w:t>Forest Ecology and Management</w:t>
      </w:r>
      <w:r>
        <w:t xml:space="preserve"> </w:t>
      </w:r>
      <w:r>
        <w:rPr>
          <w:b/>
        </w:rPr>
        <w:t>427</w:t>
      </w:r>
      <w:r>
        <w:t>: 217–229.</w:t>
      </w:r>
    </w:p>
    <w:p w:rsidR="00206456" w:rsidRDefault="00E44503">
      <w:pPr>
        <w:pStyle w:val="Bibliography"/>
      </w:pPr>
      <w:bookmarkStart w:id="176" w:name="ref-stovall_tree_2019"/>
      <w:bookmarkEnd w:id="175"/>
      <w:r>
        <w:rPr>
          <w:b/>
        </w:rPr>
        <w:lastRenderedPageBreak/>
        <w:t>Stovall AEL, Shugart H, Yang X</w:t>
      </w:r>
      <w:r>
        <w:t xml:space="preserve">. </w:t>
      </w:r>
      <w:r>
        <w:rPr>
          <w:b/>
        </w:rPr>
        <w:t>2019</w:t>
      </w:r>
      <w:r>
        <w:t xml:space="preserve">. Tree height explains mortality risk during an intense drought. </w:t>
      </w:r>
      <w:r>
        <w:rPr>
          <w:i/>
        </w:rPr>
        <w:t>Nature Communications</w:t>
      </w:r>
      <w:r>
        <w:t xml:space="preserve"> </w:t>
      </w:r>
      <w:r>
        <w:rPr>
          <w:b/>
        </w:rPr>
        <w:t>10</w:t>
      </w:r>
      <w:r>
        <w:t>: 1–6.</w:t>
      </w:r>
    </w:p>
    <w:p w:rsidR="00206456" w:rsidRDefault="00E44503">
      <w:pPr>
        <w:pStyle w:val="Bibliography"/>
      </w:pPr>
      <w:bookmarkStart w:id="177" w:name="ref-stovall_reply_2020"/>
      <w:bookmarkEnd w:id="176"/>
      <w:r>
        <w:rPr>
          <w:b/>
        </w:rPr>
        <w:t>Stovall AEL, Shugart HH, Yang X</w:t>
      </w:r>
      <w:r>
        <w:t xml:space="preserve">. </w:t>
      </w:r>
      <w:r>
        <w:rPr>
          <w:b/>
        </w:rPr>
        <w:t>2020</w:t>
      </w:r>
      <w:r>
        <w:t xml:space="preserve">. Reply to ‘Height-related changes in forest composition explain increasing tree mortality with height during an extreme drought’. </w:t>
      </w:r>
      <w:r>
        <w:rPr>
          <w:i/>
        </w:rPr>
        <w:t>Nature Communications</w:t>
      </w:r>
      <w:r>
        <w:t xml:space="preserve"> </w:t>
      </w:r>
      <w:r>
        <w:rPr>
          <w:b/>
        </w:rPr>
        <w:t>11</w:t>
      </w:r>
      <w:r>
        <w:t>: 3401.</w:t>
      </w:r>
    </w:p>
    <w:p w:rsidR="00206456" w:rsidRDefault="00E44503">
      <w:pPr>
        <w:pStyle w:val="Bibliography"/>
      </w:pPr>
      <w:bookmarkStart w:id="178" w:name="ref-suarez_factors_2004"/>
      <w:bookmarkEnd w:id="177"/>
      <w:r>
        <w:rPr>
          <w:b/>
        </w:rPr>
        <w:t>Suarez ML, Ghermandi L, Kitzberger T</w:t>
      </w:r>
      <w:r>
        <w:t xml:space="preserve">. </w:t>
      </w:r>
      <w:r>
        <w:rPr>
          <w:b/>
        </w:rPr>
        <w:t>2004</w:t>
      </w:r>
      <w:r>
        <w:t xml:space="preserve">. Factors predisposing episodic drought-induced tree mortality in Nothofagus– site, climatic sensitivity and growth trends. </w:t>
      </w:r>
      <w:r>
        <w:rPr>
          <w:i/>
        </w:rPr>
        <w:t>Journal of Ecology</w:t>
      </w:r>
      <w:r>
        <w:t xml:space="preserve"> </w:t>
      </w:r>
      <w:r>
        <w:rPr>
          <w:b/>
        </w:rPr>
        <w:t>92</w:t>
      </w:r>
      <w:r>
        <w:t>: 954–966.</w:t>
      </w:r>
    </w:p>
    <w:p w:rsidR="00206456" w:rsidRDefault="00E44503">
      <w:pPr>
        <w:pStyle w:val="Bibliography"/>
      </w:pPr>
      <w:bookmarkStart w:id="179" w:name="ref-sorensen_calculation_2006"/>
      <w:bookmarkEnd w:id="178"/>
      <w:r>
        <w:rPr>
          <w:b/>
        </w:rPr>
        <w:t>Sørensen R, Zinko U, Seibert J</w:t>
      </w:r>
      <w:r>
        <w:t xml:space="preserve">. </w:t>
      </w:r>
      <w:r>
        <w:rPr>
          <w:b/>
        </w:rPr>
        <w:t>2006</w:t>
      </w:r>
      <w:r>
        <w:t xml:space="preserve">. On the calculation of the topographic wetness index: Evaluation of different methods based on field observations. </w:t>
      </w:r>
      <w:r>
        <w:rPr>
          <w:i/>
        </w:rPr>
        <w:t>Hydrology and Earth System Sciences</w:t>
      </w:r>
      <w:r>
        <w:t xml:space="preserve"> </w:t>
      </w:r>
      <w:r>
        <w:rPr>
          <w:b/>
        </w:rPr>
        <w:t>10</w:t>
      </w:r>
      <w:r>
        <w:t>: 101–112.</w:t>
      </w:r>
    </w:p>
    <w:p w:rsidR="00206456" w:rsidRDefault="00E44503">
      <w:pPr>
        <w:pStyle w:val="Bibliography"/>
      </w:pPr>
      <w:bookmarkStart w:id="180" w:name="ref-trenberth_global_2014"/>
      <w:bookmarkEnd w:id="179"/>
      <w:r>
        <w:rPr>
          <w:b/>
        </w:rPr>
        <w:t>Trenberth KE, Dai A, Schrier G van der, Jones PD, Barichivich J, Briffa KR, Sheffield J</w:t>
      </w:r>
      <w:r>
        <w:t xml:space="preserve">. </w:t>
      </w:r>
      <w:r>
        <w:rPr>
          <w:b/>
        </w:rPr>
        <w:t>2014</w:t>
      </w:r>
      <w:r>
        <w:t xml:space="preserve">. Global warming and changes in drought. </w:t>
      </w:r>
      <w:r>
        <w:rPr>
          <w:i/>
        </w:rPr>
        <w:t>Nature Climate Change</w:t>
      </w:r>
      <w:r>
        <w:t xml:space="preserve"> </w:t>
      </w:r>
      <w:r>
        <w:rPr>
          <w:b/>
        </w:rPr>
        <w:t>4</w:t>
      </w:r>
      <w:r>
        <w:t>: 17–22.</w:t>
      </w:r>
    </w:p>
    <w:p w:rsidR="00206456" w:rsidRDefault="00E44503">
      <w:pPr>
        <w:pStyle w:val="Bibliography"/>
      </w:pPr>
      <w:bookmarkStart w:id="181" w:name="ref-trugman_tree_2018"/>
      <w:bookmarkEnd w:id="180"/>
      <w:r>
        <w:rPr>
          <w:b/>
        </w:rPr>
        <w:t>Trugman AT, Detto M, Bartlett MK, Medvigy D, Anderegg WRL, Schwalm C, Schaffer B, Pacala SW</w:t>
      </w:r>
      <w:r>
        <w:t xml:space="preserve">. </w:t>
      </w:r>
      <w:r>
        <w:rPr>
          <w:b/>
        </w:rPr>
        <w:t>2018</w:t>
      </w:r>
      <w:r>
        <w:t xml:space="preserve">. Tree carbon allocation explains forest drought-kill and recovery patterns. </w:t>
      </w:r>
      <w:r>
        <w:rPr>
          <w:i/>
        </w:rPr>
        <w:t>Ecology Letters</w:t>
      </w:r>
      <w:r>
        <w:t xml:space="preserve"> </w:t>
      </w:r>
      <w:r>
        <w:rPr>
          <w:b/>
        </w:rPr>
        <w:t>21</w:t>
      </w:r>
      <w:r>
        <w:t>: 1552–1560.</w:t>
      </w:r>
    </w:p>
    <w:p w:rsidR="00206456" w:rsidRDefault="00E44503">
      <w:pPr>
        <w:pStyle w:val="Bibliography"/>
      </w:pPr>
      <w:bookmarkStart w:id="182" w:name="ref-vitasse_contrasting_2019"/>
      <w:bookmarkEnd w:id="181"/>
      <w:r>
        <w:rPr>
          <w:b/>
        </w:rPr>
        <w:t xml:space="preserve">Vitasse Y, Bottero A, Cailleret M, Bigler C, Fonti P, Gessler A, Lévesque M, Rohner B, Weber P, Rigling A </w:t>
      </w:r>
      <w:r>
        <w:rPr>
          <w:b/>
          <w:i/>
        </w:rPr>
        <w:t>et al.</w:t>
      </w:r>
      <w:r>
        <w:t xml:space="preserve"> </w:t>
      </w:r>
      <w:r>
        <w:rPr>
          <w:b/>
        </w:rPr>
        <w:t>2019</w:t>
      </w:r>
      <w:r>
        <w:t xml:space="preserve">. Contrasting resistance and resilience to extreme drought and late spring frost in five major European tree species. </w:t>
      </w:r>
      <w:r>
        <w:rPr>
          <w:i/>
        </w:rPr>
        <w:t>Global Change Biology</w:t>
      </w:r>
      <w:r>
        <w:t xml:space="preserve"> </w:t>
      </w:r>
      <w:r>
        <w:rPr>
          <w:b/>
        </w:rPr>
        <w:t>25</w:t>
      </w:r>
      <w:r>
        <w:t>: 3781–3792.</w:t>
      </w:r>
    </w:p>
    <w:p w:rsidR="00206456" w:rsidRDefault="00E44503">
      <w:pPr>
        <w:pStyle w:val="Bibliography"/>
      </w:pPr>
      <w:bookmarkStart w:id="183" w:name="ref-wheeler_variations_2007"/>
      <w:bookmarkEnd w:id="182"/>
      <w:r>
        <w:rPr>
          <w:b/>
        </w:rPr>
        <w:t>Wheeler EA, Baas P, Rodgers S</w:t>
      </w:r>
      <w:r>
        <w:t xml:space="preserve">. </w:t>
      </w:r>
      <w:r>
        <w:rPr>
          <w:b/>
        </w:rPr>
        <w:t>2007</w:t>
      </w:r>
      <w:r>
        <w:t xml:space="preserve">. Variations In Dieot Wood Anatomy: A Global Analysis Based on the Insidewood Database. </w:t>
      </w:r>
      <w:r>
        <w:rPr>
          <w:i/>
        </w:rPr>
        <w:t>IAWA Journal</w:t>
      </w:r>
      <w:r>
        <w:t xml:space="preserve"> </w:t>
      </w:r>
      <w:r>
        <w:rPr>
          <w:b/>
        </w:rPr>
        <w:t>28</w:t>
      </w:r>
      <w:r>
        <w:t>: 229–258.</w:t>
      </w:r>
    </w:p>
    <w:p w:rsidR="00206456" w:rsidRDefault="00E44503">
      <w:pPr>
        <w:pStyle w:val="Bibliography"/>
      </w:pPr>
      <w:bookmarkStart w:id="184" w:name="ref-zach_vessel_2010"/>
      <w:bookmarkEnd w:id="183"/>
      <w:r>
        <w:rPr>
          <w:b/>
        </w:rPr>
        <w:t>Zach A, Schuldt B, Brix S, Horna V, Culmsee H, Leuschner C</w:t>
      </w:r>
      <w:r>
        <w:t xml:space="preserve">. </w:t>
      </w:r>
      <w:r>
        <w:rPr>
          <w:b/>
        </w:rPr>
        <w:t>2010</w:t>
      </w:r>
      <w:r>
        <w:t xml:space="preserve">. Vessel diameter and xylem hydraulic conductivity increase with tree height in tropical rainforest trees in Sulawesi, Indonesia. </w:t>
      </w:r>
      <w:r>
        <w:rPr>
          <w:i/>
        </w:rPr>
        <w:t>Flora - Morphology, Distribution, Functional Ecology of Plants</w:t>
      </w:r>
      <w:r>
        <w:t xml:space="preserve"> </w:t>
      </w:r>
      <w:r>
        <w:rPr>
          <w:b/>
        </w:rPr>
        <w:t>205</w:t>
      </w:r>
      <w:r>
        <w:t>: 506–512.</w:t>
      </w:r>
    </w:p>
    <w:p w:rsidR="00206456" w:rsidRDefault="00E44503">
      <w:pPr>
        <w:pStyle w:val="Bibliography"/>
      </w:pPr>
      <w:bookmarkStart w:id="185" w:name="ref-zellweger_seasonal_2019"/>
      <w:bookmarkEnd w:id="184"/>
      <w:r>
        <w:rPr>
          <w:b/>
        </w:rPr>
        <w:t xml:space="preserve">Zellweger F, Coomes D, Lenoir J, Depauw L, Maes SL, Wulf M, Kirby KJ, Brunet J, Kopecký M, Máliš F </w:t>
      </w:r>
      <w:r>
        <w:rPr>
          <w:b/>
          <w:i/>
        </w:rPr>
        <w:t>et al.</w:t>
      </w:r>
      <w:r>
        <w:t xml:space="preserve"> </w:t>
      </w:r>
      <w:r>
        <w:rPr>
          <w:b/>
        </w:rPr>
        <w:t>2019</w:t>
      </w:r>
      <w:r>
        <w:t xml:space="preserve">. Seasonal drivers of understorey temperature buffering in temperate deciduous forests across Europe. </w:t>
      </w:r>
      <w:r>
        <w:rPr>
          <w:i/>
        </w:rPr>
        <w:t>Global Ecology and Biogeography</w:t>
      </w:r>
      <w:r>
        <w:t xml:space="preserve"> </w:t>
      </w:r>
      <w:r>
        <w:rPr>
          <w:b/>
        </w:rPr>
        <w:t>28</w:t>
      </w:r>
      <w:r>
        <w:t>: 1774–1786.</w:t>
      </w:r>
    </w:p>
    <w:p w:rsidR="00206456" w:rsidRDefault="00E44503">
      <w:pPr>
        <w:pStyle w:val="Bibliography"/>
      </w:pPr>
      <w:bookmarkStart w:id="186" w:name="ref-zhu_leaf_2018"/>
      <w:bookmarkEnd w:id="185"/>
      <w:r>
        <w:rPr>
          <w:b/>
        </w:rPr>
        <w:t>Zhu S-D, Chen Y-J, Ye Q, He P-C, Liu H, Li R-H, Fu P-L, Jiang G-F, Cao K-F</w:t>
      </w:r>
      <w:r>
        <w:t xml:space="preserve">. </w:t>
      </w:r>
      <w:r>
        <w:rPr>
          <w:b/>
        </w:rPr>
        <w:t>2018</w:t>
      </w:r>
      <w:r>
        <w:t xml:space="preserve">. Leaf turgor loss point is correlated with drought tolerance and leaf carbon economics traits. </w:t>
      </w:r>
      <w:r>
        <w:rPr>
          <w:i/>
        </w:rPr>
        <w:t>Tree Physiology</w:t>
      </w:r>
      <w:r>
        <w:t xml:space="preserve"> </w:t>
      </w:r>
      <w:r>
        <w:rPr>
          <w:b/>
        </w:rPr>
        <w:t>38</w:t>
      </w:r>
      <w:r>
        <w:t>: 658–663.</w:t>
      </w:r>
    </w:p>
    <w:p w:rsidR="00206456" w:rsidRDefault="00E44503">
      <w:pPr>
        <w:pStyle w:val="Bibliography"/>
      </w:pPr>
      <w:bookmarkStart w:id="187" w:name="ref-zuleta_drought-induced_2017"/>
      <w:bookmarkEnd w:id="186"/>
      <w:r>
        <w:rPr>
          <w:b/>
        </w:rPr>
        <w:t>Zuleta D, Duque A, Cardenas D, Muller‐Landau HC, Davies SJ</w:t>
      </w:r>
      <w:r>
        <w:t xml:space="preserve">. </w:t>
      </w:r>
      <w:r>
        <w:rPr>
          <w:b/>
        </w:rPr>
        <w:t>2017</w:t>
      </w:r>
      <w:r>
        <w:t xml:space="preserve">. Drought-induced mortality patterns and rapid biomass recovery in a terra firme forest in the Colombian Amazon. </w:t>
      </w:r>
      <w:r>
        <w:rPr>
          <w:i/>
        </w:rPr>
        <w:t>Ecology</w:t>
      </w:r>
      <w:r>
        <w:t xml:space="preserve"> </w:t>
      </w:r>
      <w:r>
        <w:rPr>
          <w:b/>
        </w:rPr>
        <w:t>98</w:t>
      </w:r>
      <w:r>
        <w:t>: 2538–2546.</w:t>
      </w:r>
      <w:bookmarkEnd w:id="80"/>
      <w:bookmarkEnd w:id="187"/>
    </w:p>
    <w:sectPr w:rsidR="002064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Lawren" w:date="2020-09-24T15:33:00Z" w:initials="L">
    <w:p w:rsidR="0047452C" w:rsidRDefault="0047452C">
      <w:pPr>
        <w:pStyle w:val="CommentText"/>
      </w:pPr>
      <w:r>
        <w:rPr>
          <w:rStyle w:val="CommentReference"/>
        </w:rPr>
        <w:annotationRef/>
      </w:r>
      <w:r>
        <w:t>changed order to reflect order of thought of the factors</w:t>
      </w:r>
    </w:p>
  </w:comment>
  <w:comment w:id="8" w:author="Lawren" w:date="2020-09-24T15:33:00Z" w:initials="L">
    <w:p w:rsidR="0047452C" w:rsidRDefault="0047452C">
      <w:pPr>
        <w:pStyle w:val="CommentText"/>
      </w:pPr>
      <w:r>
        <w:rPr>
          <w:rStyle w:val="CommentReference"/>
        </w:rPr>
        <w:annotationRef/>
      </w:r>
      <w:r>
        <w:t>changed order to reflect order of processes occurring during dehydration</w:t>
      </w:r>
    </w:p>
  </w:comment>
  <w:comment w:id="17" w:author="Lawren" w:date="2020-09-24T15:33:00Z" w:initials="L">
    <w:p w:rsidR="0047452C" w:rsidRDefault="0047452C">
      <w:pPr>
        <w:pStyle w:val="CommentText"/>
      </w:pPr>
      <w:r>
        <w:rPr>
          <w:rStyle w:val="CommentReference"/>
        </w:rPr>
        <w:annotationRef/>
      </w:r>
      <w:r>
        <w:t>suggest to add definition of recovery here…</w:t>
      </w:r>
    </w:p>
  </w:comment>
  <w:comment w:id="29" w:author="Lawren" w:date="2020-09-24T15:33:00Z" w:initials="L">
    <w:p w:rsidR="007B6355" w:rsidRDefault="007B6355">
      <w:pPr>
        <w:pStyle w:val="CommentText"/>
      </w:pPr>
      <w:r>
        <w:rPr>
          <w:rStyle w:val="CommentReference"/>
        </w:rPr>
        <w:annotationRef/>
      </w:r>
      <w:r>
        <w:t>is this the point? hard to see how lower hydraulic conductivity per se helps trees get tall… but the tapering point is also made below with the Olson refs…</w:t>
      </w:r>
    </w:p>
  </w:comment>
  <w:comment w:id="32" w:author="Lawren" w:date="2020-09-24T15:33:00Z" w:initials="L">
    <w:p w:rsidR="007B6355" w:rsidRDefault="007B6355">
      <w:pPr>
        <w:pStyle w:val="CommentText"/>
      </w:pPr>
      <w:r>
        <w:rPr>
          <w:rStyle w:val="CommentReference"/>
        </w:rPr>
        <w:annotationRef/>
      </w:r>
      <w:r>
        <w:t xml:space="preserve">in UK parlance, “sorting out” can mean “beating up” </w:t>
      </w:r>
      <w:r>
        <w:sym w:font="Wingdings" w:char="F04C"/>
      </w:r>
      <w:r>
        <w:t xml:space="preserve"> We don’t want to trigger the British…</w:t>
      </w:r>
    </w:p>
  </w:comment>
  <w:comment w:id="36" w:author="Lawren" w:date="2020-09-24T15:33:00Z" w:initials="L">
    <w:p w:rsidR="007F65CA" w:rsidRDefault="007F65CA">
      <w:pPr>
        <w:pStyle w:val="CommentText"/>
      </w:pPr>
      <w:r>
        <w:rPr>
          <w:rStyle w:val="CommentReference"/>
        </w:rPr>
        <w:annotationRef/>
      </w:r>
      <w:r>
        <w:t>? consistently</w:t>
      </w:r>
    </w:p>
  </w:comment>
  <w:comment w:id="43" w:author="Lawren" w:date="2020-09-24T15:33:00Z" w:initials="L">
    <w:p w:rsidR="000A2664" w:rsidRDefault="000A2664">
      <w:pPr>
        <w:pStyle w:val="CommentText"/>
      </w:pPr>
      <w:r>
        <w:rPr>
          <w:rStyle w:val="CommentReference"/>
        </w:rPr>
        <w:annotationRef/>
      </w:r>
      <w:r>
        <w:t>is my wording correct? if so, it might be better as corrects missing subject error (who added?)</w:t>
      </w:r>
    </w:p>
  </w:comment>
  <w:comment w:id="59" w:author="Lawren" w:date="2020-09-24T15:33:00Z" w:initials="L">
    <w:p w:rsidR="000A2664" w:rsidRDefault="000A2664">
      <w:pPr>
        <w:pStyle w:val="CommentText"/>
      </w:pPr>
      <w:r>
        <w:rPr>
          <w:rStyle w:val="CommentReference"/>
        </w:rPr>
        <w:annotationRef/>
      </w:r>
      <w:r>
        <w:t>prefer not to say impossible—</w:t>
      </w:r>
      <w:r w:rsidR="00371C7C">
        <w:t xml:space="preserve">see panel 2B in </w:t>
      </w:r>
      <w:hyperlink r:id="rId1" w:history="1">
        <w:r w:rsidR="00371C7C" w:rsidRPr="00DD6E08">
          <w:rPr>
            <w:rStyle w:val="Hyperlink"/>
          </w:rPr>
          <w:t>https://www.google.com/url?sa=t&amp;rct=j&amp;q=&amp;esrc=s&amp;source=web&amp;cd=&amp;ved=2ahUKEwi_jOmP6YLsAhWspFkKHSF_ARk4ChAWMAd6BAgKEAE&amp;url=https%3A%2F%2Fadvances.sciencemag.org%2Fcontent%2F5%2F2%2Feaav1332.full.pdf&amp;usg=AOvVaw3nW2CsCE-PzYJ48exHyS9z</w:t>
        </w:r>
      </w:hyperlink>
    </w:p>
    <w:p w:rsidR="00371C7C" w:rsidRDefault="00371C7C">
      <w:pPr>
        <w:pStyle w:val="CommentText"/>
      </w:pPr>
    </w:p>
    <w:p w:rsidR="00371C7C" w:rsidRDefault="00371C7C">
      <w:pPr>
        <w:pStyle w:val="CommentText"/>
      </w:pPr>
    </w:p>
  </w:comment>
  <w:comment w:id="71" w:author="Lawren" w:date="2020-09-24T15:33:00Z" w:initials="L">
    <w:p w:rsidR="003F2539" w:rsidRDefault="003F2539">
      <w:pPr>
        <w:pStyle w:val="CommentText"/>
      </w:pPr>
      <w:r>
        <w:rPr>
          <w:rStyle w:val="CommentReference"/>
        </w:rPr>
        <w:annotationRef/>
      </w:r>
      <w:r>
        <w:t>for me, what makes Fagus typically “drought sensitive” is its proneness to die early during strong drought due to its extremely intesive shallow roots on typical soils (though it can grow a single deep taproot). Usually it’s obvious to see its roots on the surface of the forest floor… And When thrown down by wind (which is common in the European species) you can see their pancake like root system in the tip-up. So, maybe it is basically drought tolerant during moderate droughts that would affect growth responses, and those intensive roots in the topsoil help them out, but in strong drought, when only trees accessing deep water survive, they are the first to go. worth adding?</w:t>
      </w:r>
    </w:p>
    <w:p w:rsidR="003F2539" w:rsidRDefault="003F2539">
      <w:pPr>
        <w:pStyle w:val="CommentText"/>
      </w:pPr>
    </w:p>
    <w:p w:rsidR="003F2539" w:rsidRDefault="003F2539">
      <w:pPr>
        <w:pStyle w:val="CommentText"/>
      </w:pPr>
      <w:r w:rsidRPr="003F2539">
        <w:t>https://besjournals.onlinelibrary.wiley.com/doi/full/10.1111/j.1365-2745.2012.02017.x</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572" w:rsidRDefault="00FF6572">
      <w:pPr>
        <w:spacing w:after="0"/>
      </w:pPr>
      <w:r>
        <w:separator/>
      </w:r>
    </w:p>
  </w:endnote>
  <w:endnote w:type="continuationSeparator" w:id="0">
    <w:p w:rsidR="00FF6572" w:rsidRDefault="00FF65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572" w:rsidRDefault="00FF6572">
      <w:r>
        <w:separator/>
      </w:r>
    </w:p>
  </w:footnote>
  <w:footnote w:type="continuationSeparator" w:id="0">
    <w:p w:rsidR="00FF6572" w:rsidRDefault="00FF6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B6C4C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05EEFC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662AE9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A2664"/>
    <w:rsid w:val="00183EE3"/>
    <w:rsid w:val="00206456"/>
    <w:rsid w:val="00371C7C"/>
    <w:rsid w:val="003F2539"/>
    <w:rsid w:val="0047452C"/>
    <w:rsid w:val="004E29B3"/>
    <w:rsid w:val="00590D07"/>
    <w:rsid w:val="00784D58"/>
    <w:rsid w:val="007B6355"/>
    <w:rsid w:val="007F65CA"/>
    <w:rsid w:val="008D6863"/>
    <w:rsid w:val="00916716"/>
    <w:rsid w:val="00B86B75"/>
    <w:rsid w:val="00BC48D5"/>
    <w:rsid w:val="00C205E2"/>
    <w:rsid w:val="00C36279"/>
    <w:rsid w:val="00E315A3"/>
    <w:rsid w:val="00E44503"/>
    <w:rsid w:val="00FF65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44503"/>
    <w:pPr>
      <w:spacing w:after="0"/>
    </w:pPr>
    <w:rPr>
      <w:rFonts w:ascii="Tahoma" w:hAnsi="Tahoma" w:cs="Tahoma"/>
      <w:sz w:val="16"/>
      <w:szCs w:val="16"/>
    </w:rPr>
  </w:style>
  <w:style w:type="character" w:customStyle="1" w:styleId="BalloonTextChar">
    <w:name w:val="Balloon Text Char"/>
    <w:basedOn w:val="DefaultParagraphFont"/>
    <w:link w:val="BalloonText"/>
    <w:rsid w:val="00E44503"/>
    <w:rPr>
      <w:rFonts w:ascii="Tahoma" w:hAnsi="Tahoma" w:cs="Tahoma"/>
      <w:sz w:val="16"/>
      <w:szCs w:val="16"/>
    </w:rPr>
  </w:style>
  <w:style w:type="character" w:styleId="CommentReference">
    <w:name w:val="annotation reference"/>
    <w:basedOn w:val="DefaultParagraphFont"/>
    <w:rsid w:val="0047452C"/>
    <w:rPr>
      <w:sz w:val="16"/>
      <w:szCs w:val="16"/>
    </w:rPr>
  </w:style>
  <w:style w:type="paragraph" w:styleId="CommentText">
    <w:name w:val="annotation text"/>
    <w:basedOn w:val="Normal"/>
    <w:link w:val="CommentTextChar"/>
    <w:rsid w:val="0047452C"/>
    <w:rPr>
      <w:sz w:val="20"/>
      <w:szCs w:val="20"/>
    </w:rPr>
  </w:style>
  <w:style w:type="character" w:customStyle="1" w:styleId="CommentTextChar">
    <w:name w:val="Comment Text Char"/>
    <w:basedOn w:val="DefaultParagraphFont"/>
    <w:link w:val="CommentText"/>
    <w:rsid w:val="0047452C"/>
    <w:rPr>
      <w:sz w:val="20"/>
      <w:szCs w:val="20"/>
    </w:rPr>
  </w:style>
  <w:style w:type="paragraph" w:styleId="CommentSubject">
    <w:name w:val="annotation subject"/>
    <w:basedOn w:val="CommentText"/>
    <w:next w:val="CommentText"/>
    <w:link w:val="CommentSubjectChar"/>
    <w:rsid w:val="0047452C"/>
    <w:rPr>
      <w:b/>
      <w:bCs/>
    </w:rPr>
  </w:style>
  <w:style w:type="character" w:customStyle="1" w:styleId="CommentSubjectChar">
    <w:name w:val="Comment Subject Char"/>
    <w:basedOn w:val="CommentTextChar"/>
    <w:link w:val="CommentSubject"/>
    <w:rsid w:val="0047452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44503"/>
    <w:pPr>
      <w:spacing w:after="0"/>
    </w:pPr>
    <w:rPr>
      <w:rFonts w:ascii="Tahoma" w:hAnsi="Tahoma" w:cs="Tahoma"/>
      <w:sz w:val="16"/>
      <w:szCs w:val="16"/>
    </w:rPr>
  </w:style>
  <w:style w:type="character" w:customStyle="1" w:styleId="BalloonTextChar">
    <w:name w:val="Balloon Text Char"/>
    <w:basedOn w:val="DefaultParagraphFont"/>
    <w:link w:val="BalloonText"/>
    <w:rsid w:val="00E44503"/>
    <w:rPr>
      <w:rFonts w:ascii="Tahoma" w:hAnsi="Tahoma" w:cs="Tahoma"/>
      <w:sz w:val="16"/>
      <w:szCs w:val="16"/>
    </w:rPr>
  </w:style>
  <w:style w:type="character" w:styleId="CommentReference">
    <w:name w:val="annotation reference"/>
    <w:basedOn w:val="DefaultParagraphFont"/>
    <w:rsid w:val="0047452C"/>
    <w:rPr>
      <w:sz w:val="16"/>
      <w:szCs w:val="16"/>
    </w:rPr>
  </w:style>
  <w:style w:type="paragraph" w:styleId="CommentText">
    <w:name w:val="annotation text"/>
    <w:basedOn w:val="Normal"/>
    <w:link w:val="CommentTextChar"/>
    <w:rsid w:val="0047452C"/>
    <w:rPr>
      <w:sz w:val="20"/>
      <w:szCs w:val="20"/>
    </w:rPr>
  </w:style>
  <w:style w:type="character" w:customStyle="1" w:styleId="CommentTextChar">
    <w:name w:val="Comment Text Char"/>
    <w:basedOn w:val="DefaultParagraphFont"/>
    <w:link w:val="CommentText"/>
    <w:rsid w:val="0047452C"/>
    <w:rPr>
      <w:sz w:val="20"/>
      <w:szCs w:val="20"/>
    </w:rPr>
  </w:style>
  <w:style w:type="paragraph" w:styleId="CommentSubject">
    <w:name w:val="annotation subject"/>
    <w:basedOn w:val="CommentText"/>
    <w:next w:val="CommentText"/>
    <w:link w:val="CommentSubjectChar"/>
    <w:rsid w:val="0047452C"/>
    <w:rPr>
      <w:b/>
      <w:bCs/>
    </w:rPr>
  </w:style>
  <w:style w:type="character" w:customStyle="1" w:styleId="CommentSubjectChar">
    <w:name w:val="Comment Subject Char"/>
    <w:basedOn w:val="CommentTextChar"/>
    <w:link w:val="CommentSubject"/>
    <w:rsid w:val="004745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oogle.com/url?sa=t&amp;rct=j&amp;q=&amp;esrc=s&amp;source=web&amp;cd=&amp;ved=2ahUKEwi_jOmP6YLsAhWspFkKHSF_ARk4ChAWMAd6BAgKEAE&amp;url=https%3A%2F%2Fadvances.sciencemag.org%2Fcontent%2F5%2F2%2Feaav1332.full.pdf&amp;usg=AOvVaw3nW2CsCE-PzYJ48exHyS9z"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teixeirak@si.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rcid.org/0000-0001-8461-9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SCBI-ForestGEO" TargetMode="External"/><Relationship Id="rId5" Type="http://schemas.openxmlformats.org/officeDocument/2006/relationships/webSettings" Target="webSettings.xml"/><Relationship Id="rId10" Type="http://schemas.openxmlformats.org/officeDocument/2006/relationships/hyperlink" Target="https://www7.ncdc.noaa.gov/CDO/CDODivisionalSelect.jsp"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25</Pages>
  <Words>12644</Words>
  <Characters>72074</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dc:creator>
  <cp:lastModifiedBy>Lawren</cp:lastModifiedBy>
  <cp:revision>4</cp:revision>
  <dcterms:created xsi:type="dcterms:W3CDTF">2020-09-24T19:12:00Z</dcterms:created>
  <dcterms:modified xsi:type="dcterms:W3CDTF">2020-09-24T22:33:00Z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