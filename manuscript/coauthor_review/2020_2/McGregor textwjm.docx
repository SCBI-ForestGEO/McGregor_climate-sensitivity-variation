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77777777"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0" w:name="summary"/>
      <w:bookmarkEnd w:id="0"/>
      <w:r>
        <w:lastRenderedPageBreak/>
        <w:t>Summary</w:t>
      </w:r>
    </w:p>
    <w:p w14:paraId="7901C7F4" w14:textId="77777777" w:rsidR="00AB3A2F" w:rsidRDefault="00AB3A2F" w:rsidP="00AB3A2F">
      <w:pPr>
        <w:numPr>
          <w:ilvl w:val="0"/>
          <w:numId w:val="2"/>
        </w:numPr>
      </w:pPr>
      <w:r>
        <w:t xml:space="preserve">As climate change is driving increased drought </w:t>
      </w:r>
      <w:ins w:id="1"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2" w:author="McShea, William J." w:date="2020-02-20T14:09:00Z">
        <w:r w:rsidDel="005118D2">
          <w:delText>tree</w:delText>
        </w:r>
      </w:del>
      <w:proofErr w:type="spellStart"/>
      <w:ins w:id="3" w:author="McShea, William J." w:date="2020-02-20T14:09:00Z">
        <w:r w:rsidR="005118D2">
          <w:t>th</w:t>
        </w:r>
        <w:proofErr w:type="spellEnd"/>
        <w:r w:rsidR="005118D2">
          <w:t xml:space="preserve"> species’</w:t>
        </w:r>
      </w:ins>
      <w:r>
        <w:t xml:space="preserve"> growth responses during droughts.</w:t>
      </w:r>
    </w:p>
    <w:p w14:paraId="5460E2A9" w14:textId="77777777"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r>
        <w:t>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77777777" w:rsidR="00AB3A2F" w:rsidRDefault="00AB3A2F" w:rsidP="00AB3A2F">
      <w:pPr>
        <w:numPr>
          <w:ilvl w:val="0"/>
          <w:numId w:val="2"/>
        </w:numPr>
      </w:pPr>
      <w:r>
        <w:t xml:space="preserve">We conclude that hydraulic traits and tree height influence growth responses during </w:t>
      </w:r>
      <w:proofErr w:type="gramStart"/>
      <w:r>
        <w:t>drought, and</w:t>
      </w:r>
      <w:proofErr w:type="gramEnd"/>
      <w:r>
        <w:t xml:space="preserve"> can </w:t>
      </w:r>
      <w:commentRangeStart w:id="4"/>
      <w:r>
        <w:t>explain</w:t>
      </w:r>
      <w:commentRangeEnd w:id="4"/>
      <w:r w:rsidR="005118D2">
        <w:rPr>
          <w:rStyle w:val="CommentReference"/>
        </w:rPr>
        <w:commentReference w:id="4"/>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5" w:name="introduction"/>
      <w:bookmarkEnd w:id="5"/>
      <w:r>
        <w:br w:type="page"/>
      </w:r>
    </w:p>
    <w:p w14:paraId="2AE59333" w14:textId="77777777" w:rsidR="00AB3A2F" w:rsidRDefault="00AB3A2F" w:rsidP="00AB3A2F">
      <w:pPr>
        <w:pStyle w:val="Heading3"/>
      </w:pPr>
      <w:r>
        <w:lastRenderedPageBreak/>
        <w:t>Introduction</w:t>
      </w:r>
    </w:p>
    <w:p w14:paraId="444CD435" w14:textId="77777777" w:rsidR="00AB3A2F" w:rsidRDefault="00AB3A2F" w:rsidP="00AB3A2F">
      <w:pPr>
        <w:pStyle w:val="FirstParagraph"/>
      </w:pPr>
      <w:r>
        <w:t xml:space="preserve">Forests globally play a critical 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 Droughts, exasperated by climate change, have been affecting forests worldwide [@allen_global_2010], and are expected to continue as one of the most important drivers of forest change in the future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7777777"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(higher LMA),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w:t>
      </w:r>
      <w:ins w:id="6" w:author="McShea, William J." w:date="2020-02-20T14:12:00Z">
        <w:r w:rsidR="005118D2">
          <w:t>,</w:t>
        </w:r>
      </w:ins>
      <w:r>
        <w:t xml:space="preserve"> or re-route</w:t>
      </w:r>
      <w:ins w:id="7" w:author="McShea, William J." w:date="2020-02-20T14:13:00Z">
        <w:r w:rsidR="005118D2">
          <w:t>,</w:t>
        </w:r>
      </w:ins>
      <w:r>
        <w:t xml:space="preserv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of allowing greater access to water; however, it appears that this effect is usually insufficient to </w:t>
      </w:r>
      <w:r>
        <w:lastRenderedPageBreak/>
        <w:t>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canopy position, root water access, and species’ traits.</w:t>
      </w:r>
    </w:p>
    <w:p w14:paraId="0DB050B8" w14:textId="77777777"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have been linked to drought responses in some temperate deciduous forests [@abrams_adaptations_1990; @guerfel_impacts_2009; @hoffmann_hydraulic_2011] and other forest biomes around the world [@greenwood_tree_2017]. However, in other cases these traits have failed to link to drought tolerance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t xml:space="preserve">), and the direction of response is 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due to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8"/>
      <w:r>
        <w:t>loss</w:t>
      </w:r>
      <w:commentRangeEnd w:id="8"/>
      <w:r w:rsidR="005118D2">
        <w:rPr>
          <w:rStyle w:val="CommentReference"/>
        </w:rPr>
        <w:commentReference w:id="8"/>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77777777" w:rsidR="00AB3A2F" w:rsidRDefault="00AB3A2F" w:rsidP="00AB3A2F">
      <w:pPr>
        <w:pStyle w:val="BodyText"/>
      </w:pPr>
      <w:r>
        <w:t>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responses, and do not consider the roles of tree size and microenvironment. The ecological field-ba</w:t>
      </w:r>
      <w:ins w:id="9" w:author="McShea, William J." w:date="2020-02-20T14:15:00Z">
        <w:r w:rsidR="005118D2">
          <w:t>se</w:t>
        </w:r>
      </w:ins>
      <w:del w:id="10"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@allen_global_2010; </w:t>
      </w:r>
      <w:r>
        <w:lastRenderedPageBreak/>
        <w:t>@bennett_larger_2015; @stovall_tree_2019; @anderegg_meta-analysis_2016). Thus, our knowledge of forest responses to more modest but frequent droughts - e.g., those with historical return intervals</w:t>
      </w:r>
      <w:del w:id="11"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77777777" w:rsidR="00AB3A2F" w:rsidRDefault="00AB3A2F" w:rsidP="00AB3A2F">
      <w:pPr>
        <w:pStyle w:val="BodyText"/>
      </w:pPr>
      <w:r>
        <w:t xml:space="preserve">To yield </w:t>
      </w:r>
      <w:ins w:id="12" w:author="McShea, William J." w:date="2020-02-20T14:17:00Z">
        <w:r w:rsidR="005118D2">
          <w:t xml:space="preserve">a </w:t>
        </w:r>
      </w:ins>
      <w:r>
        <w:t>functional understanding of how tree size, microenvironment characteristics, and species’ traits collectively shape drought responses, we test</w:t>
      </w:r>
      <w:ins w:id="13" w:author="McShea, William J." w:date="2020-02-20T14:17:00Z">
        <w:r w:rsidR="005118D2">
          <w:t>ed</w:t>
        </w:r>
      </w:ins>
      <w:r>
        <w:t xml:space="preserve"> a series of hypotheses and associated specific predictions (Table 1) based on the combination of tree-ring records from three droughts (1966, 1977, 1999), species functional and hydraulic trait measurements, and forest census data from a </w:t>
      </w:r>
      <w:del w:id="14" w:author="McShea, William J." w:date="2020-02-20T14:19:00Z">
        <w:r w:rsidDel="00EB1CA0">
          <w:delText xml:space="preserve">25.6-ha ForestGEO </w:delText>
        </w:r>
      </w:del>
      <w:commentRangeStart w:id="15"/>
      <w:r>
        <w:t>plot</w:t>
      </w:r>
      <w:commentRangeEnd w:id="15"/>
      <w:r w:rsidR="00EB1CA0">
        <w:rPr>
          <w:rStyle w:val="CommentReference"/>
        </w:rPr>
        <w:commentReference w:id="15"/>
      </w:r>
      <w:r>
        <w:t xml:space="preserve"> in Virginia (USA). First, we focus on the role of tree size and its interaction with microenvironment. We </w:t>
      </w:r>
      <w:commentRangeStart w:id="16"/>
      <w:r>
        <w:t>test</w:t>
      </w:r>
      <w:commentRangeEnd w:id="16"/>
      <w:r w:rsidR="005118D2">
        <w:rPr>
          <w:rStyle w:val="CommentReference"/>
        </w:rPr>
        <w:commentReference w:id="16"/>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17" w:name="materials-and-methods"/>
      <w:bookmarkEnd w:id="17"/>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w:t>
      </w:r>
      <w:proofErr w:type="gramStart"/>
      <w:r>
        <w:t>is located in</w:t>
      </w:r>
      <w:proofErr w:type="gramEnd"/>
      <w:r>
        <w:t xml:space="preserve"> the central Appalachian Mountains at the northern </w:t>
      </w:r>
      <w:ins w:id="18" w:author="McShea, William J." w:date="2020-02-20T14:22:00Z">
        <w:r w:rsidR="00EB1CA0">
          <w:t>boundary</w:t>
        </w:r>
      </w:ins>
      <w:del w:id="19"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lastRenderedPageBreak/>
        <w:t>All analysis beyond basic data collection was performed using R version 3.5.3 [@R-base].</w:t>
      </w:r>
    </w:p>
    <w:p w14:paraId="2EC6F9FC" w14:textId="77777777"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20" w:author="McShea, William J." w:date="2020-02-20T14:23:00Z">
        <w:r w:rsidDel="00EB1CA0">
          <w:delText>, which were last updated</w:delText>
        </w:r>
      </w:del>
      <w:del w:id="21"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22"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77777777"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w:t>
      </w:r>
      <w:r>
        <w:lastRenderedPageBreak/>
        <w:t>collected nearby the ForestGEO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14:paraId="209A45CB" w14:textId="77777777"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5D925C87" w14:textId="77777777" w:rsidR="00AB3A2F" w:rsidRDefault="00AB3A2F" w:rsidP="00AB3A2F">
      <w:pPr>
        <w:pStyle w:val="BodyText"/>
      </w:pPr>
      <w:r>
        <w:t>Hydraulic traits were collected</w:t>
      </w:r>
      <w:del w:id="23" w:author="McShea, William J." w:date="2020-02-20T14:26:00Z">
        <w:r w:rsidDel="00EB1CA0">
          <w:delText xml:space="preserve"> at SCBI</w:delText>
        </w:r>
      </w:del>
      <w:del w:id="24" w:author="McShea, William J." w:date="2020-02-20T14:27:00Z">
        <w:r w:rsidDel="00EB1CA0">
          <w:delText xml:space="preserve"> (Table 3)</w:delText>
        </w:r>
      </w:del>
      <w:r>
        <w:t xml:space="preserve"> in August 2018</w:t>
      </w:r>
      <w:ins w:id="25" w:author="McShea, William J." w:date="2020-02-20T14:26:00Z">
        <w:r w:rsidR="00EB1CA0">
          <w:t xml:space="preserve"> (Table 3)</w:t>
        </w:r>
      </w:ins>
      <w:r>
        <w:t>.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77777777" w:rsidR="00AB3A2F" w:rsidRDefault="00AB3A2F" w:rsidP="00AB3A2F">
      <w:pPr>
        <w:pStyle w:val="BodyText"/>
      </w:pPr>
      <w:r>
        <w:lastRenderedPageBreak/>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 scale.</w:t>
      </w:r>
    </w:p>
    <w:p w14:paraId="0A659FBE" w14:textId="77777777" w:rsidR="00AB3A2F" w:rsidRDefault="00AB3A2F" w:rsidP="00AB3A2F">
      <w:pPr>
        <w:pStyle w:val="BodyText"/>
      </w:pPr>
      <w:r>
        <w:rPr>
          <w:i/>
        </w:rPr>
        <w:t>Identification of drought years</w:t>
      </w:r>
    </w:p>
    <w:p w14:paraId="77ADE2C2" w14:textId="77777777"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14:paraId="64E12928" w14:textId="77777777"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26"/>
      <w:r>
        <w:t>S3</w:t>
      </w:r>
      <w:commentRangeEnd w:id="26"/>
      <w:r w:rsidR="00BD481C">
        <w:rPr>
          <w:rStyle w:val="CommentReference"/>
        </w:rPr>
        <w:commentReference w:id="26"/>
      </w:r>
      <w:r>
        <w:t>).</w:t>
      </w:r>
    </w:p>
    <w:p w14:paraId="2CF4C6F6" w14:textId="77777777"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14:paraId="4581A6A1" w14:textId="77777777" w:rsidR="00AB3A2F" w:rsidRDefault="00AB3A2F" w:rsidP="00AB3A2F">
      <w:pPr>
        <w:pStyle w:val="BodyText"/>
      </w:pPr>
      <w:r>
        <w:t xml:space="preserve">Together, these criteria identified three drought years: 1966, 1977, and 1999 (Figs. 1, S2, Table S3). The droughts differed in intensity and prior onset (Fig. S2, Table S3). The 1966 drought was </w:t>
      </w:r>
      <w:r>
        <w:lastRenderedPageBreak/>
        <w:t xml:space="preserve">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77777777"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w:t>
      </w:r>
      <w:proofErr w:type="spellStart"/>
      <w:r>
        <w:t>ForestGEO</w:t>
      </w:r>
      <w:proofErr w:type="spellEnd"/>
      <w:r>
        <w:t>: SCBI-</w:t>
      </w:r>
      <w:proofErr w:type="spellStart"/>
      <w:r>
        <w:t>ForestGEO</w:t>
      </w:r>
      <w:proofErr w:type="spellEnd"/>
      <w:r>
        <w:t xml:space="preserve">-Data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7" w:name="results"/>
      <w:bookmarkEnd w:id="27"/>
      <w:r>
        <w:t>Results</w:t>
      </w:r>
    </w:p>
    <w:p w14:paraId="3937EB4B" w14:textId="77777777" w:rsidR="00AB3A2F" w:rsidRDefault="00AB3A2F" w:rsidP="00AB3A2F">
      <w:pPr>
        <w:pStyle w:val="FirstParagraph"/>
      </w:pPr>
      <w:r>
        <w:rPr>
          <w:i/>
        </w:rPr>
        <w:t>Community-level drought responses</w:t>
      </w:r>
    </w:p>
    <w:p w14:paraId="314A70FE" w14:textId="77777777" w:rsidR="00AB3A2F" w:rsidRDefault="00AB3A2F" w:rsidP="00AB3A2F">
      <w:pPr>
        <w:pStyle w:val="BodyText"/>
      </w:pPr>
      <w:r>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w:t>
      </w:r>
      <w:r>
        <w:lastRenderedPageBreak/>
        <w:t xml:space="preserve">in 1966, 32% in 1977, and 27% in 1999. </w:t>
      </w:r>
      <w:commentRangeStart w:id="28"/>
      <w:r>
        <w:t>However, some individuals exhibited increased growth: (</w:t>
      </w:r>
      <m:oMath>
        <m:r>
          <w:rPr>
            <w:rFonts w:ascii="Cambria Math" w:hAnsi="Cambria Math"/>
          </w:rPr>
          <m:t>Rt&gt;1.0</m:t>
        </m:r>
      </m:oMath>
      <w:r>
        <w:t>): 26% in 1966, 22% in 1977, and 26% in 1999.</w:t>
      </w:r>
      <w:commentRangeEnd w:id="28"/>
      <w:r w:rsidR="00BD481C">
        <w:rPr>
          <w:rStyle w:val="CommentReference"/>
        </w:rPr>
        <w:commentReference w:id="28"/>
      </w:r>
    </w:p>
    <w:p w14:paraId="0FDD8476" w14:textId="77777777" w:rsidR="00AB3A2F" w:rsidRDefault="00AB3A2F" w:rsidP="00AB3A2F">
      <w:pPr>
        <w:pStyle w:val="BodyText"/>
      </w:pPr>
      <w:r>
        <w:rPr>
          <w:i/>
        </w:rPr>
        <w:t>Tree size, microenvironment, and drought resistance</w:t>
      </w:r>
    </w:p>
    <w:p w14:paraId="402F6195" w14:textId="77777777" w:rsidR="00AB3A2F" w:rsidRDefault="00AB3A2F" w:rsidP="00AB3A2F">
      <w:pPr>
        <w:pStyle w:val="BodyText"/>
      </w:pPr>
      <w:r>
        <w:t xml:space="preserve">Larger-diameter trees showed greater reductions in growth during drought, although there was no significant effect during 1977 or 1999 individually (Tables 1, 4). 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77777777"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77777777" w:rsidR="00AB3A2F" w:rsidRDefault="00AB3A2F" w:rsidP="00AB3A2F">
      <w:pPr>
        <w:pStyle w:val="BodyText"/>
      </w:pPr>
      <w:r>
        <w:t xml:space="preserve">Resistance was negatively correlated with </w:t>
      </w:r>
      <m:oMath>
        <m:r>
          <w:rPr>
            <w:rFonts w:ascii="Cambria Math" w:hAnsi="Cambria Math"/>
          </w:rPr>
          <m:t>ln[TWI]</m:t>
        </m:r>
      </m:oMath>
      <w:r>
        <w:t xml:space="preserve"> (Tables 4-5), negating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 the </w:t>
      </w:r>
      <m:oMath>
        <m:r>
          <w:rPr>
            <w:rFonts w:ascii="Cambria Math" w:hAnsi="Cambria Math"/>
          </w:rPr>
          <m:t>ln[H]*ln[TWI]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77777777" w:rsidR="00AB3A2F" w:rsidRDefault="00AB3A2F" w:rsidP="00AB3A2F">
      <w:pPr>
        <w:pStyle w:val="BodyText"/>
      </w:pPr>
      <w:r>
        <w:t xml:space="preserve">Hydraulic traits, including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29"/>
      <w:r>
        <w:t>0</w:t>
      </w:r>
      <w:commentRangeEnd w:id="29"/>
      <w:r w:rsidR="00BD481C">
        <w:rPr>
          <w:rStyle w:val="CommentReference"/>
        </w:rPr>
        <w:commentReference w:id="29"/>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w:t>
      </w:r>
      <w:r>
        <w:lastRenderedPageBreak/>
        <w:t xml:space="preserve">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30" w:name="discussion"/>
      <w:bookmarkEnd w:id="30"/>
      <w:r>
        <w:t>Discussion</w:t>
      </w:r>
    </w:p>
    <w:p w14:paraId="0293E4BE" w14:textId="594B6A6F" w:rsidR="00AB3A2F" w:rsidRDefault="00AB3A2F" w:rsidP="00AB3A2F">
      <w:pPr>
        <w:pStyle w:val="FirstParagraph"/>
      </w:pPr>
      <w:r>
        <w:t xml:space="preserve">Tree size, microenvironment, and hydraulic traits shaped tree growth responses across three droughts (Table 1). The greater susceptibility of larger trees to drought, similar to forests worldwide [@bennett_larger_2015], was driven primarily by their height [@liu_effect_1993; @stovall_tree_2019]. There was a marginal additional effect of crown exposure, with a tendency for lowest </w:t>
      </w:r>
      <m:oMath>
        <m:r>
          <w:rPr>
            <w:rFonts w:ascii="Cambria Math" w:hAnsi="Cambria Math"/>
          </w:rPr>
          <m:t>Rt</m:t>
        </m:r>
      </m:oMath>
      <w: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rPr>
          <m:t>Rt</m:t>
        </m:r>
      </m:oMath>
      <w: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w:t>
      </w:r>
      <w:del w:id="31" w:author="McShea, William J." w:date="2020-02-21T15:23:00Z">
        <w:r w:rsidDel="00BD481C">
          <w:delText>when</w:delText>
        </w:r>
      </w:del>
      <w:ins w:id="32" w:author="McShea, William J." w:date="2020-02-21T15:23:00Z">
        <w:r w:rsidR="00BD481C">
          <w:t xml:space="preserve"> after</w:t>
        </w:r>
      </w:ins>
      <w:del w:id="33" w:author="McShea, William J." w:date="2020-02-21T15:23:00Z">
        <w:r w:rsidDel="00BD481C">
          <w:delText xml:space="preserve"> also</w:delText>
        </w:r>
      </w:del>
      <w:r>
        <w:t xml:space="preserve"> accounting for species’ traits. 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This is a novel finding in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w:t>
      </w:r>
      <w:commentRangeStart w:id="34"/>
      <w:r>
        <w:t>These findings significantly advance our knowledge of the factors that confer vulnerability or resistance on trees during drought.</w:t>
      </w:r>
      <w:commentRangeEnd w:id="34"/>
      <w:r w:rsidR="00BD481C">
        <w:rPr>
          <w:rStyle w:val="CommentReference"/>
        </w:rPr>
        <w:commentReference w:id="34"/>
      </w:r>
    </w:p>
    <w:p w14:paraId="7EBAF1A9" w14:textId="77777777" w:rsidR="00AB3A2F" w:rsidRDefault="00AB3A2F" w:rsidP="00AB3A2F">
      <w:pPr>
        <w:pStyle w:val="BodyText"/>
      </w:pPr>
      <w:r>
        <w:t xml:space="preserve">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[@druckenbrod_redefining_2019]; however, extreme, multiannual droughts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tendency increases with drought strength [@bennett_larger_2015; @stovall_tree_2019]. Across all three droughts, the majority of trees experienced reduced growth, but a substantial </w:t>
      </w:r>
      <w:r>
        <w:lastRenderedPageBreak/>
        <w:t>portion had increased growth (Fig. 1b), potentially due to decreased leaf area of competitors during the drought</w:t>
      </w:r>
      <w:commentRangeStart w:id="35"/>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5"/>
      <w:r w:rsidR="000A731B">
        <w:rPr>
          <w:rStyle w:val="CommentReference"/>
        </w:rPr>
        <w:commentReference w:id="35"/>
      </w:r>
      <w:r>
        <w:t>(Table 5).</w:t>
      </w:r>
    </w:p>
    <w:p w14:paraId="64D5D9C7" w14:textId="77777777" w:rsidR="00AB3A2F" w:rsidRDefault="00AB3A2F" w:rsidP="00AB3A2F">
      <w:pPr>
        <w:pStyle w:val="BodyText"/>
      </w:pPr>
      <w:r>
        <w:t>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w:t>
      </w:r>
      <w:bookmarkStart w:id="36" w:name="_GoBack"/>
      <w:bookmarkEnd w:id="36"/>
      <w:r>
        <w:t>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extra 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position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77777777"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w:t>
      </w:r>
      <w:r>
        <w:lastRenderedPageBreak/>
        <w:t xml:space="preserve">[@scoffoni_leaf_2014;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that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w:t>
      </w:r>
      <w:proofErr w:type="gramStart"/>
      <w:r>
        <w:t>full linkage hydraulic traits</w:t>
      </w:r>
      <w:proofErr w:type="gramEnd"/>
      <w:r>
        <w:t xml:space="preserve">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proofErr w:type="spellEnd"/>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37" w:name="acknowledgements"/>
      <w:bookmarkEnd w:id="37"/>
      <w:r>
        <w:lastRenderedPageBreak/>
        <w:t>Acknowledgements</w:t>
      </w:r>
    </w:p>
    <w:p w14:paraId="63016798" w14:textId="5C95C85D" w:rsidR="00AB3A2F" w:rsidRDefault="00AB3A2F" w:rsidP="00AB3A2F">
      <w:pPr>
        <w:pStyle w:val="FirstParagraph"/>
      </w:pPr>
      <w:r>
        <w:t xml:space="preserve">We especially thank the numerous researchers who helped to collect the data used here, </w:t>
      </w:r>
      <w:proofErr w:type="gramStart"/>
      <w:r>
        <w:t>in particular Jennifer</w:t>
      </w:r>
      <w:proofErr w:type="gramEnd"/>
      <w:r>
        <w:t xml:space="preserve"> C. McGarvey, Jonathan R. Thom</w:t>
      </w:r>
      <w:ins w:id="38" w:author="McShea, William J." w:date="2020-02-21T15:28:00Z">
        <w:r w:rsidR="000A731B">
          <w:t>ps</w:t>
        </w:r>
      </w:ins>
      <w:del w:id="39" w:author="McShea, William J." w:date="2020-02-21T15:28:00Z">
        <w:r w:rsidDel="000A731B">
          <w:delText>sp</w:delText>
        </w:r>
      </w:del>
      <w:r>
        <w:t xml:space="preserve">on, and Victoria </w:t>
      </w:r>
      <w:proofErr w:type="spellStart"/>
      <w:r>
        <w:t>Meakem</w:t>
      </w:r>
      <w:proofErr w:type="spellEnd"/>
      <w:r>
        <w:t xml:space="preserve">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40" w:name="author-contribution"/>
      <w:bookmarkEnd w:id="40"/>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0A731B"/>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8" w:author="McShea, William J." w:date="2020-02-20T14:14:00Z" w:initials="MWJ">
    <w:p w14:paraId="0C264E15" w14:textId="77777777" w:rsidR="005118D2" w:rsidRDefault="005118D2">
      <w:pPr>
        <w:pStyle w:val="CommentText"/>
      </w:pPr>
      <w:r>
        <w:rPr>
          <w:rStyle w:val="CommentReference"/>
        </w:rPr>
        <w:annotationRef/>
      </w:r>
      <w:r>
        <w:t>Loss or lost</w:t>
      </w:r>
    </w:p>
  </w:comment>
  <w:comment w:id="15"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6"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26"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8"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29"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4"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5"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65D4E" w15:done="0"/>
  <w15:commentEx w15:paraId="0C264E15" w15:done="0"/>
  <w15:commentEx w15:paraId="348E3FD1" w15:done="0"/>
  <w15:commentEx w15:paraId="5032F3A4" w15:done="0"/>
  <w15:commentEx w15:paraId="1F8FC589" w15:done="0"/>
  <w15:commentEx w15:paraId="4C2B0773" w15:done="0"/>
  <w15:commentEx w15:paraId="4233626E" w15:done="0"/>
  <w15:commentEx w15:paraId="3D3F1CCF" w15:done="0"/>
  <w15:commentEx w15:paraId="36AFFA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65D4E" w16cid:durableId="21F911D3"/>
  <w16cid:commentId w16cid:paraId="0C264E15" w16cid:durableId="21F912D7"/>
  <w16cid:commentId w16cid:paraId="348E3FD1" w16cid:durableId="21F91402"/>
  <w16cid:commentId w16cid:paraId="5032F3A4" w16cid:durableId="21F9139E"/>
  <w16cid:commentId w16cid:paraId="1F8FC589" w16cid:durableId="21FA72FF"/>
  <w16cid:commentId w16cid:paraId="4C2B0773" w16cid:durableId="21FA73A0"/>
  <w16cid:commentId w16cid:paraId="4233626E" w16cid:durableId="21FA7413"/>
  <w16cid:commentId w16cid:paraId="3D3F1CCF" w16cid:durableId="21FA74A4"/>
  <w16cid:commentId w16cid:paraId="36AFFABF" w16cid:durableId="21FA75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Shea, William J.">
    <w15:presenceInfo w15:providerId="AD" w15:userId="S::McSheaW@SI.EDU::415fb32d-4a74-4c42-a112-5004a353a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A731B"/>
    <w:rsid w:val="001D53A8"/>
    <w:rsid w:val="00310298"/>
    <w:rsid w:val="00394889"/>
    <w:rsid w:val="0045512B"/>
    <w:rsid w:val="0046761B"/>
    <w:rsid w:val="005118D2"/>
    <w:rsid w:val="00AB3A2F"/>
    <w:rsid w:val="00B70964"/>
    <w:rsid w:val="00BD481C"/>
    <w:rsid w:val="00D160DD"/>
    <w:rsid w:val="00EB1CA0"/>
    <w:rsid w:val="00F362E5"/>
    <w:rsid w:val="00F4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B3A2F"/>
    <w:pPr>
      <w:spacing w:after="200"/>
    </w:p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6598</Words>
  <Characters>37609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McShea, William J.</cp:lastModifiedBy>
  <cp:revision>3</cp:revision>
  <dcterms:created xsi:type="dcterms:W3CDTF">2020-02-20T19:28:00Z</dcterms:created>
  <dcterms:modified xsi:type="dcterms:W3CDTF">2020-02-21T20:30:00Z</dcterms:modified>
</cp:coreProperties>
</file>