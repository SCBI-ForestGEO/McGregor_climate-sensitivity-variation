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09406B51" w:rsidR="00AB3A2F" w:rsidRDefault="00AB3A2F" w:rsidP="00AB3A2F">
      <w:pPr>
        <w:pStyle w:val="BodyText"/>
      </w:pPr>
      <w:commentRangeStart w:id="0"/>
      <w:r>
        <w:rPr>
          <w:b/>
        </w:rPr>
        <w:t>Title:</w:t>
      </w:r>
      <w:r>
        <w:t xml:space="preserve"> </w:t>
      </w:r>
      <w:ins w:id="1" w:author="Lawren" w:date="2020-03-02T14:20:00Z">
        <w:r w:rsidR="007B0F33">
          <w:t>Combining functional traits with dendrochronology reveals that t</w:t>
        </w:r>
      </w:ins>
      <w:del w:id="2" w:author="Lawren" w:date="2020-03-02T14:20:00Z">
        <w:r w:rsidDel="007B0F33">
          <w:delText>T</w:delText>
        </w:r>
      </w:del>
      <w:r>
        <w:t>ree height and hydraulic</w:t>
      </w:r>
      <w:del w:id="3" w:author="Lawren" w:date="2020-03-02T14:21:00Z">
        <w:r w:rsidDel="007B0F33">
          <w:delText xml:space="preserve"> trait</w:delText>
        </w:r>
      </w:del>
      <w:r>
        <w:t>s shape growth responses across droughts in a temperate broadleaf forest</w:t>
      </w:r>
      <w:commentRangeEnd w:id="0"/>
      <w:r w:rsidR="007B0F33">
        <w:rPr>
          <w:rStyle w:val="CommentReference"/>
        </w:rPr>
        <w:commentReference w:id="0"/>
      </w:r>
    </w:p>
    <w:p w14:paraId="08547A71" w14:textId="0084C75A"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xml:space="preserve">, Atticus </w:t>
      </w:r>
      <w:ins w:id="4" w:author="Stovall, Atticus (GSFC-618.0)[UNIVERSITIES SPACE RESEARCH ASSOCIATION]" w:date="2020-02-27T16:00:00Z">
        <w:r w:rsidR="009801C4">
          <w:t xml:space="preserve">E.L. </w:t>
        </w:r>
      </w:ins>
      <w:r>
        <w:t>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8">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5" w:name="summary"/>
      <w:bookmarkEnd w:id="5"/>
      <w:r>
        <w:lastRenderedPageBreak/>
        <w:t>Summary</w:t>
      </w:r>
    </w:p>
    <w:p w14:paraId="7901C7F4" w14:textId="5581EBF5" w:rsidR="00AB3A2F" w:rsidRDefault="00AB3A2F" w:rsidP="00AB3A2F">
      <w:pPr>
        <w:numPr>
          <w:ilvl w:val="0"/>
          <w:numId w:val="2"/>
        </w:numPr>
      </w:pPr>
      <w:r>
        <w:t xml:space="preserve">As climate change is driving increased drought </w:t>
      </w:r>
      <w:ins w:id="6"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7" w:author="McShea, William J." w:date="2020-02-20T14:09:00Z">
        <w:r w:rsidDel="005118D2">
          <w:delText>tree</w:delText>
        </w:r>
      </w:del>
      <w:ins w:id="8" w:author="McShea, William J." w:date="2020-02-20T14:09:00Z">
        <w:r w:rsidR="005118D2">
          <w:t>th</w:t>
        </w:r>
      </w:ins>
      <w:ins w:id="9" w:author="Pederson, Neil" w:date="2020-02-25T14:37:00Z">
        <w:r w:rsidR="00546508">
          <w:t>e</w:t>
        </w:r>
      </w:ins>
      <w:ins w:id="10" w:author="McShea, William J." w:date="2020-02-20T14:09:00Z">
        <w:r w:rsidR="005118D2">
          <w:t xml:space="preserve"> species’</w:t>
        </w:r>
      </w:ins>
      <w:r>
        <w:t xml:space="preserve"> growth responses during droughts.</w:t>
      </w:r>
    </w:p>
    <w:p w14:paraId="5460E2A9" w14:textId="56A2BE9F" w:rsidR="00AB3A2F" w:rsidRDefault="00AB3A2F" w:rsidP="00AB3A2F">
      <w:pPr>
        <w:numPr>
          <w:ilvl w:val="0"/>
          <w:numId w:val="2"/>
        </w:numPr>
      </w:pPr>
      <w:r>
        <w:t>We analyzed tree-ring records for twelve species of an oak-hickory forest - representing 97% of woody productivity - in the 25.6-ha ForestGEO plot in Virginia (</w:t>
      </w:r>
      <w:r w:rsidRPr="00CB478A">
        <w:rPr>
          <w:highlight w:val="yellow"/>
          <w:rPrChange w:id="11" w:author="Teixeira, Kristina A." w:date="2020-03-04T05:26:00Z">
            <w:rPr/>
          </w:rPrChange>
        </w:rPr>
        <w:t xml:space="preserve">USA) to </w:t>
      </w:r>
      <w:del w:id="12" w:author="Lawren" w:date="2020-03-02T15:33:00Z">
        <w:r w:rsidRPr="00CB478A" w:rsidDel="000F581A">
          <w:rPr>
            <w:highlight w:val="yellow"/>
            <w:rPrChange w:id="13" w:author="Teixeira, Kristina A." w:date="2020-03-04T05:26:00Z">
              <w:rPr/>
            </w:rPrChange>
          </w:rPr>
          <w:delText xml:space="preserve">determine </w:delText>
        </w:r>
      </w:del>
      <w:ins w:id="14" w:author="Lawren" w:date="2020-03-02T15:33:00Z">
        <w:r w:rsidR="000F581A" w:rsidRPr="00CB478A">
          <w:rPr>
            <w:highlight w:val="yellow"/>
            <w:rPrChange w:id="15" w:author="Teixeira, Kristina A." w:date="2020-03-04T05:26:00Z">
              <w:rPr/>
            </w:rPrChange>
          </w:rPr>
          <w:t xml:space="preserve">test hypotheses for </w:t>
        </w:r>
      </w:ins>
      <w:r w:rsidRPr="00CB478A">
        <w:rPr>
          <w:highlight w:val="yellow"/>
          <w:rPrChange w:id="16" w:author="Teixeira, Kristina A." w:date="2020-03-04T05:26:00Z">
            <w:rPr/>
          </w:rPrChange>
        </w:rPr>
        <w:t>how tree size, microenvironment characteristics, and spec</w:t>
      </w:r>
      <w:r>
        <w:t>ies’ traits shaped drought responses across the three strongest regional droughts over a 60-year period (1950 - 2009).</w:t>
      </w:r>
    </w:p>
    <w:p w14:paraId="23E45386" w14:textId="77777777" w:rsidR="00AB3A2F" w:rsidRDefault="00AB3A2F" w:rsidP="00AB3A2F">
      <w:pPr>
        <w:numPr>
          <w:ilvl w:val="0"/>
          <w:numId w:val="2"/>
        </w:numPr>
      </w:pPr>
      <w:commentRangeStart w:id="17"/>
      <w:r>
        <w:t>Individual-</w:t>
      </w:r>
      <w:commentRangeEnd w:id="17"/>
      <w:r w:rsidR="000F581A">
        <w:rPr>
          <w:rStyle w:val="CommentReference"/>
        </w:rPr>
        <w:commentReference w:id="17"/>
      </w:r>
      <w:r>
        <w:t xml:space="preserve">level drought resistance decreased with tree height, which was the dominant size-related variable affecting drought </w:t>
      </w:r>
      <w:commentRangeStart w:id="18"/>
      <w:commentRangeStart w:id="19"/>
      <w:r>
        <w:t>response</w:t>
      </w:r>
      <w:commentRangeEnd w:id="18"/>
      <w:r w:rsidR="00546508">
        <w:rPr>
          <w:rStyle w:val="CommentReference"/>
        </w:rPr>
        <w:commentReference w:id="18"/>
      </w:r>
      <w:commentRangeEnd w:id="19"/>
      <w:r w:rsidR="009801C4">
        <w:rPr>
          <w:rStyle w:val="CommentReference"/>
        </w:rPr>
        <w:commentReference w:id="19"/>
      </w:r>
      <w:r>
        <w:t>.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587C34DF" w:rsidR="00AB3A2F" w:rsidRDefault="00AB3A2F" w:rsidP="00AB3A2F">
      <w:pPr>
        <w:numPr>
          <w:ilvl w:val="0"/>
          <w:numId w:val="2"/>
        </w:numPr>
      </w:pPr>
      <w:r>
        <w:t xml:space="preserve">We conclude that hydraulic traits and tree height </w:t>
      </w:r>
      <w:commentRangeStart w:id="20"/>
      <w:del w:id="21" w:author="Lawren" w:date="2020-03-02T15:34:00Z">
        <w:r w:rsidDel="000F581A">
          <w:delText>influence</w:delText>
        </w:r>
      </w:del>
      <w:del w:id="22" w:author="Lawren" w:date="2020-03-02T15:35:00Z">
        <w:r w:rsidDel="000F581A">
          <w:delText xml:space="preserve"> growth </w:delText>
        </w:r>
        <w:commentRangeEnd w:id="20"/>
        <w:r w:rsidR="000F581A" w:rsidDel="000F581A">
          <w:rPr>
            <w:rStyle w:val="CommentReference"/>
          </w:rPr>
          <w:commentReference w:id="20"/>
        </w:r>
        <w:r w:rsidDel="000F581A">
          <w:delText xml:space="preserve">responses during drought, and </w:delText>
        </w:r>
      </w:del>
      <w:r>
        <w:t xml:space="preserve">can </w:t>
      </w:r>
      <w:commentRangeStart w:id="23"/>
      <w:r>
        <w:t>explain</w:t>
      </w:r>
      <w:commentRangeEnd w:id="23"/>
      <w:r w:rsidR="005118D2">
        <w:rPr>
          <w:rStyle w:val="CommentReference"/>
        </w:rPr>
        <w:commentReference w:id="23"/>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24" w:name="introduction"/>
      <w:bookmarkEnd w:id="24"/>
      <w:r>
        <w:br w:type="page"/>
      </w:r>
    </w:p>
    <w:p w14:paraId="2AE59333" w14:textId="77777777" w:rsidR="00AB3A2F" w:rsidRDefault="00AB3A2F" w:rsidP="00AB3A2F">
      <w:pPr>
        <w:pStyle w:val="Heading3"/>
      </w:pPr>
      <w:commentRangeStart w:id="25"/>
      <w:r>
        <w:lastRenderedPageBreak/>
        <w:t>Introduction</w:t>
      </w:r>
    </w:p>
    <w:p w14:paraId="444CD435" w14:textId="40E7EBC8" w:rsidR="00AB3A2F" w:rsidRDefault="00AB3A2F" w:rsidP="00AB3A2F">
      <w:pPr>
        <w:pStyle w:val="FirstParagraph"/>
      </w:pPr>
      <w:r>
        <w:t xml:space="preserve">Forests </w:t>
      </w:r>
      <w:del w:id="26" w:author="Pederson, Neil" w:date="2020-02-25T14:41:00Z">
        <w:r w:rsidDel="00DD1054">
          <w:delText xml:space="preserve">globally </w:delText>
        </w:r>
      </w:del>
      <w:r>
        <w:t xml:space="preserve">play a critical </w:t>
      </w:r>
      <w:ins w:id="27" w:author="Pederson, Neil" w:date="2020-02-25T14:41:00Z">
        <w:r w:rsidR="00DD1054">
          <w:t xml:space="preserve">global </w:t>
        </w:r>
      </w:ins>
      <w:r>
        <w:t xml:space="preserve">role in climate regulation [@bonan_forests_2008], yet there remains enormous uncertainty as to how the terrestrial carbon (C) sink, which is dominated by forests, will respond </w:t>
      </w:r>
      <w:commentRangeEnd w:id="25"/>
      <w:r w:rsidR="00CD74AE">
        <w:rPr>
          <w:rStyle w:val="CommentReference"/>
        </w:rPr>
        <w:commentReference w:id="25"/>
      </w:r>
      <w:r>
        <w:t xml:space="preserve">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often despite increasing precipitation [@intergovernmental_panel_on_climate_change_climate_2015]</w:t>
      </w:r>
      <w:commentRangeStart w:id="28"/>
      <w:r>
        <w:t>.</w:t>
      </w:r>
      <w:commentRangeEnd w:id="28"/>
      <w:r w:rsidR="00DD1054">
        <w:rPr>
          <w:rStyle w:val="CommentReference"/>
        </w:rPr>
        <w:commentReference w:id="28"/>
      </w:r>
      <w:r>
        <w:t xml:space="preserve"> Droughts, exasperated by climate change, have been affecting forests worldwide [@allen_global_2010], and are expected to continue as one of the most important drivers of forest change in the </w:t>
      </w:r>
      <w:commentRangeStart w:id="29"/>
      <w:r>
        <w:t>future</w:t>
      </w:r>
      <w:commentRangeEnd w:id="29"/>
      <w:r w:rsidR="0080195A">
        <w:rPr>
          <w:rStyle w:val="CommentReference"/>
        </w:rPr>
        <w:commentReference w:id="29"/>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resolve</w:t>
      </w:r>
      <w:ins w:id="30" w:author="Pederson, Neil" w:date="2020-02-25T14:45:00Z">
        <w:r w:rsidR="00DD1054">
          <w:t xml:space="preserve"> the many</w:t>
        </w:r>
      </w:ins>
      <w:r>
        <w:t xml:space="preser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75D73789" w:rsidR="00AB3A2F" w:rsidRDefault="00AB3A2F" w:rsidP="00AB3A2F">
      <w:pPr>
        <w:pStyle w:val="BodyText"/>
      </w:pPr>
      <w:del w:id="31" w:author="Lawren" w:date="2020-03-02T15:39:00Z">
        <w:r w:rsidRPr="00CB478A" w:rsidDel="000F581A">
          <w:rPr>
            <w:highlight w:val="yellow"/>
            <w:rPrChange w:id="32" w:author="Teixeira, Kristina A." w:date="2020-03-04T05:33:00Z">
              <w:rPr/>
            </w:rPrChange>
          </w:rPr>
          <w:delText>One fundamental question regarding forest responses to drought is what drives the observed tendency for</w:delText>
        </w:r>
      </w:del>
      <w:ins w:id="33" w:author="Lawren" w:date="2020-03-02T15:39:00Z">
        <w:r w:rsidR="000F581A" w:rsidRPr="00CB478A">
          <w:rPr>
            <w:highlight w:val="yellow"/>
            <w:rPrChange w:id="34" w:author="Teixeira, Kristina A." w:date="2020-03-04T05:33:00Z">
              <w:rPr/>
            </w:rPrChange>
          </w:rPr>
          <w:t>Many studies have shown that within species,</w:t>
        </w:r>
      </w:ins>
      <w:r w:rsidRPr="00CB478A">
        <w:rPr>
          <w:highlight w:val="yellow"/>
          <w:rPrChange w:id="35" w:author="Teixeira, Kristina A." w:date="2020-03-04T05:33:00Z">
            <w:rPr/>
          </w:rPrChange>
        </w:rPr>
        <w:t xml:space="preserve"> large trees</w:t>
      </w:r>
      <w:ins w:id="36" w:author="Lawren" w:date="2020-03-02T15:39:00Z">
        <w:r w:rsidR="000F581A" w:rsidRPr="00CB478A">
          <w:rPr>
            <w:highlight w:val="yellow"/>
            <w:rPrChange w:id="37" w:author="Teixeira, Kristina A." w:date="2020-03-04T05:33:00Z">
              <w:rPr/>
            </w:rPrChange>
          </w:rPr>
          <w:t xml:space="preserve"> tend</w:t>
        </w:r>
      </w:ins>
      <w:r w:rsidRPr="00CB478A">
        <w:rPr>
          <w:highlight w:val="yellow"/>
          <w:rPrChange w:id="38" w:author="Teixeira, Kristina A." w:date="2020-03-04T05:33:00Z">
            <w:rPr/>
          </w:rPrChange>
        </w:rPr>
        <w:t xml:space="preserve"> to be more affected by drought.</w:t>
      </w:r>
      <w:r>
        <w:t xml:space="preserve"> Greater growth reductions for larger trees was first shown on a global scale by @bennett_larger_2015, and numerous subsequent studies have reinforced this finding (</w:t>
      </w:r>
      <w:r>
        <w:rPr>
          <w:i/>
        </w:rPr>
        <w:t>e.g.</w:t>
      </w:r>
      <w:r>
        <w:t xml:space="preserve">, @stovall_tree_2019; @hacket-pain_consistent_2016). It has yet to be resolved which of several potential underlying mechanisms drive this pattern. First, tree height may be a primary driver. Taller </w:t>
      </w:r>
      <w:r w:rsidRPr="00C03BAF">
        <w:rPr>
          <w:highlight w:val="yellow"/>
          <w:rPrChange w:id="39" w:author="Teixeira, Kristina A." w:date="2020-03-04T05:38:00Z">
            <w:rPr/>
          </w:rPrChange>
        </w:rPr>
        <w:t xml:space="preserve">trees </w:t>
      </w:r>
      <w:del w:id="40" w:author="Lawren" w:date="2020-03-02T15:39:00Z">
        <w:r w:rsidRPr="00C03BAF" w:rsidDel="000F581A">
          <w:rPr>
            <w:highlight w:val="yellow"/>
            <w:rPrChange w:id="41" w:author="Teixeira, Kristina A." w:date="2020-03-04T05:38:00Z">
              <w:rPr/>
            </w:rPrChange>
          </w:rPr>
          <w:delText>have a greater</w:delText>
        </w:r>
      </w:del>
      <w:ins w:id="42" w:author="Lawren" w:date="2020-03-02T15:39:00Z">
        <w:r w:rsidR="000F581A" w:rsidRPr="00C03BAF">
          <w:rPr>
            <w:highlight w:val="yellow"/>
            <w:rPrChange w:id="43" w:author="Teixeira, Kristina A." w:date="2020-03-04T05:38:00Z">
              <w:rPr/>
            </w:rPrChange>
          </w:rPr>
          <w:t>face the</w:t>
        </w:r>
      </w:ins>
      <w:r w:rsidRPr="00C03BAF">
        <w:rPr>
          <w:highlight w:val="yellow"/>
          <w:rPrChange w:id="44" w:author="Teixeira, Kristina A." w:date="2020-03-04T05:38:00Z">
            <w:rPr/>
          </w:rPrChange>
        </w:rPr>
        <w:t xml:space="preserve"> biophysical</w:t>
      </w:r>
      <w:r>
        <w:t xml:space="preserve"> challenge of lifting water greater distances against the effects of gravity and friction [@mcdowell_relationships_2011; @mcdowell_darcys_2015; @ryan_hydraulic_2006; @couvreur_water_2018]. Vertical gradients in stem and leaf traits–including smaller and thicker leaves (higher </w:t>
      </w:r>
      <w:ins w:id="45" w:author="Gonzalez, Erika B." w:date="2020-02-25T10:20:00Z">
        <w:r w:rsidR="0080195A">
          <w:t>leaf mass per area-</w:t>
        </w:r>
      </w:ins>
      <w:r>
        <w:t xml:space="preserve">LMA), </w:t>
      </w:r>
      <w:ins w:id="46" w:author="Lawren" w:date="2020-03-02T15:39:00Z">
        <w:r w:rsidR="000F581A" w:rsidRPr="00C03BAF">
          <w:rPr>
            <w:highlight w:val="yellow"/>
            <w:rPrChange w:id="47" w:author="Teixeira, Kristina A." w:date="2020-03-04T05:38:00Z">
              <w:rPr/>
            </w:rPrChange>
          </w:rPr>
          <w:t xml:space="preserve">greater resistance to hydraulic dysfunction </w:t>
        </w:r>
      </w:ins>
      <w:ins w:id="48" w:author="Lawren" w:date="2020-03-02T15:40:00Z">
        <w:r w:rsidR="000F581A" w:rsidRPr="00C03BAF">
          <w:rPr>
            <w:highlight w:val="yellow"/>
            <w:rPrChange w:id="49" w:author="Teixeira, Kristina A." w:date="2020-03-04T05:38:00Z">
              <w:rPr/>
            </w:rPrChange>
          </w:rPr>
          <w:t>(i.e., more negative water potential at 50% loss of hydraulic conductivity,</w:t>
        </w:r>
      </w:ins>
      <w:del w:id="50" w:author="Lawren" w:date="2020-03-02T15:39:00Z">
        <w:r w:rsidRPr="00C03BAF" w:rsidDel="000F581A">
          <w:rPr>
            <w:highlight w:val="yellow"/>
            <w:rPrChange w:id="51" w:author="Teixeira, Kristina A." w:date="2020-03-04T05:38:00Z">
              <w:rPr/>
            </w:rPrChange>
          </w:rPr>
          <w:delText>more negative</w:delText>
        </w:r>
      </w:del>
      <w:r w:rsidRPr="00C03BAF">
        <w:rPr>
          <w:highlight w:val="yellow"/>
          <w:rPrChange w:id="52" w:author="Teixeira, Kristina A." w:date="2020-03-04T05:38:00Z">
            <w:rPr/>
          </w:rPrChange>
        </w:rPr>
        <w:t xml:space="preserve"> </w:t>
      </w:r>
      <m:oMath>
        <m:r>
          <w:rPr>
            <w:rFonts w:ascii="Cambria Math" w:hAnsi="Cambria Math"/>
            <w:highlight w:val="yellow"/>
            <w:rPrChange w:id="53" w:author="Teixeira, Kristina A." w:date="2020-03-04T05:38:00Z">
              <w:rPr>
                <w:rFonts w:ascii="Cambria Math" w:hAnsi="Cambria Math"/>
              </w:rPr>
            </w:rPrChange>
          </w:rPr>
          <m:t>P50</m:t>
        </m:r>
      </m:oMath>
      <w:ins w:id="54" w:author="Lawren" w:date="2020-03-02T15:40:00Z">
        <w:r w:rsidR="000F581A" w:rsidRPr="00C03BAF">
          <w:rPr>
            <w:highlight w:val="yellow"/>
            <w:rPrChange w:id="55" w:author="Teixeira, Kristina A." w:date="2020-03-04T05:38:00Z">
              <w:rPr/>
            </w:rPrChange>
          </w:rPr>
          <w:t>),</w:t>
        </w:r>
      </w:ins>
      <w:del w:id="56" w:author="Lawren" w:date="2020-03-02T15:40:00Z">
        <w:r w:rsidRPr="00C03BAF" w:rsidDel="000F581A">
          <w:rPr>
            <w:highlight w:val="yellow"/>
            <w:rPrChange w:id="57" w:author="Teixeira, Kristina A." w:date="2020-03-04T05:38:00Z">
              <w:rPr/>
            </w:rPrChange>
          </w:rPr>
          <w:delText>,</w:delText>
        </w:r>
      </w:del>
      <w:r>
        <w:t xml:space="preserve"> and lower hydraulic conductivity at greater heights [@couvreur_water_2018; @koike_leaf_2001; @mcdowell_</w:t>
      </w:r>
      <w:r w:rsidRPr="00C03BAF">
        <w:rPr>
          <w:highlight w:val="yellow"/>
          <w:rPrChange w:id="58" w:author="Teixeira, Kristina A." w:date="2020-03-04T05:38:00Z">
            <w:rPr/>
          </w:rPrChange>
        </w:rPr>
        <w:t>relationships_2011]–</w:t>
      </w:r>
      <w:del w:id="59" w:author="Lawren" w:date="2020-03-02T15:40:00Z">
        <w:r w:rsidRPr="00C03BAF" w:rsidDel="000F581A">
          <w:rPr>
            <w:highlight w:val="yellow"/>
            <w:rPrChange w:id="60" w:author="Teixeira, Kristina A." w:date="2020-03-04T05:38:00Z">
              <w:rPr/>
            </w:rPrChange>
          </w:rPr>
          <w:delText>make it biophysically possible</w:delText>
        </w:r>
      </w:del>
      <w:ins w:id="61" w:author="Lawren" w:date="2020-03-02T15:40:00Z">
        <w:r w:rsidR="000F581A" w:rsidRPr="00C03BAF">
          <w:rPr>
            <w:highlight w:val="yellow"/>
            <w:rPrChange w:id="62" w:author="Teixeira, Kristina A." w:date="2020-03-04T05:38:00Z">
              <w:rPr/>
            </w:rPrChange>
          </w:rPr>
          <w:t>enable</w:t>
        </w:r>
      </w:ins>
      <w:del w:id="63" w:author="Lawren" w:date="2020-03-02T15:40:00Z">
        <w:r w:rsidRPr="00C03BAF" w:rsidDel="000F581A">
          <w:rPr>
            <w:highlight w:val="yellow"/>
            <w:rPrChange w:id="64" w:author="Teixeira, Kristina A." w:date="2020-03-04T05:38:00Z">
              <w:rPr/>
            </w:rPrChange>
          </w:rPr>
          <w:delText xml:space="preserve"> for</w:delText>
        </w:r>
      </w:del>
      <w:r w:rsidRPr="00C03BAF">
        <w:rPr>
          <w:highlight w:val="yellow"/>
          <w:rPrChange w:id="65" w:author="Teixeira, Kristina A." w:date="2020-03-04T05:38:00Z">
            <w:rPr/>
          </w:rPrChange>
        </w:rPr>
        <w:t xml:space="preserve"> trees to become</w:t>
      </w:r>
      <w:r>
        <w:t xml:space="preserve"> tall [@couvreur_water_2018]. </w:t>
      </w:r>
      <w:ins w:id="66" w:author="Lawren" w:date="2020-03-02T15:41:00Z">
        <w:r w:rsidR="000F581A" w:rsidRPr="00C03BAF">
          <w:rPr>
            <w:highlight w:val="yellow"/>
            <w:rPrChange w:id="67" w:author="Teixeira, Kristina A." w:date="2020-03-04T05:39:00Z">
              <w:rPr/>
            </w:rPrChange>
          </w:rPr>
          <w:t>Indeed</w:t>
        </w:r>
      </w:ins>
      <w:del w:id="68" w:author="Lawren" w:date="2020-03-02T15:41:00Z">
        <w:r w:rsidRPr="00C03BAF" w:rsidDel="000F581A">
          <w:rPr>
            <w:highlight w:val="yellow"/>
            <w:rPrChange w:id="69" w:author="Teixeira, Kristina A." w:date="2020-03-04T05:39:00Z">
              <w:rPr/>
            </w:rPrChange>
          </w:rPr>
          <w:delText>Meanwhile</w:delText>
        </w:r>
      </w:del>
      <w:r w:rsidRPr="00C03BAF">
        <w:rPr>
          <w:highlight w:val="yellow"/>
          <w:rPrChange w:id="70" w:author="Teixeira, Kristina A." w:date="2020-03-04T05:39:00Z">
            <w:rPr/>
          </w:rPrChange>
        </w:rPr>
        <w:t>, tall trees require</w:t>
      </w:r>
      <w:ins w:id="71" w:author="Lawren" w:date="2020-03-02T15:41:00Z">
        <w:r w:rsidR="000F581A" w:rsidRPr="00C03BAF">
          <w:rPr>
            <w:highlight w:val="yellow"/>
            <w:rPrChange w:id="72" w:author="Teixeira, Kristina A." w:date="2020-03-04T05:39:00Z">
              <w:rPr/>
            </w:rPrChange>
          </w:rPr>
          <w:t xml:space="preserve"> wood of</w:t>
        </w:r>
      </w:ins>
      <w:r w:rsidRPr="00C03BAF">
        <w:rPr>
          <w:highlight w:val="yellow"/>
          <w:rPrChange w:id="73" w:author="Teixeira, Kristina A." w:date="2020-03-04T05:39:00Z">
            <w:rPr/>
          </w:rPrChange>
        </w:rPr>
        <w:t xml:space="preserve"> greater hydraulic efficiency</w:t>
      </w:r>
      <w:ins w:id="74" w:author="Lawren" w:date="2020-03-02T15:41:00Z">
        <w:r w:rsidR="000F581A" w:rsidRPr="00C03BAF">
          <w:rPr>
            <w:highlight w:val="yellow"/>
            <w:rPrChange w:id="75" w:author="Teixeira, Kristina A." w:date="2020-03-04T05:39:00Z">
              <w:rPr/>
            </w:rPrChange>
          </w:rPr>
          <w:t xml:space="preserve"> in their basal portions</w:t>
        </w:r>
      </w:ins>
      <w:r w:rsidRPr="00C03BAF">
        <w:rPr>
          <w:highlight w:val="yellow"/>
          <w:rPrChange w:id="76" w:author="Teixeira, Kristina A." w:date="2020-03-04T05:39:00Z">
            <w:rPr/>
          </w:rPrChange>
        </w:rPr>
        <w:t>, such that xylem conduit diameter</w:t>
      </w:r>
      <w:ins w:id="77" w:author="Lawren" w:date="2020-03-02T15:42:00Z">
        <w:r w:rsidR="000F581A" w:rsidRPr="00C03BAF">
          <w:rPr>
            <w:highlight w:val="yellow"/>
            <w:rPrChange w:id="78" w:author="Teixeira, Kristina A." w:date="2020-03-04T05:39:00Z">
              <w:rPr/>
            </w:rPrChange>
          </w:rPr>
          <w:t>s</w:t>
        </w:r>
      </w:ins>
      <w:del w:id="79" w:author="Lawren" w:date="2020-03-02T15:42:00Z">
        <w:r w:rsidRPr="00C03BAF" w:rsidDel="000F581A">
          <w:rPr>
            <w:highlight w:val="yellow"/>
            <w:rPrChange w:id="80" w:author="Teixeira, Kristina A." w:date="2020-03-04T05:39:00Z">
              <w:rPr/>
            </w:rPrChange>
          </w:rPr>
          <w:delText xml:space="preserve"> increases</w:delText>
        </w:r>
      </w:del>
      <w:ins w:id="81" w:author="Lawren" w:date="2020-03-02T15:42:00Z">
        <w:r w:rsidR="000F581A" w:rsidRPr="00C03BAF">
          <w:rPr>
            <w:highlight w:val="yellow"/>
            <w:rPrChange w:id="82" w:author="Teixeira, Kristina A." w:date="2020-03-04T05:39:00Z">
              <w:rPr/>
            </w:rPrChange>
          </w:rPr>
          <w:t xml:space="preserve"> are wider</w:t>
        </w:r>
      </w:ins>
      <w:r w:rsidRPr="00C03BAF">
        <w:rPr>
          <w:highlight w:val="yellow"/>
          <w:rPrChange w:id="83" w:author="Teixeira, Kristina A." w:date="2020-03-04T05:39:00Z">
            <w:rPr/>
          </w:rPrChange>
        </w:rPr>
        <w:t xml:space="preserve"> </w:t>
      </w:r>
      <w:ins w:id="84" w:author="Lawren" w:date="2020-03-02T15:41:00Z">
        <w:r w:rsidR="000F581A" w:rsidRPr="00C03BAF">
          <w:rPr>
            <w:highlight w:val="yellow"/>
            <w:rPrChange w:id="85" w:author="Teixeira, Kristina A." w:date="2020-03-04T05:39:00Z">
              <w:rPr/>
            </w:rPrChange>
          </w:rPr>
          <w:t>in taller trees</w:t>
        </w:r>
      </w:ins>
      <w:del w:id="86" w:author="Lawren" w:date="2020-03-02T15:41:00Z">
        <w:r w:rsidRPr="00C03BAF" w:rsidDel="000F581A">
          <w:rPr>
            <w:highlight w:val="yellow"/>
            <w:rPrChange w:id="87" w:author="Teixeira, Kristina A." w:date="2020-03-04T05:39:00Z">
              <w:rPr/>
            </w:rPrChange>
          </w:rPr>
          <w:delText>with</w:delText>
        </w:r>
      </w:del>
      <w:del w:id="88" w:author="Lawren" w:date="2020-03-02T15:42:00Z">
        <w:r w:rsidRPr="00C03BAF" w:rsidDel="000F581A">
          <w:rPr>
            <w:highlight w:val="yellow"/>
            <w:rPrChange w:id="89" w:author="Teixeira, Kristina A." w:date="2020-03-04T05:39:00Z">
              <w:rPr/>
            </w:rPrChange>
          </w:rPr>
          <w:delText xml:space="preserve"> tree height</w:delText>
        </w:r>
      </w:del>
      <w:r w:rsidRPr="00C03BAF">
        <w:rPr>
          <w:highlight w:val="yellow"/>
          <w:rPrChange w:id="90" w:author="Teixeira, Kristina A." w:date="2020-03-04T05:39:00Z">
            <w:rPr/>
          </w:rPrChange>
        </w:rPr>
        <w:t xml:space="preserve"> within and across species</w:t>
      </w:r>
      <w:r>
        <w:t xml:space="preserve"> [@olson_plant_2018; @liu_hydraulic_2019], making large trees more vulnerable to embolism during drought [@olson_plant_2018]. Traits conducive to efficient water transport may also lead to poor ability to recover from</w:t>
      </w:r>
      <w:ins w:id="91" w:author="McShea, William J." w:date="2020-02-20T14:12:00Z">
        <w:r w:rsidR="005118D2">
          <w:t>,</w:t>
        </w:r>
      </w:ins>
      <w:r>
        <w:t xml:space="preserve"> or re-route</w:t>
      </w:r>
      <w:ins w:id="92" w:author="McShea, William J." w:date="2020-02-20T14:13:00Z">
        <w:r w:rsidR="005118D2">
          <w:t>,</w:t>
        </w:r>
      </w:ins>
      <w:r>
        <w:t xml:space="preserve"> water around embolisms [@roskilly_conflicting_2019]. Second, larger trees may have lower drought resistance because they tend </w:t>
      </w:r>
      <w:r w:rsidRPr="00C03BAF">
        <w:rPr>
          <w:highlight w:val="yellow"/>
          <w:rPrChange w:id="93" w:author="Teixeira, Kristina A." w:date="2020-03-04T05:39:00Z">
            <w:rPr/>
          </w:rPrChange>
        </w:rPr>
        <w:t xml:space="preserve">to </w:t>
      </w:r>
      <w:del w:id="94" w:author="Lawren" w:date="2020-03-02T15:42:00Z">
        <w:r w:rsidRPr="00C03BAF" w:rsidDel="000F581A">
          <w:rPr>
            <w:highlight w:val="yellow"/>
            <w:rPrChange w:id="95" w:author="Teixeira, Kristina A." w:date="2020-03-04T05:39:00Z">
              <w:rPr/>
            </w:rPrChange>
          </w:rPr>
          <w:delText xml:space="preserve">have </w:delText>
        </w:r>
      </w:del>
      <w:ins w:id="96" w:author="Lawren" w:date="2020-03-02T15:42:00Z">
        <w:r w:rsidR="000F581A" w:rsidRPr="00C03BAF">
          <w:rPr>
            <w:highlight w:val="yellow"/>
            <w:rPrChange w:id="97" w:author="Teixeira, Kristina A." w:date="2020-03-04T05:39:00Z">
              <w:rPr/>
            </w:rPrChange>
          </w:rPr>
          <w:t xml:space="preserve">occupy </w:t>
        </w:r>
      </w:ins>
      <w:r w:rsidRPr="00C03BAF">
        <w:rPr>
          <w:highlight w:val="yellow"/>
          <w:rPrChange w:id="98" w:author="Teixeira, Kristina A." w:date="2020-03-04T05:39:00Z">
            <w:rPr/>
          </w:rPrChange>
        </w:rPr>
        <w:t>more</w:t>
      </w:r>
      <w:r>
        <w:t xml:space="preserv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w:t>
      </w:r>
      <w:commentRangeStart w:id="99"/>
      <w:r>
        <w:t>drought is how species, and their associated hydraulic traits, are distributed with respect to size [@</w:t>
      </w:r>
      <w:commentRangeEnd w:id="99"/>
      <w:r w:rsidR="00F21FC3">
        <w:rPr>
          <w:rStyle w:val="CommentReference"/>
        </w:rPr>
        <w:commentReference w:id="99"/>
      </w:r>
      <w:r>
        <w:t xml:space="preserve">meakem_role_2018; @liu_hydraulic_2019]. Understanding the mechanisms driving the greater growth reductions of larger trees during drought will require sorting out the interactive effects of height, </w:t>
      </w:r>
      <w:commentRangeStart w:id="100"/>
      <w:commentRangeStart w:id="101"/>
      <w:r>
        <w:t xml:space="preserve">canopy position, </w:t>
      </w:r>
      <w:commentRangeEnd w:id="100"/>
      <w:r w:rsidR="00B97354">
        <w:rPr>
          <w:rStyle w:val="CommentReference"/>
        </w:rPr>
        <w:commentReference w:id="100"/>
      </w:r>
      <w:commentRangeEnd w:id="101"/>
      <w:r w:rsidR="009801C4">
        <w:rPr>
          <w:rStyle w:val="CommentReference"/>
        </w:rPr>
        <w:commentReference w:id="101"/>
      </w:r>
      <w:r>
        <w:t>root water access, and species’ traits.</w:t>
      </w:r>
    </w:p>
    <w:p w14:paraId="0DB050B8" w14:textId="7EA51502"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w:t>
      </w:r>
      <w:commentRangeStart w:id="102"/>
      <w:r>
        <w:t>forests</w:t>
      </w:r>
      <w:commentRangeEnd w:id="102"/>
      <w:r w:rsidR="00DD1054">
        <w:rPr>
          <w:rStyle w:val="CommentReference"/>
        </w:rPr>
        <w:commentReference w:id="102"/>
      </w:r>
      <w:r>
        <w:t xml:space="preserve"> [@abrams_adaptations_1990; @guerfel_impacts_2009; @hoffmann_hydraulic_2011] and other forest biomes around the world [@greenwood_tree_2017]. However, in other cases these traits </w:t>
      </w:r>
      <w:del w:id="103" w:author="Gonzalez, Erika B." w:date="2020-02-25T10:33:00Z">
        <w:r w:rsidDel="00DC40D5">
          <w:delText>have failed to link to</w:delText>
        </w:r>
      </w:del>
      <w:ins w:id="104" w:author="Gonzalez, Erika B." w:date="2020-02-25T10:33:00Z">
        <w:r w:rsidR="00DC40D5">
          <w:t>could not explain</w:t>
        </w:r>
      </w:ins>
      <w:r>
        <w:t xml:space="preserve"> drought </w:t>
      </w:r>
      <w:r w:rsidRPr="00C03BAF">
        <w:rPr>
          <w:highlight w:val="yellow"/>
          <w:rPrChange w:id="105" w:author="Teixeira, Kristina A." w:date="2020-03-04T05:41:00Z">
            <w:rPr/>
          </w:rPrChange>
        </w:rPr>
        <w:t>tolerance</w:t>
      </w:r>
      <w:ins w:id="106" w:author="Gonzalez, Erika B." w:date="2020-02-25T10:35:00Z">
        <w:r w:rsidR="00DC40D5" w:rsidRPr="00C03BAF">
          <w:rPr>
            <w:highlight w:val="yellow"/>
            <w:rPrChange w:id="107" w:author="Teixeira, Kristina A." w:date="2020-03-04T05:41:00Z">
              <w:rPr/>
            </w:rPrChange>
          </w:rPr>
          <w:t xml:space="preserve"> </w:t>
        </w:r>
        <w:del w:id="108" w:author="Lawren" w:date="2020-03-02T15:59:00Z">
          <w:r w:rsidR="00DC40D5" w:rsidRPr="00C03BAF" w:rsidDel="00F21FC3">
            <w:rPr>
              <w:highlight w:val="yellow"/>
              <w:rPrChange w:id="109" w:author="Teixeira, Kristina A." w:date="2020-03-04T05:41:00Z">
                <w:rPr/>
              </w:rPrChange>
            </w:rPr>
            <w:delText>mechanisms</w:delText>
          </w:r>
        </w:del>
      </w:ins>
      <w:r w:rsidRPr="00C03BAF">
        <w:rPr>
          <w:highlight w:val="yellow"/>
          <w:rPrChange w:id="110" w:author="Teixeira, Kristina A." w:date="2020-03-04T05:41:00Z">
            <w:rPr/>
          </w:rPrChange>
        </w:rPr>
        <w:t xml:space="preserve"> (</w:t>
      </w:r>
      <w:proofErr w:type="spellStart"/>
      <w:r w:rsidR="000D1682">
        <w:rPr>
          <w:rStyle w:val="Hyperlink"/>
        </w:rPr>
        <w:fldChar w:fldCharType="begin"/>
      </w:r>
      <w:r w:rsidR="000D1682">
        <w:rPr>
          <w:rStyle w:val="Hyperlink"/>
        </w:rPr>
        <w:instrText xml:space="preserve"> HYPERLINK "https://besjournals.onlinelibrary.wiley.com/doi/10.1111/1365-2745.13321" \h </w:instrText>
      </w:r>
      <w:r w:rsidR="000D1682">
        <w:rPr>
          <w:rStyle w:val="Hyperlink"/>
        </w:rPr>
        <w:fldChar w:fldCharType="separate"/>
      </w:r>
      <w:r>
        <w:rPr>
          <w:rStyle w:val="Hyperlink"/>
        </w:rPr>
        <w:t>Maréchaux</w:t>
      </w:r>
      <w:proofErr w:type="spellEnd"/>
      <w:r>
        <w:rPr>
          <w:rStyle w:val="Hyperlink"/>
        </w:rPr>
        <w:t xml:space="preserve"> et al. 2019</w:t>
      </w:r>
      <w:r w:rsidR="000D1682">
        <w:rPr>
          <w:rStyle w:val="Hyperlink"/>
        </w:rPr>
        <w:fldChar w:fldCharType="end"/>
      </w:r>
      <w:r>
        <w:t xml:space="preserve">), </w:t>
      </w:r>
      <w:del w:id="111" w:author="Gonzalez, Erika B." w:date="2020-02-25T10:36:00Z">
        <w:r w:rsidDel="00DC40D5">
          <w:delText xml:space="preserve">and </w:delText>
        </w:r>
      </w:del>
      <w:ins w:id="112" w:author="Gonzalez, Erika B." w:date="2020-02-25T10:36:00Z">
        <w:r w:rsidR="00DC40D5">
          <w:t xml:space="preserve">or </w:t>
        </w:r>
      </w:ins>
      <w:r>
        <w:t xml:space="preserve">the direction of response </w:t>
      </w:r>
      <w:del w:id="113" w:author="Gonzalez, Erika B." w:date="2020-02-25T10:36:00Z">
        <w:r w:rsidDel="00DC40D5">
          <w:delText xml:space="preserve">is </w:delText>
        </w:r>
      </w:del>
      <w:ins w:id="114" w:author="Gonzalez, Erika B." w:date="2020-02-25T10:36:00Z">
        <w:r w:rsidR="00DC40D5">
          <w:t xml:space="preserve">was </w:t>
        </w:r>
      </w:ins>
      <w:r>
        <w:t xml:space="preserve">not always consistent; for instance,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their role may be </w:t>
      </w:r>
      <w:del w:id="115" w:author="Gonzalez, Erika B." w:date="2020-02-25T10:38:00Z">
        <w:r w:rsidDel="00DC40D5">
          <w:delText>due to</w:delText>
        </w:r>
      </w:del>
      <w:ins w:id="116" w:author="Gonzalez, Erika B." w:date="2020-02-25T10:38:00Z">
        <w:r w:rsidR="00DC40D5">
          <w:t>controlled by</w:t>
        </w:r>
      </w:ins>
      <w:r>
        <w:t xml:space="preserve"> indirect correlations with other traits within life-history strategies [@hoffmann_hydraulic_2011]. Recent work has shown a great potential for hydraulic traits to predict growth and mortality responses. Hydraulic traits including water potentials at which percent </w:t>
      </w:r>
      <w:commentRangeStart w:id="117"/>
      <w:r>
        <w:t>loss</w:t>
      </w:r>
      <w:commentRangeEnd w:id="117"/>
      <w:r w:rsidR="005118D2">
        <w:rPr>
          <w:rStyle w:val="CommentReference"/>
        </w:rPr>
        <w:commentReference w:id="117"/>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xml:space="preserve">) and hydraulic safety margin have enabled prediction of drought performance [@anderegg_hydraulic_2018] but are time-consuming to measure and therefore infeasible for predicting or modeling drought </w:t>
      </w:r>
      <w:r w:rsidRPr="00773A2A">
        <w:rPr>
          <w:highlight w:val="yellow"/>
          <w:rPrChange w:id="118" w:author="Teixeira, Kristina A." w:date="2020-03-04T05:49:00Z">
            <w:rPr/>
          </w:rPrChange>
        </w:rPr>
        <w:t>responses in highly diverse forests (</w:t>
      </w:r>
      <w:r w:rsidRPr="00773A2A">
        <w:rPr>
          <w:i/>
          <w:highlight w:val="yellow"/>
          <w:rPrChange w:id="119" w:author="Teixeira, Kristina A." w:date="2020-03-04T05:49:00Z">
            <w:rPr>
              <w:i/>
            </w:rPr>
          </w:rPrChange>
        </w:rPr>
        <w:t>e.g.</w:t>
      </w:r>
      <w:r w:rsidRPr="00773A2A">
        <w:rPr>
          <w:highlight w:val="yellow"/>
          <w:rPrChange w:id="120" w:author="Teixeira, Kristina A." w:date="2020-03-04T05:49:00Z">
            <w:rPr/>
          </w:rPrChange>
        </w:rPr>
        <w:t xml:space="preserve">, in the tropics). More rapidly measurable leaf hydraulic traits with direct linkage to plant hydraulic function </w:t>
      </w:r>
      <w:del w:id="121" w:author="Lawren" w:date="2020-03-02T16:12:00Z">
        <w:r w:rsidRPr="00773A2A" w:rsidDel="00932091">
          <w:rPr>
            <w:highlight w:val="yellow"/>
            <w:rPrChange w:id="122" w:author="Teixeira, Kristina A." w:date="2020-03-04T05:49:00Z">
              <w:rPr/>
            </w:rPrChange>
          </w:rPr>
          <w:delText>are emerging with</w:delText>
        </w:r>
      </w:del>
      <w:ins w:id="123" w:author="Lawren" w:date="2020-03-02T16:12:00Z">
        <w:r w:rsidR="00932091" w:rsidRPr="00773A2A">
          <w:rPr>
            <w:highlight w:val="yellow"/>
            <w:rPrChange w:id="124" w:author="Teixeira, Kristina A." w:date="2020-03-04T05:49:00Z">
              <w:rPr/>
            </w:rPrChange>
          </w:rPr>
          <w:t>can</w:t>
        </w:r>
      </w:ins>
      <w:del w:id="125" w:author="Lawren" w:date="2020-03-02T16:12:00Z">
        <w:r w:rsidRPr="00773A2A" w:rsidDel="00932091">
          <w:rPr>
            <w:highlight w:val="yellow"/>
            <w:rPrChange w:id="126" w:author="Teixeira, Kristina A." w:date="2020-03-04T05:49:00Z">
              <w:rPr/>
            </w:rPrChange>
          </w:rPr>
          <w:delText xml:space="preserve"> potential to </w:delText>
        </w:r>
      </w:del>
      <w:ins w:id="127" w:author="Lawren" w:date="2020-03-02T16:12:00Z">
        <w:r w:rsidR="00932091" w:rsidRPr="00773A2A">
          <w:rPr>
            <w:highlight w:val="yellow"/>
            <w:rPrChange w:id="128" w:author="Teixeira, Kristina A." w:date="2020-03-04T05:49:00Z">
              <w:rPr/>
            </w:rPrChange>
          </w:rPr>
          <w:t xml:space="preserve"> </w:t>
        </w:r>
      </w:ins>
      <w:r w:rsidRPr="00773A2A">
        <w:rPr>
          <w:highlight w:val="yellow"/>
          <w:rPrChange w:id="129" w:author="Teixeira, Kristina A." w:date="2020-03-04T05:49:00Z">
            <w:rPr/>
          </w:rPrChange>
        </w:rPr>
        <w:t xml:space="preserve">explain greater variation in plant distribution and function </w:t>
      </w:r>
      <w:del w:id="130" w:author="Lawren" w:date="2020-03-02T16:00:00Z">
        <w:r w:rsidRPr="00773A2A" w:rsidDel="00F21FC3">
          <w:rPr>
            <w:highlight w:val="yellow"/>
            <w:rPrChange w:id="131" w:author="Teixeira, Kristina A." w:date="2020-03-04T05:49:00Z">
              <w:rPr/>
            </w:rPrChange>
          </w:rPr>
          <w:delText xml:space="preserve">than the more commonly-measured </w:delText>
        </w:r>
        <m:oMath>
          <m:r>
            <w:rPr>
              <w:rFonts w:ascii="Cambria Math" w:hAnsi="Cambria Math"/>
              <w:highlight w:val="yellow"/>
              <w:rPrChange w:id="132" w:author="Teixeira, Kristina A." w:date="2020-03-04T05:49:00Z">
                <w:rPr>
                  <w:rFonts w:ascii="Cambria Math" w:hAnsi="Cambria Math"/>
                </w:rPr>
              </w:rPrChange>
            </w:rPr>
            <m:t>WD</m:t>
          </m:r>
        </m:oMath>
        <w:r w:rsidRPr="00773A2A" w:rsidDel="00F21FC3">
          <w:rPr>
            <w:highlight w:val="yellow"/>
            <w:rPrChange w:id="133" w:author="Teixeira, Kristina A." w:date="2020-03-04T05:49:00Z">
              <w:rPr/>
            </w:rPrChange>
          </w:rPr>
          <w:delText xml:space="preserve"> and </w:delText>
        </w:r>
        <m:oMath>
          <m:r>
            <w:rPr>
              <w:rFonts w:ascii="Cambria Math" w:hAnsi="Cambria Math"/>
              <w:highlight w:val="yellow"/>
              <w:rPrChange w:id="134" w:author="Teixeira, Kristina A." w:date="2020-03-04T05:49:00Z">
                <w:rPr>
                  <w:rFonts w:ascii="Cambria Math" w:hAnsi="Cambria Math"/>
                </w:rPr>
              </w:rPrChange>
            </w:rPr>
            <m:t>LMA</m:t>
          </m:r>
        </m:oMath>
        <w:r w:rsidRPr="00773A2A" w:rsidDel="00F21FC3">
          <w:rPr>
            <w:highlight w:val="yellow"/>
            <w:rPrChange w:id="135" w:author="Teixeira, Kristina A." w:date="2020-03-04T05:49:00Z">
              <w:rPr/>
            </w:rPrChange>
          </w:rPr>
          <w:delText xml:space="preserve"> </w:delText>
        </w:r>
      </w:del>
      <w:r w:rsidRPr="00773A2A">
        <w:rPr>
          <w:highlight w:val="yellow"/>
          <w:rPrChange w:id="136" w:author="Teixeira, Kristina A." w:date="2020-03-04T05:49:00Z">
            <w:rPr/>
          </w:rPrChange>
        </w:rPr>
        <w:t>[@medeiros_extensive_2</w:t>
      </w:r>
      <w:r>
        <w:t>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w:commentRangeStart w:id="137"/>
      <w:commentRangeStart w:id="138"/>
      <w:commentRangeStart w:id="139"/>
      <w:commentRangeStart w:id="140"/>
      <m:oMath>
        <m:sSub>
          <m:sSubPr>
            <m:ctrlPr>
              <w:rPr>
                <w:rFonts w:ascii="Cambria Math" w:hAnsi="Cambria Math"/>
              </w:rPr>
            </m:ctrlPr>
          </m:sSubPr>
          <m:e>
            <m:r>
              <w:rPr>
                <w:rFonts w:ascii="Cambria Math" w:hAnsi="Cambria Math"/>
              </w:rPr>
              <m:t>π</m:t>
            </m:r>
          </m:e>
          <m:sub>
            <m:r>
              <w:rPr>
                <w:rFonts w:ascii="Cambria Math" w:hAnsi="Cambria Math"/>
              </w:rPr>
              <m:t>tlp</m:t>
            </m:r>
          </m:sub>
        </m:sSub>
        <w:commentRangeEnd w:id="137"/>
        <m:r>
          <m:rPr>
            <m:sty m:val="p"/>
          </m:rPr>
          <w:rPr>
            <w:rStyle w:val="CommentReference"/>
          </w:rPr>
          <w:commentReference w:id="137"/>
        </m:r>
        <w:commentRangeEnd w:id="138"/>
        <m:r>
          <m:rPr>
            <m:sty m:val="p"/>
          </m:rPr>
          <w:rPr>
            <w:rStyle w:val="CommentReference"/>
          </w:rPr>
          <w:commentReference w:id="138"/>
        </m:r>
        <w:commentRangeEnd w:id="139"/>
        <m:r>
          <m:rPr>
            <m:sty m:val="p"/>
          </m:rPr>
          <w:rPr>
            <w:rStyle w:val="CommentReference"/>
          </w:rPr>
          <w:commentReference w:id="139"/>
        </m:r>
        <w:commentRangeEnd w:id="140"/>
        <m:r>
          <m:rPr>
            <m:sty m:val="p"/>
          </m:rPr>
          <w:rPr>
            <w:rStyle w:val="CommentReference"/>
          </w:rPr>
          <w:commentReference w:id="140"/>
        </m:r>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w:t>
      </w:r>
      <w:commentRangeStart w:id="141"/>
      <w:r>
        <w:t>have similar influence across different drought events, or whether that influence is more strongly predicted by community-level responses to variable drought severity, duration, and timing based on tree size and traits</w:t>
      </w:r>
      <w:commentRangeEnd w:id="141"/>
      <w:r w:rsidR="00932091">
        <w:rPr>
          <w:rStyle w:val="CommentReference"/>
        </w:rPr>
        <w:commentReference w:id="141"/>
      </w:r>
      <w:r>
        <w:t xml:space="preserve">.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142"/>
      <w:ins w:id="143" w:author="Gonzalez, Erika B." w:date="2020-02-25T10:45:00Z">
        <w:r w:rsidR="004E5D98">
          <w:t xml:space="preserve">or taxa </w:t>
        </w:r>
      </w:ins>
      <w:r>
        <w:t>responses</w:t>
      </w:r>
      <w:commentRangeEnd w:id="142"/>
      <w:r w:rsidR="004E5D98">
        <w:rPr>
          <w:rStyle w:val="CommentReference"/>
        </w:rPr>
        <w:commentReference w:id="142"/>
      </w:r>
      <w:r>
        <w:t>, and do not consider the roles of tree size and microenvironment. The ecological field-ba</w:t>
      </w:r>
      <w:ins w:id="144" w:author="McShea, William J." w:date="2020-02-20T14:15:00Z">
        <w:r w:rsidR="005118D2">
          <w:t>se</w:t>
        </w:r>
      </w:ins>
      <w:del w:id="145" w:author="McShea, William J." w:date="2020-02-20T14:15:00Z">
        <w:r w:rsidDel="005118D2">
          <w:delText>es</w:delText>
        </w:r>
      </w:del>
      <w:r>
        <w:t>d studies that have shaped our understanding of the role of tree size and microenvironment in forest drought responses generally examine only a single drought and tend to focus disproportionately on the most extreme droughts with dramatic impacts (</w:t>
      </w:r>
      <w:r>
        <w:rPr>
          <w:i/>
        </w:rPr>
        <w:t>e.g.</w:t>
      </w:r>
      <w:r>
        <w:t xml:space="preserve">, </w:t>
      </w:r>
      <w:r>
        <w:lastRenderedPageBreak/>
        <w:t xml:space="preserve">@allen_global_2010; @bennett_larger_2015; @stovall_tree_2019; @anderegg_meta-analysis_2016). </w:t>
      </w:r>
      <w:commentRangeStart w:id="146"/>
      <w:r>
        <w:t>Thus</w:t>
      </w:r>
      <w:commentRangeEnd w:id="146"/>
      <w:r w:rsidR="00116803">
        <w:rPr>
          <w:rStyle w:val="CommentReference"/>
        </w:rPr>
        <w:commentReference w:id="146"/>
      </w:r>
      <w:r>
        <w:t xml:space="preserve">, our knowledge of forest responses to more </w:t>
      </w:r>
      <w:del w:id="147" w:author="Gonzalez, Erika B." w:date="2020-02-25T10:47:00Z">
        <w:r w:rsidDel="004E5D98">
          <w:delText xml:space="preserve">modest </w:delText>
        </w:r>
      </w:del>
      <w:ins w:id="148" w:author="Gonzalez, Erika B." w:date="2020-02-25T10:47:00Z">
        <w:r w:rsidR="004E5D98">
          <w:t xml:space="preserve">moderate </w:t>
        </w:r>
      </w:ins>
      <w:r>
        <w:t>but frequent droughts - e.g., those with historical return intervals</w:t>
      </w:r>
      <w:del w:id="149"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w:t>
      </w:r>
      <w:commentRangeStart w:id="150"/>
      <w:r>
        <w:t>hus, while we expect many of the mechanisms shaping drought responses to be universal, we have little understanding of how tree size and traits interact with drought characteristics, and the extent to which their influence is consistent across droughts.</w:t>
      </w:r>
      <w:commentRangeEnd w:id="150"/>
      <w:r w:rsidR="00932091">
        <w:rPr>
          <w:rStyle w:val="CommentReference"/>
        </w:rPr>
        <w:commentReference w:id="150"/>
      </w:r>
    </w:p>
    <w:p w14:paraId="1043BAF1" w14:textId="7575C989" w:rsidR="00AB3A2F" w:rsidRDefault="00AB3A2F" w:rsidP="00AB3A2F">
      <w:pPr>
        <w:pStyle w:val="BodyText"/>
      </w:pPr>
      <w:r>
        <w:t xml:space="preserve">To yield </w:t>
      </w:r>
      <w:ins w:id="151" w:author="McShea, William J." w:date="2020-02-20T14:17:00Z">
        <w:r w:rsidR="005118D2">
          <w:t xml:space="preserve">a </w:t>
        </w:r>
      </w:ins>
      <w:r>
        <w:t>functional understanding of how tree size, microenvironment characteristics, and species’ traits collectively shape drought responses, we test</w:t>
      </w:r>
      <w:ins w:id="152" w:author="McShea, William J." w:date="2020-02-20T14:17:00Z">
        <w:r w:rsidR="005118D2">
          <w:t>ed</w:t>
        </w:r>
      </w:ins>
      <w:r>
        <w:t xml:space="preserve"> a series of hypotheses and associated specific predictions (Table 1) based on the combination of tree-ring records from three droughts </w:t>
      </w:r>
      <w:ins w:id="153" w:author="Gonzalez, Erika B." w:date="2020-02-25T10:49:00Z">
        <w:r w:rsidR="004E5D98">
          <w:t>events</w:t>
        </w:r>
      </w:ins>
      <w:ins w:id="154" w:author="Gonzalez, Erika B." w:date="2020-02-25T10:50:00Z">
        <w:r w:rsidR="004E5D98">
          <w:t xml:space="preserve"> </w:t>
        </w:r>
      </w:ins>
      <w:r>
        <w:t xml:space="preserve">(1966, 1977, 1999), species functional and hydraulic trait measurements, and forest census data from a </w:t>
      </w:r>
      <w:del w:id="155" w:author="McShea, William J." w:date="2020-02-20T14:19:00Z">
        <w:r w:rsidDel="00EB1CA0">
          <w:delText xml:space="preserve">25.6-ha ForestGEO </w:delText>
        </w:r>
      </w:del>
      <w:commentRangeStart w:id="156"/>
      <w:r>
        <w:t>plot</w:t>
      </w:r>
      <w:commentRangeEnd w:id="156"/>
      <w:r w:rsidR="00EB1CA0">
        <w:rPr>
          <w:rStyle w:val="CommentReference"/>
        </w:rPr>
        <w:commentReference w:id="156"/>
      </w:r>
      <w:r>
        <w:t xml:space="preserve"> in Virginia (USA). First, we focus on the role of tree size and its interaction with microenvironment. We </w:t>
      </w:r>
      <w:commentRangeStart w:id="157"/>
      <w:r>
        <w:t>test</w:t>
      </w:r>
      <w:commentRangeEnd w:id="157"/>
      <w:r w:rsidR="005118D2">
        <w:rPr>
          <w:rStyle w:val="CommentReference"/>
        </w:rPr>
        <w:commentReference w:id="157"/>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t>
      </w:r>
      <w:commentRangeStart w:id="158"/>
      <w:r>
        <w:t xml:space="preserve">which should be greater </w:t>
      </w:r>
      <w:commentRangeEnd w:id="158"/>
      <w:r w:rsidR="00932091">
        <w:rPr>
          <w:rStyle w:val="CommentReference"/>
        </w:rPr>
        <w:commentReference w:id="158"/>
      </w:r>
      <w:r>
        <w:t xml:space="preserve">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w:t>
      </w:r>
      <w:proofErr w:type="spellStart"/>
      <w:r>
        <w:t>postively</w:t>
      </w:r>
      <w:proofErr w:type="spellEnd"/>
      <w:r>
        <w:t xml:space="preserve"> [@greenwood_tree_2017] or negatively [@hoffmann_hydraulic_2011]– and positively correlated with </w:t>
      </w:r>
      <w:commentRangeStart w:id="159"/>
      <w:r>
        <w:t>specific leaf area</w:t>
      </w:r>
      <w:commentRangeEnd w:id="159"/>
      <w:r w:rsidR="00932091">
        <w:rPr>
          <w:rStyle w:val="CommentReference"/>
        </w:rPr>
        <w:commentReference w:id="159"/>
      </w:r>
      <w:r>
        <w:t xml:space="preserve">,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w:t>
      </w:r>
      <w:commentRangeStart w:id="160"/>
      <w:r>
        <w:t>expect that ring-porous species would have greater drought resistance than semi-ring and diffuse-porous species</w:t>
      </w:r>
      <w:commentRangeEnd w:id="160"/>
      <w:r w:rsidR="00932091">
        <w:rPr>
          <w:rStyle w:val="CommentReference"/>
        </w:rPr>
        <w:commentReference w:id="160"/>
      </w:r>
      <w:r>
        <w:t>, as has been previously observed [@kannenberg_linking_2019; @elliott_forest_2015; @friedrichs_species-specific_2009].</w:t>
      </w:r>
    </w:p>
    <w:p w14:paraId="11677B75" w14:textId="77777777" w:rsidR="00AB3A2F" w:rsidRDefault="00AB3A2F" w:rsidP="00AB3A2F">
      <w:pPr>
        <w:pStyle w:val="Heading3"/>
      </w:pPr>
      <w:bookmarkStart w:id="161" w:name="materials-and-methods"/>
      <w:bookmarkEnd w:id="161"/>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w:t>
      </w:r>
      <w:ins w:id="162" w:author="McShea, William J." w:date="2020-02-20T14:22:00Z">
        <w:r w:rsidR="00EB1CA0">
          <w:t>boundary</w:t>
        </w:r>
      </w:ins>
      <w:del w:id="163"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w:t>
      </w:r>
      <w:commentRangeStart w:id="164"/>
      <w:r>
        <w:t>period</w:t>
      </w:r>
      <w:commentRangeEnd w:id="164"/>
      <w:r w:rsidR="00587A4C">
        <w:rPr>
          <w:rStyle w:val="CommentReference"/>
        </w:rPr>
        <w:commentReference w:id="164"/>
      </w:r>
      <w:r>
        <w:t xml:space="preserve">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t>All analysis beyond basic data collection was performed using R version 3.5.3 [@R-base].</w:t>
      </w:r>
    </w:p>
    <w:p w14:paraId="2EC6F9FC" w14:textId="68ED869C" w:rsidR="00AB3A2F" w:rsidRDefault="00AB3A2F" w:rsidP="00AB3A2F">
      <w:pPr>
        <w:pStyle w:val="BodyText"/>
      </w:pPr>
      <w:r>
        <w:lastRenderedPageBreak/>
        <w:t xml:space="preserve">Within or just outside the ForestGEO plot, we collected data on a suite of variables including tree size, microenvironment characteristics, and species traits (Table 2). The SCBI ForestGEO plot was </w:t>
      </w:r>
      <w:del w:id="165" w:author="Gonzalez, Erika B." w:date="2020-02-25T10:58:00Z">
        <w:r w:rsidDel="00947EE1">
          <w:delText xml:space="preserve">censused </w:delText>
        </w:r>
      </w:del>
      <w:ins w:id="166" w:author="Gonzalez, Erika B." w:date="2020-02-25T10:58:00Z">
        <w:r w:rsidR="00947EE1">
          <w:t xml:space="preserve">measured </w:t>
        </w:r>
      </w:ins>
      <w:r>
        <w:t xml:space="preserve">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167" w:author="McShea, William J." w:date="2020-02-20T14:23:00Z">
        <w:r w:rsidDel="00EB1CA0">
          <w:delText>, which were last updated</w:delText>
        </w:r>
      </w:del>
      <w:del w:id="168"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169"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collected nearby the ForestGEO plot following standard NEON protocol, whereby vegetation of short stature was measured with a collapsible measurement rod, and taller trees with a </w:t>
      </w:r>
      <w:r>
        <w:lastRenderedPageBreak/>
        <w:t xml:space="preserve">rangefinder [@neon_national_2018]. Species-specific height allometries were developed (Table S2) </w:t>
      </w:r>
      <w:commentRangeStart w:id="170"/>
      <w:r>
        <w:t>using logarithmic regression (</w:t>
      </w:r>
      <m:oMath>
        <m:r>
          <w:rPr>
            <w:rFonts w:ascii="Cambria Math" w:hAnsi="Cambria Math"/>
          </w:rPr>
          <m:t>ln[H]</m:t>
        </m:r>
      </m:oMath>
      <w:r>
        <w:t xml:space="preserve">). </w:t>
      </w:r>
      <w:commentRangeEnd w:id="170"/>
      <w:r w:rsidR="00932091">
        <w:rPr>
          <w:rStyle w:val="CommentReference"/>
        </w:rPr>
        <w:commentReference w:id="170"/>
      </w:r>
      <w:r>
        <w:t>For species with insufficient height data to create reliable species-specific allometries, heights were calculated from an equation developed using all height measurements.</w:t>
      </w:r>
    </w:p>
    <w:p w14:paraId="209A45CB" w14:textId="3D4AAE93" w:rsidR="00AB3A2F" w:rsidRDefault="00AB3A2F" w:rsidP="00AB3A2F">
      <w:pPr>
        <w:pStyle w:val="BodyText"/>
      </w:pPr>
      <w:r>
        <w:t>Crown position (</w:t>
      </w:r>
      <m:oMath>
        <m:r>
          <w:rPr>
            <w:rFonts w:ascii="Cambria Math" w:hAnsi="Cambria Math"/>
          </w:rPr>
          <m:t>CP</m:t>
        </m:r>
      </m:oMath>
      <w:r>
        <w:t xml:space="preserve">)–a categorical variable including dominant, co-dominant, intermediate, and suppressed–was recorded for all cored trees that remained standing during the growing season of 2018 following the protocol of @jennings_assessing_1999. While some </w:t>
      </w:r>
      <w:r w:rsidRPr="005E3F17">
        <w:rPr>
          <w:highlight w:val="yellow"/>
          <w:rPrChange w:id="171" w:author="Teixeira, Kristina A." w:date="2020-03-04T06:34:00Z">
            <w:rPr/>
          </w:rPrChange>
        </w:rPr>
        <w:t>tree</w:t>
      </w:r>
      <w:ins w:id="172" w:author="Lawren" w:date="2020-03-02T16:18:00Z">
        <w:r w:rsidR="00932091" w:rsidRPr="005E3F17">
          <w:rPr>
            <w:highlight w:val="yellow"/>
            <w:rPrChange w:id="173" w:author="Teixeira, Kristina A." w:date="2020-03-04T06:34:00Z">
              <w:rPr/>
            </w:rPrChange>
          </w:rPr>
          <w:t xml:space="preserve"> crown</w:t>
        </w:r>
      </w:ins>
      <w:r w:rsidRPr="005E3F17">
        <w:rPr>
          <w:highlight w:val="yellow"/>
          <w:rPrChange w:id="174" w:author="Teixeira, Kristina A." w:date="2020-03-04T06:34:00Z">
            <w:rPr/>
          </w:rPrChange>
        </w:rPr>
        <w:t>s</w:t>
      </w:r>
      <w:r>
        <w:t xml:space="preserve"> undoubtedly changed position in the 52 years between the 1966 drought and our observations in 2018, in </w:t>
      </w:r>
      <w:commentRangeStart w:id="175"/>
      <w:r>
        <w:t>this case the bias would be unlikely to result in false acceptance of our hypothesis (i.e., type I error unlikely; type II error possible</w:t>
      </w:r>
      <w:commentRangeEnd w:id="175"/>
      <w:r w:rsidR="00932091">
        <w:rPr>
          <w:rStyle w:val="CommentReference"/>
        </w:rPr>
        <w:commentReference w:id="175"/>
      </w:r>
      <w:r>
        <w:t xml:space="preserv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w:t>
      </w:r>
      <w:r w:rsidRPr="00425E83">
        <w:rPr>
          <w:highlight w:val="red"/>
          <w:rPrChange w:id="176" w:author="Teixeira, Kristina A." w:date="2020-03-04T06:37:00Z">
            <w:rPr/>
          </w:rPrChange>
        </w:rPr>
        <w:t xml:space="preserve">2018. </w:t>
      </w:r>
      <w:ins w:id="177" w:author="Lawren" w:date="2020-03-02T16:19:00Z">
        <w:r w:rsidR="00932091" w:rsidRPr="00425E83">
          <w:rPr>
            <w:highlight w:val="red"/>
            <w:rPrChange w:id="178" w:author="Teixeira, Kristina A." w:date="2020-03-04T06:37:00Z">
              <w:rPr/>
            </w:rPrChange>
          </w:rPr>
          <w:t>D</w:t>
        </w:r>
      </w:ins>
      <w:del w:id="179" w:author="Lawren" w:date="2020-03-02T16:19:00Z">
        <w:r w:rsidRPr="00425E83" w:rsidDel="00932091">
          <w:rPr>
            <w:highlight w:val="red"/>
            <w:rPrChange w:id="180" w:author="Teixeira, Kristina A." w:date="2020-03-04T06:37:00Z">
              <w:rPr/>
            </w:rPrChange>
          </w:rPr>
          <w:delText>However, d</w:delText>
        </w:r>
      </w:del>
      <w:r w:rsidRPr="00425E83">
        <w:rPr>
          <w:highlight w:val="red"/>
          <w:rPrChange w:id="181" w:author="Teixeira, Kristina A." w:date="2020-03-04T06:37:00Z">
            <w:rPr/>
          </w:rPrChange>
        </w:rPr>
        <w:t>ominant</w:t>
      </w:r>
      <w:r>
        <w:t xml:space="preserve">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xml:space="preserve">].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w:t>
      </w:r>
      <w:commentRangeStart w:id="182"/>
      <w:r>
        <w:t>distance matrix from a stream shapefile.</w:t>
      </w:r>
      <w:commentRangeEnd w:id="182"/>
      <w:r w:rsidR="00932091">
        <w:rPr>
          <w:rStyle w:val="CommentReference"/>
        </w:rPr>
        <w:commentReference w:id="182"/>
      </w:r>
    </w:p>
    <w:p w14:paraId="5D925C87" w14:textId="71F6A006" w:rsidR="00AB3A2F" w:rsidRDefault="00AB3A2F" w:rsidP="00AB3A2F">
      <w:pPr>
        <w:pStyle w:val="BodyText"/>
      </w:pPr>
      <w:r>
        <w:t>Hydraulic traits were collected</w:t>
      </w:r>
      <w:del w:id="183" w:author="McShea, William J." w:date="2020-02-20T14:26:00Z">
        <w:r w:rsidDel="00EB1CA0">
          <w:delText xml:space="preserve"> at SCBI</w:delText>
        </w:r>
      </w:del>
      <w:del w:id="184" w:author="McShea, William J." w:date="2020-02-20T14:27:00Z">
        <w:r w:rsidDel="00EB1CA0">
          <w:delText xml:space="preserve"> (Table 3)</w:delText>
        </w:r>
      </w:del>
      <w:r>
        <w:t xml:space="preserve"> in August 2018</w:t>
      </w:r>
      <w:ins w:id="185" w:author="McShea, William J." w:date="2020-02-20T14:26:00Z">
        <w:r w:rsidR="00EB1CA0">
          <w:t xml:space="preserve"> (Table 3)</w:t>
        </w:r>
      </w:ins>
      <w:r>
        <w:t xml:space="preserve">. We sampled small sun-exposed branches within eight meters of the ground from three individuals of each species in and around the ForestGEO plot. Sampled branches were re-cut under water at least two nodes above the original cut and re-hydrated overnight in covered </w:t>
      </w:r>
      <w:r w:rsidRPr="00425E83">
        <w:rPr>
          <w:highlight w:val="yellow"/>
          <w:rPrChange w:id="186" w:author="Teixeira, Kristina A." w:date="2020-03-04T06:38:00Z">
            <w:rPr/>
          </w:rPrChange>
        </w:rPr>
        <w:t xml:space="preserve">buckets </w:t>
      </w:r>
      <w:ins w:id="187" w:author="Lawren" w:date="2020-03-02T16:20:00Z">
        <w:r w:rsidR="00932091" w:rsidRPr="00425E83">
          <w:rPr>
            <w:highlight w:val="yellow"/>
            <w:rPrChange w:id="188" w:author="Teixeira, Kristina A." w:date="2020-03-04T06:38:00Z">
              <w:rPr/>
            </w:rPrChange>
          </w:rPr>
          <w:t xml:space="preserve">under </w:t>
        </w:r>
      </w:ins>
      <w:del w:id="189" w:author="Lawren" w:date="2020-03-02T16:20:00Z">
        <w:r w:rsidRPr="00425E83" w:rsidDel="00932091">
          <w:rPr>
            <w:highlight w:val="yellow"/>
            <w:rPrChange w:id="190" w:author="Teixeira, Kristina A." w:date="2020-03-04T06:38:00Z">
              <w:rPr/>
            </w:rPrChange>
          </w:rPr>
          <w:delText>(</w:delText>
        </w:r>
      </w:del>
      <w:r w:rsidRPr="00425E83">
        <w:rPr>
          <w:highlight w:val="yellow"/>
          <w:rPrChange w:id="191" w:author="Teixeira, Kristina A." w:date="2020-03-04T06:38:00Z">
            <w:rPr/>
          </w:rPrChange>
        </w:rPr>
        <w:t>opaque plastic</w:t>
      </w:r>
      <w:r>
        <w:t xml:space="preserve"> bags</w:t>
      </w:r>
      <w:del w:id="192" w:author="Lawren" w:date="2020-03-02T16:20:00Z">
        <w:r w:rsidDel="00932091">
          <w:delText>)</w:delText>
        </w:r>
      </w:del>
      <w:r>
        <w:t xml:space="preserve"> before measurements were taken. Rehydrated leaves taken towards the apical end of the branch (n=3 per individual: small, medium, and large) were scanned, weighed, dried at 60</w:t>
      </w:r>
      <m:oMath>
        <m:sSup>
          <m:sSupPr>
            <m:ctrlPr>
              <w:del w:id="193" w:author="Gonzalez, Erika B." w:date="2020-02-25T11:19:00Z">
                <w:rPr>
                  <w:rFonts w:ascii="Cambria Math" w:hAnsi="Cambria Math"/>
                </w:rPr>
              </w:del>
            </m:ctrlPr>
          </m:sSupPr>
          <m:e/>
          <m:sup>
            <m:r>
              <w:del w:id="194" w:author="Gonzalez, Erika B." w:date="2020-02-25T11:19:00Z">
                <w:rPr>
                  <w:rFonts w:ascii="Cambria Math" w:hAnsi="Cambria Math"/>
                </w:rPr>
                <m:t>∘</m:t>
              </w:del>
            </m:r>
          </m:sup>
        </m:sSup>
        <m:r>
          <w:ins w:id="195"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re-scanned and weighed. Leaf area was calculated from scanned images using the </w:t>
      </w:r>
      <w:proofErr w:type="spellStart"/>
      <w:r>
        <w:t>LeafArea</w:t>
      </w:r>
      <w:proofErr w:type="spellEnd"/>
      <w:r>
        <w:t xml:space="preserve"> R package [@R-</w:t>
      </w:r>
      <w:proofErr w:type="spellStart"/>
      <w:r>
        <w:t>LeafArea</w:t>
      </w:r>
      <w:proofErr w:type="spellEnd"/>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vapour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t xml:space="preserve">To characterize how environmental conditions vary with height, data were obtained from the National Ecological Observation Network (NEON) tower located &lt;1km from the study area. We </w:t>
      </w:r>
      <w:r>
        <w:lastRenderedPageBreak/>
        <w:t>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196" w:author="Gonzalez, Erika B." w:date="2020-02-25T11:23:00Z">
        <w:r w:rsidR="00FB2846">
          <w:t>ly</w:t>
        </w:r>
      </w:ins>
      <w:r>
        <w:t xml:space="preserve"> scale.</w:t>
      </w:r>
    </w:p>
    <w:p w14:paraId="0A659FBE" w14:textId="77777777" w:rsidR="00AB3A2F" w:rsidRPr="00CD74AE" w:rsidRDefault="00AB3A2F" w:rsidP="00AB3A2F">
      <w:pPr>
        <w:pStyle w:val="BodyText"/>
      </w:pPr>
      <w:r w:rsidRPr="00CD74AE">
        <w:rPr>
          <w:i/>
        </w:rPr>
        <w:t>Identification of drought years</w:t>
      </w:r>
    </w:p>
    <w:p w14:paraId="77ADE2C2" w14:textId="72A2639C" w:rsidR="00AB3A2F" w:rsidRPr="00CE7902" w:rsidDel="00094B3B" w:rsidRDefault="00AB3A2F" w:rsidP="00AB3A2F">
      <w:pPr>
        <w:pStyle w:val="BodyText"/>
        <w:rPr>
          <w:del w:id="197" w:author="Lawren" w:date="2020-03-02T18:04:00Z"/>
          <w:highlight w:val="yellow"/>
          <w:rPrChange w:id="198" w:author="Teixeira, Kristina A." w:date="2020-03-05T06:16:00Z">
            <w:rPr>
              <w:del w:id="199" w:author="Lawren" w:date="2020-03-02T18:04:00Z"/>
            </w:rPr>
          </w:rPrChange>
        </w:rPr>
      </w:pPr>
      <w:r w:rsidRPr="00CE7902">
        <w:rPr>
          <w:highlight w:val="yellow"/>
          <w:rPrChange w:id="200" w:author="Teixeira, Kristina A." w:date="2020-03-05T06:16:00Z">
            <w:rPr/>
          </w:rPrChange>
        </w:rPr>
        <w:t xml:space="preserve">We identified droughts within the time period 1950-2009, defining drought [@slette_how_2019] as events with both anomalously dry peak growing season climatic conditions and widespread reductions in </w:t>
      </w:r>
      <w:commentRangeStart w:id="201"/>
      <w:r w:rsidRPr="00CE7902">
        <w:rPr>
          <w:highlight w:val="yellow"/>
          <w:rPrChange w:id="202" w:author="Teixeira, Kristina A." w:date="2020-03-05T06:16:00Z">
            <w:rPr/>
          </w:rPrChange>
        </w:rPr>
        <w:t>tree growth</w:t>
      </w:r>
      <w:del w:id="203" w:author="Lawren" w:date="2020-03-02T17:40:00Z">
        <w:r w:rsidRPr="00CE7902" w:rsidDel="00CD74AE">
          <w:rPr>
            <w:highlight w:val="yellow"/>
            <w:rPrChange w:id="204" w:author="Teixeira, Kristina A." w:date="2020-03-05T06:16:00Z">
              <w:rPr/>
            </w:rPrChange>
          </w:rPr>
          <w:delText>. Simultaneous consideration of both meteorological conditions and tree growth ensured that drought was the primary driver of observed growth declines and that our</w:delText>
        </w:r>
      </w:del>
      <w:ins w:id="205" w:author="Lawren" w:date="2020-03-02T17:40:00Z">
        <w:r w:rsidR="00CD74AE" w:rsidRPr="00CE7902">
          <w:rPr>
            <w:highlight w:val="yellow"/>
            <w:rPrChange w:id="206" w:author="Teixeira, Kristina A." w:date="2020-03-05T06:16:00Z">
              <w:rPr/>
            </w:rPrChange>
          </w:rPr>
          <w:t>, i.e., to</w:t>
        </w:r>
      </w:ins>
      <w:r w:rsidRPr="00CE7902">
        <w:rPr>
          <w:highlight w:val="yellow"/>
          <w:rPrChange w:id="207" w:author="Teixeira, Kristina A." w:date="2020-03-05T06:16:00Z">
            <w:rPr/>
          </w:rPrChange>
        </w:rPr>
        <w:t xml:space="preserve"> focus</w:t>
      </w:r>
      <w:del w:id="208" w:author="Lawren" w:date="2020-03-02T17:40:00Z">
        <w:r w:rsidRPr="00CE7902" w:rsidDel="00CD74AE">
          <w:rPr>
            <w:highlight w:val="yellow"/>
            <w:rPrChange w:id="209" w:author="Teixeira, Kristina A." w:date="2020-03-05T06:16:00Z">
              <w:rPr/>
            </w:rPrChange>
          </w:rPr>
          <w:delText xml:space="preserve"> remained</w:delText>
        </w:r>
      </w:del>
      <w:r w:rsidRPr="00CE7902">
        <w:rPr>
          <w:highlight w:val="yellow"/>
          <w:rPrChange w:id="210" w:author="Teixeira, Kristina A." w:date="2020-03-05T06:16:00Z">
            <w:rPr/>
          </w:rPrChange>
        </w:rPr>
        <w:t xml:space="preserve"> on droughts that substantially impacted the forest community.</w:t>
      </w:r>
      <w:commentRangeEnd w:id="201"/>
      <w:r w:rsidR="00CD74AE" w:rsidRPr="00CE7902">
        <w:rPr>
          <w:rStyle w:val="CommentReference"/>
          <w:highlight w:val="yellow"/>
          <w:rPrChange w:id="211" w:author="Teixeira, Kristina A." w:date="2020-03-05T06:16:00Z">
            <w:rPr>
              <w:rStyle w:val="CommentReference"/>
            </w:rPr>
          </w:rPrChange>
        </w:rPr>
        <w:commentReference w:id="201"/>
      </w:r>
      <w:ins w:id="212" w:author="Lawren" w:date="2020-03-02T18:04:00Z">
        <w:r w:rsidR="00094B3B" w:rsidRPr="00CE7902">
          <w:rPr>
            <w:highlight w:val="yellow"/>
            <w:rPrChange w:id="213" w:author="Teixeira, Kristina A." w:date="2020-03-05T06:16:00Z">
              <w:rPr/>
            </w:rPrChange>
          </w:rPr>
          <w:t xml:space="preserve"> </w:t>
        </w:r>
      </w:ins>
    </w:p>
    <w:p w14:paraId="64E12928" w14:textId="61E4E796" w:rsidR="00AB3A2F" w:rsidRPr="00CE7902" w:rsidDel="00094B3B" w:rsidRDefault="00AB3A2F" w:rsidP="00AB3A2F">
      <w:pPr>
        <w:pStyle w:val="BodyText"/>
        <w:rPr>
          <w:del w:id="214" w:author="Lawren" w:date="2020-03-02T18:04:00Z"/>
          <w:highlight w:val="yellow"/>
          <w:rPrChange w:id="215" w:author="Teixeira, Kristina A." w:date="2020-03-05T06:16:00Z">
            <w:rPr>
              <w:del w:id="216" w:author="Lawren" w:date="2020-03-02T18:04:00Z"/>
            </w:rPr>
          </w:rPrChange>
        </w:rPr>
      </w:pPr>
      <w:r w:rsidRPr="00CE7902">
        <w:rPr>
          <w:highlight w:val="yellow"/>
          <w:rPrChange w:id="217" w:author="Teixeira, Kristina A." w:date="2020-03-05T06:16:00Z">
            <w:rPr/>
          </w:rPrChange>
        </w:rPr>
        <w:t xml:space="preserve">We identified </w:t>
      </w:r>
      <w:moveToRangeStart w:id="218" w:author="Lawren" w:date="2020-03-02T18:05:00Z" w:name="move34064729"/>
      <w:moveTo w:id="219" w:author="Lawren" w:date="2020-03-02T18:05:00Z">
        <w:del w:id="220" w:author="Lawren" w:date="2020-03-02T18:05:00Z">
          <w:r w:rsidR="00094B3B" w:rsidRPr="00CE7902" w:rsidDel="00094B3B">
            <w:rPr>
              <w:highlight w:val="yellow"/>
              <w:rPrChange w:id="221" w:author="Teixeira, Kristina A." w:date="2020-03-05T06:16:00Z">
                <w:rPr/>
              </w:rPrChange>
            </w:rPr>
            <w:delText xml:space="preserve">Together, these criteria identified </w:delText>
          </w:r>
        </w:del>
        <w:r w:rsidR="00094B3B" w:rsidRPr="00CE7902">
          <w:rPr>
            <w:highlight w:val="yellow"/>
            <w:rPrChange w:id="222" w:author="Teixeira, Kristina A." w:date="2020-03-05T06:16:00Z">
              <w:rPr/>
            </w:rPrChange>
          </w:rPr>
          <w:t>three drought years: 1966, 1977, and 1999 (Figs. 1, S2, Table S3</w:t>
        </w:r>
      </w:moveTo>
      <w:moveToRangeEnd w:id="218"/>
      <w:ins w:id="223" w:author="Lawren" w:date="2020-03-02T18:05:00Z">
        <w:r w:rsidR="00094B3B" w:rsidRPr="00CE7902">
          <w:rPr>
            <w:highlight w:val="yellow"/>
            <w:rPrChange w:id="224" w:author="Teixeira, Kristina A." w:date="2020-03-05T06:16:00Z">
              <w:rPr/>
            </w:rPrChange>
          </w:rPr>
          <w:t>). These were</w:t>
        </w:r>
      </w:ins>
      <w:del w:id="225" w:author="Lawren" w:date="2020-03-02T18:05:00Z">
        <w:r w:rsidRPr="00CE7902" w:rsidDel="00094B3B">
          <w:rPr>
            <w:highlight w:val="yellow"/>
            <w:rPrChange w:id="226" w:author="Teixeira, Kristina A." w:date="2020-03-05T06:16:00Z">
              <w:rPr/>
            </w:rPrChange>
          </w:rPr>
          <w:delText>the</w:delText>
        </w:r>
      </w:del>
      <w:ins w:id="227" w:author="Lawren" w:date="2020-03-02T18:05:00Z">
        <w:r w:rsidR="00094B3B" w:rsidRPr="00CE7902">
          <w:rPr>
            <w:highlight w:val="yellow"/>
            <w:rPrChange w:id="228" w:author="Teixeira, Kristina A." w:date="2020-03-05T06:16:00Z">
              <w:rPr/>
            </w:rPrChange>
          </w:rPr>
          <w:t xml:space="preserve"> the</w:t>
        </w:r>
      </w:ins>
      <w:r w:rsidRPr="00CE7902">
        <w:rPr>
          <w:highlight w:val="yellow"/>
          <w:rPrChange w:id="229" w:author="Teixeira, Kristina A." w:date="2020-03-05T06:16:00Z">
            <w:rPr/>
          </w:rPrChange>
        </w:rPr>
        <w:t xml:space="preserve"> years with driest conditions during May-August (MJJA), </w:t>
      </w:r>
      <w:ins w:id="230" w:author="Lawren" w:date="2020-03-02T18:06:00Z">
        <w:r w:rsidR="00094B3B" w:rsidRPr="00CE7902">
          <w:rPr>
            <w:highlight w:val="yellow"/>
            <w:rPrChange w:id="231" w:author="Teixeira, Kristina A." w:date="2020-03-05T06:16:00Z">
              <w:rPr/>
            </w:rPrChange>
          </w:rPr>
          <w:t>the current-year months to which annual growth was most sensitive for trees at this site (</w:t>
        </w:r>
      </w:ins>
      <w:del w:id="232" w:author="Lawren" w:date="2020-03-02T18:06:00Z">
        <w:r w:rsidRPr="00CE7902" w:rsidDel="00094B3B">
          <w:rPr>
            <w:highlight w:val="yellow"/>
            <w:rPrChange w:id="233" w:author="Teixeira, Kristina A." w:date="2020-03-05T06:16:00Z">
              <w:rPr/>
            </w:rPrChange>
          </w:rPr>
          <w:delText>which stood out in the analysis of</w:delText>
        </w:r>
      </w:del>
      <w:r w:rsidRPr="00CE7902">
        <w:rPr>
          <w:highlight w:val="yellow"/>
          <w:rPrChange w:id="234" w:author="Teixeira, Kristina A." w:date="2020-03-05T06:16:00Z">
            <w:rPr/>
          </w:rPrChange>
        </w:rPr>
        <w:t xml:space="preserve"> @helcoski_growing_2019</w:t>
      </w:r>
      <w:ins w:id="235" w:author="Lawren" w:date="2020-03-02T18:06:00Z">
        <w:r w:rsidR="00094B3B" w:rsidRPr="00CE7902">
          <w:rPr>
            <w:highlight w:val="yellow"/>
            <w:rPrChange w:id="236" w:author="Teixeira, Kristina A." w:date="2020-03-05T06:16:00Z">
              <w:rPr/>
            </w:rPrChange>
          </w:rPr>
          <w:t>)</w:t>
        </w:r>
      </w:ins>
      <w:del w:id="237" w:author="Lawren" w:date="2020-03-02T18:06:00Z">
        <w:r w:rsidRPr="00CE7902" w:rsidDel="00094B3B">
          <w:rPr>
            <w:highlight w:val="yellow"/>
            <w:rPrChange w:id="238" w:author="Teixeira, Kristina A." w:date="2020-03-05T06:16:00Z">
              <w:rPr/>
            </w:rPrChange>
          </w:rPr>
          <w:delText xml:space="preserve"> as the current-year months to which annual growth was most sensitive for trees at this site</w:delText>
        </w:r>
      </w:del>
      <w:r w:rsidRPr="00CE7902">
        <w:rPr>
          <w:highlight w:val="yellow"/>
          <w:rPrChange w:id="239" w:author="Teixeira, Kristina A." w:date="2020-03-05T06:16:00Z">
            <w:rPr/>
          </w:rPrChange>
        </w:rPr>
        <w:t>. We considered two metrics of moisture deficit: NOAA Divisional Data’s Palmer Drought Severity Index (PDSI) and the difference between monthly potential evapotranspiration (</w:t>
      </w:r>
      <m:oMath>
        <m:r>
          <w:rPr>
            <w:rFonts w:ascii="Cambria Math" w:hAnsi="Cambria Math"/>
            <w:highlight w:val="yellow"/>
            <w:rPrChange w:id="240" w:author="Teixeira, Kristina A." w:date="2020-03-05T06:16:00Z">
              <w:rPr>
                <w:rFonts w:ascii="Cambria Math" w:hAnsi="Cambria Math"/>
              </w:rPr>
            </w:rPrChange>
          </w:rPr>
          <m:t>PET</m:t>
        </m:r>
      </m:oMath>
      <w:r w:rsidRPr="00CE7902">
        <w:rPr>
          <w:highlight w:val="yellow"/>
          <w:rPrChange w:id="241" w:author="Teixeira, Kristina A." w:date="2020-03-05T06:16:00Z">
            <w:rPr/>
          </w:rPrChange>
        </w:rPr>
        <w:t>) and precipitation (</w:t>
      </w:r>
      <m:oMath>
        <m:r>
          <w:rPr>
            <w:rFonts w:ascii="Cambria Math" w:hAnsi="Cambria Math"/>
            <w:highlight w:val="yellow"/>
            <w:rPrChange w:id="242" w:author="Teixeira, Kristina A." w:date="2020-03-05T06:16:00Z">
              <w:rPr>
                <w:rFonts w:ascii="Cambria Math" w:hAnsi="Cambria Math"/>
              </w:rPr>
            </w:rPrChange>
          </w:rPr>
          <m:t>PRE</m:t>
        </m:r>
      </m:oMath>
      <w:r w:rsidRPr="00CE7902">
        <w:rPr>
          <w:highlight w:val="yellow"/>
          <w:rPrChange w:id="243" w:author="Teixeira, Kristina A." w:date="2020-03-05T06:16:00Z">
            <w:rPr/>
          </w:rPrChange>
        </w:rPr>
        <w:t>)</w:t>
      </w:r>
      <w:ins w:id="244" w:author="Lawren" w:date="2020-03-02T18:06:00Z">
        <w:r w:rsidR="00094B3B" w:rsidRPr="00CE7902">
          <w:rPr>
            <w:highlight w:val="yellow"/>
            <w:rPrChange w:id="245" w:author="Teixeira, Kristina A." w:date="2020-03-05T06:16:00Z">
              <w:rPr/>
            </w:rPrChange>
          </w:rPr>
          <w:t xml:space="preserve">; </w:t>
        </w:r>
      </w:ins>
      <w:del w:id="246" w:author="Lawren" w:date="2020-03-02T18:06:00Z">
        <w:r w:rsidRPr="00CE7902" w:rsidDel="00094B3B">
          <w:rPr>
            <w:highlight w:val="yellow"/>
            <w:rPrChange w:id="247" w:author="Teixeira, Kristina A." w:date="2020-03-05T06:16:00Z">
              <w:rPr/>
            </w:rPrChange>
          </w:rPr>
          <w:delText>. These d</w:delText>
        </w:r>
      </w:del>
      <w:ins w:id="248" w:author="Lawren" w:date="2020-03-02T18:06:00Z">
        <w:r w:rsidR="00094B3B" w:rsidRPr="00CE7902">
          <w:rPr>
            <w:highlight w:val="yellow"/>
            <w:rPrChange w:id="249" w:author="Teixeira, Kristina A." w:date="2020-03-05T06:16:00Z">
              <w:rPr/>
            </w:rPrChange>
          </w:rPr>
          <w:t>d</w:t>
        </w:r>
      </w:ins>
      <w:r w:rsidRPr="00CE7902">
        <w:rPr>
          <w:highlight w:val="yellow"/>
          <w:rPrChange w:id="250" w:author="Teixeira, Kristina A." w:date="2020-03-05T06:16:00Z">
            <w:rPr/>
          </w:rPrChange>
        </w:rPr>
        <w:t xml:space="preserve">ata </w:t>
      </w:r>
      <w:del w:id="251" w:author="Lawren" w:date="2020-03-02T18:06:00Z">
        <w:r w:rsidRPr="00CE7902" w:rsidDel="00094B3B">
          <w:rPr>
            <w:highlight w:val="yellow"/>
            <w:rPrChange w:id="252" w:author="Teixeira, Kristina A." w:date="2020-03-05T06:16:00Z">
              <w:rPr/>
            </w:rPrChange>
          </w:rPr>
          <w:delText xml:space="preserve">were </w:delText>
        </w:r>
      </w:del>
      <w:r w:rsidRPr="00CE7902">
        <w:rPr>
          <w:highlight w:val="yellow"/>
          <w:rPrChange w:id="253" w:author="Teixeira, Kristina A." w:date="2020-03-05T06:16:00Z">
            <w:rPr/>
          </w:rPrChange>
        </w:rPr>
        <w:t>obtained from the ForestGEO Climate Data Portal (</w:t>
      </w:r>
      <w:r w:rsidR="001200F1" w:rsidRPr="00CE7902">
        <w:rPr>
          <w:highlight w:val="yellow"/>
          <w:rPrChange w:id="254" w:author="Teixeira, Kristina A." w:date="2020-03-05T06:16:00Z">
            <w:rPr/>
          </w:rPrChange>
        </w:rPr>
        <w:fldChar w:fldCharType="begin"/>
      </w:r>
      <w:r w:rsidR="001200F1" w:rsidRPr="00CE7902">
        <w:rPr>
          <w:highlight w:val="yellow"/>
          <w:rPrChange w:id="255" w:author="Teixeira, Kristina A." w:date="2020-03-05T06:16:00Z">
            <w:rPr/>
          </w:rPrChange>
        </w:rPr>
        <w:instrText xml:space="preserve"> HYPERLINK "https://github.com/forestgeo/Climate" \h </w:instrText>
      </w:r>
      <w:r w:rsidR="001200F1" w:rsidRPr="00CE7902">
        <w:rPr>
          <w:highlight w:val="yellow"/>
          <w:rPrChange w:id="256" w:author="Teixeira, Kristina A." w:date="2020-03-05T06:16:00Z">
            <w:rPr/>
          </w:rPrChange>
        </w:rPr>
        <w:fldChar w:fldCharType="separate"/>
      </w:r>
      <w:r w:rsidRPr="00CE7902">
        <w:rPr>
          <w:rStyle w:val="Hyperlink"/>
          <w:highlight w:val="yellow"/>
          <w:rPrChange w:id="257" w:author="Teixeira, Kristina A." w:date="2020-03-05T06:16:00Z">
            <w:rPr>
              <w:rStyle w:val="Hyperlink"/>
            </w:rPr>
          </w:rPrChange>
        </w:rPr>
        <w:t>https://github.com/forestgeo/Climate</w:t>
      </w:r>
      <w:r w:rsidR="001200F1" w:rsidRPr="00CE7902">
        <w:rPr>
          <w:rStyle w:val="Hyperlink"/>
          <w:highlight w:val="yellow"/>
          <w:rPrChange w:id="258" w:author="Teixeira, Kristina A." w:date="2020-03-05T06:16:00Z">
            <w:rPr>
              <w:rStyle w:val="Hyperlink"/>
            </w:rPr>
          </w:rPrChange>
        </w:rPr>
        <w:fldChar w:fldCharType="end"/>
      </w:r>
      <w:r w:rsidRPr="00CE7902">
        <w:rPr>
          <w:highlight w:val="yellow"/>
          <w:rPrChange w:id="259" w:author="Teixeira, Kristina A." w:date="2020-03-05T06:16:00Z">
            <w:rPr/>
          </w:rPrChange>
        </w:rP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highlight w:val="yellow"/>
            <w:rPrChange w:id="260" w:author="Teixeira, Kristina A." w:date="2020-03-05T06:16:00Z">
              <w:rPr>
                <w:rFonts w:ascii="Cambria Math" w:hAnsi="Cambria Math"/>
              </w:rPr>
            </w:rPrChange>
          </w:rPr>
          <m:t>PET-PRE</m:t>
        </m:r>
      </m:oMath>
      <w:r w:rsidRPr="00CE7902">
        <w:rPr>
          <w:highlight w:val="yellow"/>
          <w:rPrChange w:id="261" w:author="Teixeira, Kristina A." w:date="2020-03-05T06:16:00Z">
            <w:rPr/>
          </w:rPrChange>
        </w:rPr>
        <w:t xml:space="preserve"> or </w:t>
      </w:r>
      <m:oMath>
        <m:r>
          <w:rPr>
            <w:rFonts w:ascii="Cambria Math" w:hAnsi="Cambria Math"/>
            <w:highlight w:val="yellow"/>
            <w:rPrChange w:id="262" w:author="Teixeira, Kristina A." w:date="2020-03-05T06:16:00Z">
              <w:rPr>
                <w:rFonts w:ascii="Cambria Math" w:hAnsi="Cambria Math"/>
              </w:rPr>
            </w:rPrChange>
          </w:rPr>
          <m:t>PDSI</m:t>
        </m:r>
      </m:oMath>
      <w:r w:rsidRPr="00CE7902">
        <w:rPr>
          <w:highlight w:val="yellow"/>
          <w:rPrChange w:id="263" w:author="Teixeira, Kristina A." w:date="2020-03-05T06:16:00Z">
            <w:rPr/>
          </w:rPrChange>
        </w:rPr>
        <w:t xml:space="preserve"> for the time period from driest to </w:t>
      </w:r>
      <w:commentRangeStart w:id="264"/>
      <w:r w:rsidRPr="00CE7902">
        <w:rPr>
          <w:highlight w:val="yellow"/>
          <w:rPrChange w:id="265" w:author="Teixeira, Kristina A." w:date="2020-03-05T06:16:00Z">
            <w:rPr/>
          </w:rPrChange>
        </w:rPr>
        <w:t>wettest. Three of the five years between 1950 and 2009 with greatest moisture deficit (</w:t>
      </w:r>
      <m:oMath>
        <m:r>
          <w:rPr>
            <w:rFonts w:ascii="Cambria Math" w:hAnsi="Cambria Math"/>
            <w:highlight w:val="yellow"/>
            <w:rPrChange w:id="266" w:author="Teixeira, Kristina A." w:date="2020-03-05T06:16:00Z">
              <w:rPr>
                <w:rFonts w:ascii="Cambria Math" w:hAnsi="Cambria Math"/>
              </w:rPr>
            </w:rPrChange>
          </w:rPr>
          <m:t>PET-PRE</m:t>
        </m:r>
      </m:oMath>
      <w:r w:rsidRPr="00CE7902">
        <w:rPr>
          <w:highlight w:val="yellow"/>
          <w:rPrChange w:id="267" w:author="Teixeira, Kristina A." w:date="2020-03-05T06:16:00Z">
            <w:rPr/>
          </w:rPrChange>
        </w:rPr>
        <w:t xml:space="preserve">) during MJJA consistently ranked as the three driest in terms of </w:t>
      </w:r>
      <m:oMath>
        <m:r>
          <w:rPr>
            <w:rFonts w:ascii="Cambria Math" w:hAnsi="Cambria Math"/>
            <w:highlight w:val="yellow"/>
            <w:rPrChange w:id="268" w:author="Teixeira, Kristina A." w:date="2020-03-05T06:16:00Z">
              <w:rPr>
                <w:rFonts w:ascii="Cambria Math" w:hAnsi="Cambria Math"/>
              </w:rPr>
            </w:rPrChange>
          </w:rPr>
          <m:t>PDSI</m:t>
        </m:r>
      </m:oMath>
      <w:r w:rsidRPr="00CE7902">
        <w:rPr>
          <w:highlight w:val="yellow"/>
          <w:rPrChange w:id="269" w:author="Teixeira, Kristina A." w:date="2020-03-05T06:16:00Z">
            <w:rPr/>
          </w:rPrChange>
        </w:rPr>
        <w:t xml:space="preserve">: 1966, 1977, and 1999, which had mean MJJA </w:t>
      </w:r>
      <m:oMath>
        <m:r>
          <w:rPr>
            <w:rFonts w:ascii="Cambria Math" w:hAnsi="Cambria Math"/>
            <w:highlight w:val="yellow"/>
            <w:rPrChange w:id="270" w:author="Teixeira, Kristina A." w:date="2020-03-05T06:16:00Z">
              <w:rPr>
                <w:rFonts w:ascii="Cambria Math" w:hAnsi="Cambria Math"/>
              </w:rPr>
            </w:rPrChange>
          </w:rPr>
          <m:t>PET-PRE</m:t>
        </m:r>
      </m:oMath>
      <w:r w:rsidRPr="00CE7902">
        <w:rPr>
          <w:highlight w:val="yellow"/>
          <w:rPrChange w:id="271" w:author="Teixeira, Kristina A." w:date="2020-03-05T06:16:00Z">
            <w:rPr/>
          </w:rPrChange>
        </w:rPr>
        <w:t xml:space="preserve"> of 83, 87, and 80 mm mo-1, respectively (Table S3). The years 1964 and 2007 also ranked among the five lowest </w:t>
      </w:r>
      <m:oMath>
        <m:r>
          <w:rPr>
            <w:rFonts w:ascii="Cambria Math" w:hAnsi="Cambria Math"/>
            <w:highlight w:val="yellow"/>
            <w:rPrChange w:id="272" w:author="Teixeira, Kristina A." w:date="2020-03-05T06:16:00Z">
              <w:rPr>
                <w:rFonts w:ascii="Cambria Math" w:hAnsi="Cambria Math"/>
              </w:rPr>
            </w:rPrChange>
          </w:rPr>
          <m:t>PET-PRE</m:t>
        </m:r>
      </m:oMath>
      <w:r w:rsidRPr="00CE7902">
        <w:rPr>
          <w:highlight w:val="yellow"/>
          <w:rPrChange w:id="273" w:author="Teixeira, Kristina A." w:date="2020-03-05T06:16:00Z">
            <w:rPr/>
          </w:rPrChange>
        </w:rPr>
        <w:t xml:space="preserve"> (84 and 82 mm mo-1, respectively), but were not among the lowest in terms of PDSI and were thus not identified as candidate years for inclusion as top drought years (Table </w:t>
      </w:r>
      <w:commentRangeStart w:id="274"/>
      <w:r w:rsidRPr="00CE7902">
        <w:rPr>
          <w:highlight w:val="yellow"/>
          <w:rPrChange w:id="275" w:author="Teixeira, Kristina A." w:date="2020-03-05T06:16:00Z">
            <w:rPr/>
          </w:rPrChange>
        </w:rPr>
        <w:t>S3</w:t>
      </w:r>
      <w:commentRangeEnd w:id="274"/>
      <w:r w:rsidR="00BD481C" w:rsidRPr="00CE7902">
        <w:rPr>
          <w:rStyle w:val="CommentReference"/>
          <w:highlight w:val="yellow"/>
          <w:rPrChange w:id="276" w:author="Teixeira, Kristina A." w:date="2020-03-05T06:16:00Z">
            <w:rPr>
              <w:rStyle w:val="CommentReference"/>
            </w:rPr>
          </w:rPrChange>
        </w:rPr>
        <w:commentReference w:id="274"/>
      </w:r>
      <w:r w:rsidRPr="00CE7902">
        <w:rPr>
          <w:highlight w:val="yellow"/>
          <w:rPrChange w:id="277" w:author="Teixeira, Kristina A." w:date="2020-03-05T06:16:00Z">
            <w:rPr/>
          </w:rPrChange>
        </w:rPr>
        <w:t>).</w:t>
      </w:r>
      <w:ins w:id="278" w:author="Lawren" w:date="2020-03-02T18:04:00Z">
        <w:r w:rsidR="00094B3B" w:rsidRPr="00CE7902">
          <w:rPr>
            <w:highlight w:val="yellow"/>
            <w:rPrChange w:id="279" w:author="Teixeira, Kristina A." w:date="2020-03-05T06:16:00Z">
              <w:rPr/>
            </w:rPrChange>
          </w:rPr>
          <w:t xml:space="preserve"> </w:t>
        </w:r>
      </w:ins>
    </w:p>
    <w:p w14:paraId="2CF4C6F6" w14:textId="2A733683" w:rsidR="00AB3A2F" w:rsidRPr="00CE7902" w:rsidDel="00094B3B" w:rsidRDefault="00AB3A2F" w:rsidP="00AB3A2F">
      <w:pPr>
        <w:pStyle w:val="BodyText"/>
        <w:rPr>
          <w:del w:id="280" w:author="Lawren" w:date="2020-03-02T18:04:00Z"/>
          <w:highlight w:val="yellow"/>
          <w:rPrChange w:id="281" w:author="Teixeira, Kristina A." w:date="2020-03-05T06:16:00Z">
            <w:rPr>
              <w:del w:id="282" w:author="Lawren" w:date="2020-03-02T18:04:00Z"/>
            </w:rPr>
          </w:rPrChange>
        </w:rPr>
      </w:pPr>
      <w:r w:rsidRPr="00CE7902">
        <w:rPr>
          <w:highlight w:val="yellow"/>
          <w:rPrChange w:id="283" w:author="Teixeira, Kristina A." w:date="2020-03-05T06:16:00Z">
            <w:rPr/>
          </w:rPrChange>
        </w:rPr>
        <w:t>We defined years with widespread growth reduction (“pointer years”) as those where &gt;25% of the cored trees experienced &gt;30% reduction in basal area increment (</w:t>
      </w:r>
      <m:oMath>
        <m:r>
          <w:rPr>
            <w:rFonts w:ascii="Cambria Math" w:hAnsi="Cambria Math"/>
            <w:highlight w:val="yellow"/>
            <w:rPrChange w:id="284" w:author="Teixeira, Kristina A." w:date="2020-03-05T06:16:00Z">
              <w:rPr>
                <w:rFonts w:ascii="Cambria Math" w:hAnsi="Cambria Math"/>
              </w:rPr>
            </w:rPrChange>
          </w:rPr>
          <m:t>BAI</m:t>
        </m:r>
      </m:oMath>
      <w:r w:rsidRPr="00CE7902">
        <w:rPr>
          <w:highlight w:val="yellow"/>
          <w:rPrChange w:id="285" w:author="Teixeira, Kristina A." w:date="2020-03-05T06:16:00Z">
            <w:rPr/>
          </w:rPrChange>
        </w:rPr>
        <w:t>) relative to the previous 5 years, following the drought resistance (</w:t>
      </w:r>
      <m:oMath>
        <m:r>
          <w:rPr>
            <w:rFonts w:ascii="Cambria Math" w:hAnsi="Cambria Math"/>
            <w:highlight w:val="yellow"/>
            <w:rPrChange w:id="286" w:author="Teixeira, Kristina A." w:date="2020-03-05T06:16:00Z">
              <w:rPr>
                <w:rFonts w:ascii="Cambria Math" w:hAnsi="Cambria Math"/>
              </w:rPr>
            </w:rPrChange>
          </w:rPr>
          <m:t>Rt</m:t>
        </m:r>
      </m:oMath>
      <w:r w:rsidRPr="00CE7902">
        <w:rPr>
          <w:highlight w:val="yellow"/>
          <w:rPrChange w:id="287" w:author="Teixeira, Kristina A." w:date="2020-03-05T06:16:00Z">
            <w:rPr/>
          </w:rPrChange>
        </w:rPr>
        <w:t xml:space="preserve">) metric of [@lloret_components_2011]. </w:t>
      </w:r>
      <m:oMath>
        <m:r>
          <w:rPr>
            <w:rFonts w:ascii="Cambria Math" w:hAnsi="Cambria Math"/>
            <w:highlight w:val="yellow"/>
            <w:rPrChange w:id="288" w:author="Teixeira, Kristina A." w:date="2020-03-05T06:16:00Z">
              <w:rPr>
                <w:rFonts w:ascii="Cambria Math" w:hAnsi="Cambria Math"/>
              </w:rPr>
            </w:rPrChange>
          </w:rPr>
          <m:t>Rt</m:t>
        </m:r>
      </m:oMath>
      <w:r w:rsidRPr="00CE7902">
        <w:rPr>
          <w:highlight w:val="yellow"/>
          <w:rPrChange w:id="289" w:author="Teixeira, Kristina A." w:date="2020-03-05T06:16:00Z">
            <w:rPr/>
          </w:rPrChange>
        </w:rPr>
        <w:t xml:space="preserve"> values &lt;1 </w:t>
      </w:r>
      <w:ins w:id="290" w:author="Lawren" w:date="2020-03-02T17:59:00Z">
        <w:r w:rsidR="007F3D4B" w:rsidRPr="00CE7902">
          <w:rPr>
            <w:highlight w:val="yellow"/>
            <w:rPrChange w:id="291" w:author="Teixeira, Kristina A." w:date="2020-03-05T06:16:00Z">
              <w:rPr/>
            </w:rPrChange>
          </w:rPr>
          <w:t>and &gt;1.</w:t>
        </w:r>
        <w:proofErr w:type="gramStart"/>
        <w:r w:rsidR="007F3D4B" w:rsidRPr="00CE7902">
          <w:rPr>
            <w:highlight w:val="yellow"/>
            <w:rPrChange w:id="292" w:author="Teixeira, Kristina A." w:date="2020-03-05T06:16:00Z">
              <w:rPr/>
            </w:rPrChange>
          </w:rPr>
          <w:t xml:space="preserve">0  </w:t>
        </w:r>
      </w:ins>
      <w:r w:rsidRPr="00CE7902">
        <w:rPr>
          <w:highlight w:val="yellow"/>
          <w:rPrChange w:id="293" w:author="Teixeira, Kristina A." w:date="2020-03-05T06:16:00Z">
            <w:rPr/>
          </w:rPrChange>
        </w:rPr>
        <w:t>indicate</w:t>
      </w:r>
      <w:proofErr w:type="gramEnd"/>
      <w:r w:rsidRPr="00CE7902">
        <w:rPr>
          <w:highlight w:val="yellow"/>
          <w:rPrChange w:id="294" w:author="Teixeira, Kristina A." w:date="2020-03-05T06:16:00Z">
            <w:rPr/>
          </w:rPrChange>
        </w:rPr>
        <w:t xml:space="preserve"> growth reductions</w:t>
      </w:r>
      <w:ins w:id="295" w:author="Lawren" w:date="2020-03-02T17:59:00Z">
        <w:r w:rsidR="007F3D4B" w:rsidRPr="00CE7902">
          <w:rPr>
            <w:highlight w:val="yellow"/>
            <w:rPrChange w:id="296" w:author="Teixeira, Kristina A." w:date="2020-03-05T06:16:00Z">
              <w:rPr/>
            </w:rPrChange>
          </w:rPr>
          <w:t xml:space="preserve"> and increases respectively</w:t>
        </w:r>
      </w:ins>
      <w:del w:id="297" w:author="Lawren" w:date="2020-03-02T17:59:00Z">
        <w:r w:rsidRPr="00CE7902" w:rsidDel="007F3D4B">
          <w:rPr>
            <w:highlight w:val="yellow"/>
            <w:rPrChange w:id="298" w:author="Teixeira, Kristina A." w:date="2020-03-05T06:16:00Z">
              <w:rPr/>
            </w:rPrChange>
          </w:rPr>
          <w:delText xml:space="preserve">, whereas values </w:delText>
        </w:r>
      </w:del>
      <w:del w:id="299" w:author="Lawren" w:date="2020-03-02T17:58:00Z">
        <w:r w:rsidRPr="00CE7902" w:rsidDel="007F3D4B">
          <w:rPr>
            <w:highlight w:val="yellow"/>
            <w:rPrChange w:id="300" w:author="Teixeira, Kristina A." w:date="2020-03-05T06:16:00Z">
              <w:rPr/>
            </w:rPrChange>
          </w:rPr>
          <w:delText xml:space="preserve">&gt;1.0 </w:delText>
        </w:r>
      </w:del>
      <w:del w:id="301" w:author="Lawren" w:date="2020-03-02T17:59:00Z">
        <w:r w:rsidRPr="00CE7902" w:rsidDel="007F3D4B">
          <w:rPr>
            <w:highlight w:val="yellow"/>
            <w:rPrChange w:id="302" w:author="Teixeira, Kristina A." w:date="2020-03-05T06:16:00Z">
              <w:rPr/>
            </w:rPrChange>
          </w:rPr>
          <w:delText>indicate increased growth</w:delText>
        </w:r>
      </w:del>
      <w:r w:rsidRPr="00CE7902">
        <w:rPr>
          <w:highlight w:val="yellow"/>
          <w:rPrChange w:id="303" w:author="Teixeira, Kristina A." w:date="2020-03-05T06:16:00Z">
            <w:rPr/>
          </w:rPrChange>
        </w:rPr>
        <w:t xml:space="preserve">. Pointer years were identified using the </w:t>
      </w:r>
      <w:proofErr w:type="spellStart"/>
      <w:r w:rsidRPr="00CE7902">
        <w:rPr>
          <w:highlight w:val="yellow"/>
          <w:rPrChange w:id="304" w:author="Teixeira, Kristina A." w:date="2020-03-05T06:16:00Z">
            <w:rPr/>
          </w:rPrChange>
        </w:rPr>
        <w:t>pointRes</w:t>
      </w:r>
      <w:proofErr w:type="spellEnd"/>
      <w:r w:rsidRPr="00CE7902">
        <w:rPr>
          <w:highlight w:val="yellow"/>
          <w:rPrChange w:id="305" w:author="Teixeira, Kristina A." w:date="2020-03-05T06:16:00Z">
            <w:rPr/>
          </w:rPrChange>
        </w:rPr>
        <w:t xml:space="preserve"> package [@R-</w:t>
      </w:r>
      <w:proofErr w:type="spellStart"/>
      <w:r w:rsidRPr="00CE7902">
        <w:rPr>
          <w:highlight w:val="yellow"/>
          <w:rPrChange w:id="306" w:author="Teixeira, Kristina A." w:date="2020-03-05T06:16:00Z">
            <w:rPr/>
          </w:rPrChange>
        </w:rPr>
        <w:t>pointRes</w:t>
      </w:r>
      <w:proofErr w:type="spellEnd"/>
      <w:r w:rsidRPr="00CE7902">
        <w:rPr>
          <w:highlight w:val="yellow"/>
          <w:rPrChange w:id="307" w:author="Teixeira, Kristina A." w:date="2020-03-05T06:16:00Z">
            <w:rPr/>
          </w:rPrChange>
        </w:rPr>
        <w:t>] in R. Four years met our criteria: 1966, 1977, 1991, and 1999. We excluded 1991 (26.5% of trees experienced &gt;30% growth reduction, mean resistance= -13.8%)</w:t>
      </w:r>
      <w:ins w:id="308" w:author="Lawren" w:date="2020-03-02T17:59:00Z">
        <w:r w:rsidR="007F3D4B" w:rsidRPr="00CE7902">
          <w:rPr>
            <w:highlight w:val="yellow"/>
            <w:rPrChange w:id="309" w:author="Teixeira, Kristina A." w:date="2020-03-05T06:16:00Z">
              <w:rPr/>
            </w:rPrChange>
          </w:rPr>
          <w:t>, as it was</w:t>
        </w:r>
      </w:ins>
      <w:del w:id="310" w:author="Lawren" w:date="2020-03-02T17:59:00Z">
        <w:r w:rsidRPr="00CE7902" w:rsidDel="007F3D4B">
          <w:rPr>
            <w:highlight w:val="yellow"/>
            <w:rPrChange w:id="311" w:author="Teixeira, Kristina A." w:date="2020-03-05T06:16:00Z">
              <w:rPr/>
            </w:rPrChange>
          </w:rPr>
          <w:delText xml:space="preserve"> because this year was not identified </w:delText>
        </w:r>
      </w:del>
      <w:ins w:id="312" w:author="Lawren" w:date="2020-03-02T17:59:00Z">
        <w:r w:rsidR="007F3D4B" w:rsidRPr="00CE7902">
          <w:rPr>
            <w:highlight w:val="yellow"/>
            <w:rPrChange w:id="313" w:author="Teixeira, Kristina A." w:date="2020-03-05T06:16:00Z">
              <w:rPr/>
            </w:rPrChange>
          </w:rPr>
          <w:t xml:space="preserve"> not</w:t>
        </w:r>
      </w:ins>
      <w:del w:id="314" w:author="Lawren" w:date="2020-03-02T17:59:00Z">
        <w:r w:rsidRPr="00CE7902" w:rsidDel="007F3D4B">
          <w:rPr>
            <w:highlight w:val="yellow"/>
            <w:rPrChange w:id="315" w:author="Teixeira, Kristina A." w:date="2020-03-05T06:16:00Z">
              <w:rPr/>
            </w:rPrChange>
          </w:rPr>
          <w:delText>as</w:delText>
        </w:r>
      </w:del>
      <w:r w:rsidRPr="00CE7902">
        <w:rPr>
          <w:highlight w:val="yellow"/>
          <w:rPrChange w:id="316" w:author="Teixeira, Kristina A." w:date="2020-03-05T06:16:00Z">
            <w:rPr/>
          </w:rPrChange>
        </w:rPr>
        <w:t xml:space="preserve"> among the driest of the time period (Table S3). Rather, the severity of growth reduction may be explained in part by defoliation </w:t>
      </w:r>
      <w:ins w:id="317" w:author="Lawren" w:date="2020-03-02T18:04:00Z">
        <w:r w:rsidR="00094B3B" w:rsidRPr="00CE7902">
          <w:rPr>
            <w:highlight w:val="yellow"/>
            <w:rPrChange w:id="318" w:author="Teixeira, Kristina A." w:date="2020-03-05T06:16:00Z">
              <w:rPr/>
            </w:rPrChange>
          </w:rPr>
          <w:t>by</w:t>
        </w:r>
      </w:ins>
      <w:del w:id="319" w:author="Lawren" w:date="2020-03-02T18:04:00Z">
        <w:r w:rsidRPr="00CE7902" w:rsidDel="00094B3B">
          <w:rPr>
            <w:highlight w:val="yellow"/>
            <w:rPrChange w:id="320" w:author="Teixeira, Kristina A." w:date="2020-03-05T06:16:00Z">
              <w:rPr/>
            </w:rPrChange>
          </w:rPr>
          <w:delText>from</w:delText>
        </w:r>
      </w:del>
      <w:r w:rsidRPr="00CE7902">
        <w:rPr>
          <w:highlight w:val="yellow"/>
          <w:rPrChange w:id="321" w:author="Teixeira, Kristina A." w:date="2020-03-05T06:16:00Z">
            <w:rPr/>
          </w:rPrChange>
        </w:rPr>
        <w:t xml:space="preserve"> gypsy moths (</w:t>
      </w:r>
      <w:r w:rsidRPr="00CE7902">
        <w:rPr>
          <w:i/>
          <w:highlight w:val="yellow"/>
          <w:rPrChange w:id="322" w:author="Teixeira, Kristina A." w:date="2020-03-05T06:16:00Z">
            <w:rPr>
              <w:i/>
            </w:rPr>
          </w:rPrChange>
        </w:rPr>
        <w:t xml:space="preserve">Lymantria </w:t>
      </w:r>
      <w:proofErr w:type="spellStart"/>
      <w:r w:rsidRPr="00CE7902">
        <w:rPr>
          <w:i/>
          <w:highlight w:val="yellow"/>
          <w:rPrChange w:id="323" w:author="Teixeira, Kristina A." w:date="2020-03-05T06:16:00Z">
            <w:rPr>
              <w:i/>
            </w:rPr>
          </w:rPrChange>
        </w:rPr>
        <w:t>dispar</w:t>
      </w:r>
      <w:proofErr w:type="spellEnd"/>
      <w:r w:rsidRPr="00CE7902">
        <w:rPr>
          <w:highlight w:val="yellow"/>
          <w:rPrChange w:id="324" w:author="Teixeira, Kristina A." w:date="2020-03-05T06:16:00Z">
            <w:rPr/>
          </w:rPrChange>
        </w:rPr>
        <w:t xml:space="preserve"> L.) from approximately 1988-1995, which strongly impacted </w:t>
      </w:r>
      <w:r w:rsidRPr="00CE7902">
        <w:rPr>
          <w:i/>
          <w:highlight w:val="yellow"/>
          <w:rPrChange w:id="325" w:author="Teixeira, Kristina A." w:date="2020-03-05T06:16:00Z">
            <w:rPr>
              <w:i/>
            </w:rPr>
          </w:rPrChange>
        </w:rPr>
        <w:t>Quercus</w:t>
      </w:r>
      <w:r w:rsidRPr="00CE7902">
        <w:rPr>
          <w:highlight w:val="yellow"/>
          <w:rPrChange w:id="326" w:author="Teixeira, Kristina A." w:date="2020-03-05T06:16:00Z">
            <w:rPr/>
          </w:rPrChange>
        </w:rPr>
        <w:t xml:space="preserve"> spp. [@twery_effects_1991].</w:t>
      </w:r>
      <w:ins w:id="327" w:author="Lawren" w:date="2020-03-02T18:04:00Z">
        <w:r w:rsidR="00094B3B" w:rsidRPr="00CE7902">
          <w:rPr>
            <w:highlight w:val="yellow"/>
            <w:rPrChange w:id="328" w:author="Teixeira, Kristina A." w:date="2020-03-05T06:16:00Z">
              <w:rPr/>
            </w:rPrChange>
          </w:rPr>
          <w:t xml:space="preserve"> </w:t>
        </w:r>
      </w:ins>
    </w:p>
    <w:p w14:paraId="4581A6A1" w14:textId="517966A5" w:rsidR="00AB3A2F" w:rsidRDefault="00AB3A2F" w:rsidP="00094B3B">
      <w:pPr>
        <w:pStyle w:val="BodyText"/>
      </w:pPr>
      <w:moveFromRangeStart w:id="329" w:author="Lawren" w:date="2020-03-02T18:05:00Z" w:name="move34064729"/>
      <w:moveFrom w:id="330" w:author="Lawren" w:date="2020-03-02T18:05:00Z">
        <w:r w:rsidRPr="00CE7902" w:rsidDel="00094B3B">
          <w:rPr>
            <w:highlight w:val="yellow"/>
            <w:rPrChange w:id="331" w:author="Teixeira, Kristina A." w:date="2020-03-05T06:16:00Z">
              <w:rPr/>
            </w:rPrChange>
          </w:rPr>
          <w:t>Together, these criteria identified three drought years: 1966, 1977, and 1999 (Figs. 1, S2, Table S3</w:t>
        </w:r>
      </w:moveFrom>
      <w:moveFromRangeEnd w:id="329"/>
      <w:r w:rsidRPr="00CE7902">
        <w:rPr>
          <w:highlight w:val="yellow"/>
          <w:rPrChange w:id="332" w:author="Teixeira, Kristina A." w:date="2020-03-05T06:16:00Z">
            <w:rPr/>
          </w:rPrChange>
        </w:rPr>
        <w:t xml:space="preserve">). The droughts differed in intensity and prior onset (Fig. S2, Table S3). The 1966 drought was preceded by two years of moderate drought during the growing season and severe to extreme drought starting the previous fall and in August reached the minimum growing season </w:t>
      </w:r>
      <m:oMath>
        <m:r>
          <w:rPr>
            <w:rFonts w:ascii="Cambria Math" w:hAnsi="Cambria Math"/>
            <w:highlight w:val="yellow"/>
            <w:rPrChange w:id="333" w:author="Teixeira, Kristina A." w:date="2020-03-05T06:16:00Z">
              <w:rPr>
                <w:rFonts w:ascii="Cambria Math" w:hAnsi="Cambria Math"/>
              </w:rPr>
            </w:rPrChange>
          </w:rPr>
          <m:t>PDSI</m:t>
        </m:r>
      </m:oMath>
      <w:r w:rsidRPr="00CE7902">
        <w:rPr>
          <w:highlight w:val="yellow"/>
          <w:rPrChange w:id="334" w:author="Teixeira, Kristina A." w:date="2020-03-05T06:16:00Z">
            <w:rPr/>
          </w:rPrChange>
        </w:rP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commentRangeEnd w:id="264"/>
      <w:r w:rsidR="00094B3B">
        <w:rPr>
          <w:rStyle w:val="CommentReference"/>
        </w:rPr>
        <w:commentReference w:id="264"/>
      </w:r>
    </w:p>
    <w:p w14:paraId="1A5C406A" w14:textId="77777777" w:rsidR="00AB3A2F" w:rsidRDefault="00AB3A2F" w:rsidP="00AB3A2F">
      <w:pPr>
        <w:pStyle w:val="BodyText"/>
      </w:pPr>
      <w:commentRangeStart w:id="335"/>
      <w:r>
        <w:lastRenderedPageBreak/>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w:commentRangeEnd w:id="335"/>
        <m:r>
          <m:rPr>
            <m:sty m:val="p"/>
          </m:rPr>
          <w:rPr>
            <w:rStyle w:val="CommentReference"/>
          </w:rPr>
          <w:commentReference w:id="335"/>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AICc (AICcmodavg package from @R-AICcmodavg) to assess model selection, and conditional/marginal R-squared to assess model fit.</w:t>
      </w:r>
    </w:p>
    <w:p w14:paraId="601FD17C" w14:textId="3D2DA71C" w:rsidR="00AB3A2F" w:rsidRDefault="00AB3A2F" w:rsidP="00AB3A2F">
      <w:pPr>
        <w:pStyle w:val="BodyText"/>
      </w:pPr>
      <w:r>
        <w:t xml:space="preserve">Models were run for all drought years combined (with year as a fixed effect) and for each drought year independently. </w:t>
      </w:r>
      <w:del w:id="336" w:author="Lawren" w:date="2020-03-02T18:08:00Z">
        <w:r w:rsidDel="00094B3B">
          <w:delText>In order to</w:delText>
        </w:r>
      </w:del>
      <w:ins w:id="337" w:author="Lawren" w:date="2020-03-02T18:08:00Z">
        <w:r w:rsidR="00094B3B">
          <w:t>To</w:t>
        </w:r>
      </w:ins>
      <w:r>
        <w:t xml:space="preserve"> determine the relative importance of the traits alone, we first tested the predictor variables </w:t>
      </w:r>
      <w:commentRangeStart w:id="338"/>
      <w:r>
        <w:t xml:space="preserve">independently against both height and </w:t>
      </w:r>
      <m:oMath>
        <m:r>
          <w:rPr>
            <w:rFonts w:ascii="Cambria Math" w:hAnsi="Cambria Math"/>
          </w:rPr>
          <m:t>Rt</m:t>
        </m:r>
      </m:oMath>
      <w:r>
        <w:t xml:space="preserve"> given height’s substantial influence</w:t>
      </w:r>
      <w:commentRangeEnd w:id="338"/>
      <w:r w:rsidR="00A65A37">
        <w:rPr>
          <w:rStyle w:val="CommentReference"/>
        </w:rPr>
        <w:commentReference w:id="338"/>
      </w:r>
      <w:r>
        <w:t xml:space="preserv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relative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AICc),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0">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339" w:name="results"/>
      <w:bookmarkEnd w:id="339"/>
      <w:r>
        <w:t>Results</w:t>
      </w:r>
    </w:p>
    <w:p w14:paraId="3937EB4B" w14:textId="77777777" w:rsidR="00AB3A2F" w:rsidRDefault="00AB3A2F" w:rsidP="00AB3A2F">
      <w:pPr>
        <w:pStyle w:val="FirstParagraph"/>
      </w:pPr>
      <w:r>
        <w:rPr>
          <w:i/>
        </w:rPr>
        <w:t>Community-level drought responses</w:t>
      </w:r>
    </w:p>
    <w:p w14:paraId="314A70FE" w14:textId="150D4BFA" w:rsidR="00AB3A2F" w:rsidRDefault="00584528" w:rsidP="00AB3A2F">
      <w:pPr>
        <w:pStyle w:val="BodyText"/>
      </w:pPr>
      <w:ins w:id="340" w:author="Lawren" w:date="2020-03-03T13:43:00Z">
        <w:r w:rsidRPr="001200F1">
          <w:rPr>
            <w:highlight w:val="yellow"/>
            <w:rPrChange w:id="341" w:author="Teixeira, Kristina A." w:date="2020-03-05T11:11:00Z">
              <w:rPr/>
            </w:rPrChange>
          </w:rPr>
          <w:t>At the c</w:t>
        </w:r>
      </w:ins>
      <w:del w:id="342" w:author="Lawren" w:date="2020-03-03T13:43:00Z">
        <w:r w:rsidR="00AB3A2F" w:rsidRPr="001200F1" w:rsidDel="00584528">
          <w:rPr>
            <w:highlight w:val="yellow"/>
            <w:rPrChange w:id="343" w:author="Teixeira, Kristina A." w:date="2020-03-05T11:11:00Z">
              <w:rPr/>
            </w:rPrChange>
          </w:rPr>
          <w:delText>C</w:delText>
        </w:r>
      </w:del>
      <w:r w:rsidR="00AB3A2F" w:rsidRPr="001200F1">
        <w:rPr>
          <w:highlight w:val="yellow"/>
          <w:rPrChange w:id="344" w:author="Teixeira, Kristina A." w:date="2020-03-05T11:11:00Z">
            <w:rPr/>
          </w:rPrChange>
        </w:rPr>
        <w:t>ommunity-level</w:t>
      </w:r>
      <w:ins w:id="345" w:author="Lawren" w:date="2020-03-03T13:43:00Z">
        <w:r w:rsidRPr="001200F1">
          <w:rPr>
            <w:highlight w:val="yellow"/>
            <w:rPrChange w:id="346" w:author="Teixeira, Kristina A." w:date="2020-03-05T11:11:00Z">
              <w:rPr/>
            </w:rPrChange>
          </w:rPr>
          <w:t>,</w:t>
        </w:r>
      </w:ins>
      <w:r w:rsidR="00AB3A2F" w:rsidRPr="001200F1">
        <w:rPr>
          <w:highlight w:val="yellow"/>
          <w:rPrChange w:id="347" w:author="Teixeira, Kristina A." w:date="2020-03-05T11:11:00Z">
            <w:rPr/>
          </w:rPrChange>
        </w:rPr>
        <w:t xml:space="preserve"> tree</w:t>
      </w:r>
      <w:ins w:id="348" w:author="Lawren" w:date="2020-03-03T13:43:00Z">
        <w:r w:rsidRPr="001200F1">
          <w:rPr>
            <w:highlight w:val="yellow"/>
            <w:rPrChange w:id="349" w:author="Teixeira, Kristina A." w:date="2020-03-05T11:11:00Z">
              <w:rPr/>
            </w:rPrChange>
          </w:rPr>
          <w:t>s</w:t>
        </w:r>
      </w:ins>
      <w:r w:rsidR="00AB3A2F" w:rsidRPr="001200F1">
        <w:rPr>
          <w:highlight w:val="yellow"/>
          <w:rPrChange w:id="350" w:author="Teixeira, Kristina A." w:date="2020-03-05T11:11:00Z">
            <w:rPr/>
          </w:rPrChange>
        </w:rPr>
        <w:t xml:space="preserve"> </w:t>
      </w:r>
      <w:ins w:id="351" w:author="Lawren" w:date="2020-03-03T13:43:00Z">
        <w:r w:rsidRPr="001200F1">
          <w:rPr>
            <w:highlight w:val="yellow"/>
            <w:rPrChange w:id="352" w:author="Teixeira, Kristina A." w:date="2020-03-05T11:11:00Z">
              <w:rPr/>
            </w:rPrChange>
          </w:rPr>
          <w:t xml:space="preserve">showed substantial </w:t>
        </w:r>
      </w:ins>
      <w:r w:rsidR="00AB3A2F" w:rsidRPr="001200F1">
        <w:rPr>
          <w:highlight w:val="yellow"/>
          <w:rPrChange w:id="353" w:author="Teixeira, Kristina A." w:date="2020-03-05T11:11:00Z">
            <w:rPr/>
          </w:rPrChange>
        </w:rPr>
        <w:t>growth re</w:t>
      </w:r>
      <w:ins w:id="354" w:author="Lawren" w:date="2020-03-03T13:43:00Z">
        <w:r w:rsidRPr="001200F1">
          <w:rPr>
            <w:highlight w:val="yellow"/>
            <w:rPrChange w:id="355" w:author="Teixeira, Kristina A." w:date="2020-03-05T11:11:00Z">
              <w:rPr/>
            </w:rPrChange>
          </w:rPr>
          <w:t xml:space="preserve">ductions in </w:t>
        </w:r>
      </w:ins>
      <w:del w:id="356" w:author="Lawren" w:date="2020-03-03T13:43:00Z">
        <w:r w:rsidR="00AB3A2F" w:rsidRPr="001200F1" w:rsidDel="00584528">
          <w:rPr>
            <w:highlight w:val="yellow"/>
            <w:rPrChange w:id="357" w:author="Teixeira, Kristina A." w:date="2020-03-05T11:11:00Z">
              <w:rPr/>
            </w:rPrChange>
          </w:rPr>
          <w:delText xml:space="preserve">sponses to </w:delText>
        </w:r>
      </w:del>
      <w:r w:rsidR="00AB3A2F" w:rsidRPr="001200F1">
        <w:rPr>
          <w:highlight w:val="yellow"/>
          <w:rPrChange w:id="358" w:author="Teixeira, Kristina A." w:date="2020-03-05T11:11:00Z">
            <w:rPr/>
          </w:rPrChange>
        </w:rPr>
        <w:t>all three droughts</w:t>
      </w:r>
      <w:del w:id="359" w:author="Lawren" w:date="2020-03-03T13:43:00Z">
        <w:r w:rsidR="00AB3A2F" w:rsidRPr="001200F1" w:rsidDel="00584528">
          <w:rPr>
            <w:highlight w:val="yellow"/>
            <w:rPrChange w:id="360" w:author="Teixeira, Kristina A." w:date="2020-03-05T11:11:00Z">
              <w:rPr/>
            </w:rPrChange>
          </w:rPr>
          <w:delText xml:space="preserve"> were modest</w:delText>
        </w:r>
      </w:del>
      <w:r w:rsidR="00AB3A2F" w:rsidRPr="001200F1">
        <w:rPr>
          <w:highlight w:val="yellow"/>
          <w:rPrChange w:id="361" w:author="Teixeira, Kristina A." w:date="2020-03-05T11:11:00Z">
            <w:rPr/>
          </w:rPrChange>
        </w:rPr>
        <w:t xml:space="preserve">, with mean </w:t>
      </w:r>
      <m:oMath>
        <m:r>
          <w:rPr>
            <w:rFonts w:ascii="Cambria Math" w:hAnsi="Cambria Math"/>
            <w:highlight w:val="yellow"/>
            <w:rPrChange w:id="362" w:author="Teixeira, Kristina A." w:date="2020-03-05T11:11:00Z">
              <w:rPr>
                <w:rFonts w:ascii="Cambria Math" w:hAnsi="Cambria Math"/>
              </w:rPr>
            </w:rPrChange>
          </w:rPr>
          <m:t>Rt</m:t>
        </m:r>
      </m:oMath>
      <w:r w:rsidR="00AB3A2F" w:rsidRPr="001200F1">
        <w:rPr>
          <w:highlight w:val="yellow"/>
          <w:rPrChange w:id="363" w:author="Teixeira, Kristina A." w:date="2020-03-05T11:11:00Z">
            <w:rPr/>
          </w:rPrChange>
        </w:rPr>
        <w:t xml:space="preserve"> values </w:t>
      </w:r>
      <w:commentRangeStart w:id="364"/>
      <w:r w:rsidR="00AB3A2F" w:rsidRPr="001200F1">
        <w:rPr>
          <w:highlight w:val="yellow"/>
          <w:rPrChange w:id="365" w:author="Teixeira, Kristina A." w:date="2020-03-05T11:11:00Z">
            <w:rPr/>
          </w:rPrChange>
        </w:rPr>
        <w:t>of 0.86, 0.84, and 0.86 fo</w:t>
      </w:r>
      <w:commentRangeEnd w:id="364"/>
      <w:r w:rsidRPr="001200F1">
        <w:rPr>
          <w:rStyle w:val="CommentReference"/>
          <w:highlight w:val="yellow"/>
          <w:rPrChange w:id="366" w:author="Teixeira, Kristina A." w:date="2020-03-05T11:11:00Z">
            <w:rPr>
              <w:rStyle w:val="CommentReference"/>
            </w:rPr>
          </w:rPrChange>
        </w:rPr>
        <w:commentReference w:id="364"/>
      </w:r>
      <w:r w:rsidR="00AB3A2F" w:rsidRPr="001200F1">
        <w:rPr>
          <w:highlight w:val="yellow"/>
          <w:rPrChange w:id="367" w:author="Teixeira, Kristina A." w:date="2020-03-05T11:11:00Z">
            <w:rPr/>
          </w:rPrChange>
        </w:rPr>
        <w:t>r 1966, 1977, a</w:t>
      </w:r>
      <w:r w:rsidR="00AB3A2F" w:rsidRPr="001200F1">
        <w:rPr>
          <w:highlight w:val="yellow"/>
          <w:rPrChange w:id="368" w:author="Teixeira, Kristina A." w:date="2020-03-05T11:13:00Z">
            <w:rPr/>
          </w:rPrChange>
        </w:rPr>
        <w:t xml:space="preserve">nd 1999 droughts, respectively (Fig. 1b). In each drought, roughly 30% of the cored trees experienced </w:t>
      </w:r>
      <m:oMath>
        <m:r>
          <w:del w:id="369" w:author="Lawren" w:date="2020-03-03T13:46:00Z">
            <w:rPr>
              <w:rFonts w:ascii="Cambria Math" w:hAnsi="Cambria Math"/>
              <w:highlight w:val="yellow"/>
              <w:rPrChange w:id="370" w:author="Teixeira, Kristina A." w:date="2020-03-05T11:13:00Z">
                <w:rPr>
                  <w:rFonts w:ascii="Cambria Math" w:hAnsi="Cambria Math"/>
                </w:rPr>
              </w:rPrChange>
            </w:rPr>
            <m:t>≥</m:t>
          </w:del>
        </m:r>
        <m:r>
          <w:del w:id="371" w:author="Lawren" w:date="2020-03-03T13:46:00Z">
            <m:rPr>
              <m:sty m:val="p"/>
            </m:rPr>
            <w:rPr>
              <w:rFonts w:ascii="Cambria Math" w:hAnsi="Cambria Math"/>
              <w:highlight w:val="yellow"/>
              <w:rPrChange w:id="372" w:author="Teixeira, Kristina A." w:date="2020-03-05T11:13:00Z">
                <w:rPr>
                  <w:rFonts w:ascii="Cambria Math" w:hAnsi="Cambria Math"/>
                </w:rPr>
              </w:rPrChange>
            </w:rPr>
            <m:t xml:space="preserve"> 30% growth reductions (</m:t>
          </w:del>
        </m:r>
        <m:r>
          <w:rPr>
            <w:rFonts w:ascii="Cambria Math" w:hAnsi="Cambria Math"/>
            <w:highlight w:val="yellow"/>
            <w:rPrChange w:id="373" w:author="Teixeira, Kristina A." w:date="2020-03-05T11:13:00Z">
              <w:rPr>
                <w:rFonts w:ascii="Cambria Math" w:hAnsi="Cambria Math"/>
              </w:rPr>
            </w:rPrChange>
          </w:rPr>
          <m:t>Rt≤0.7</m:t>
        </m:r>
      </m:oMath>
      <w:ins w:id="374" w:author="Lawren" w:date="2020-03-03T13:46:00Z">
        <w:r w:rsidRPr="001200F1">
          <w:rPr>
            <w:highlight w:val="yellow"/>
            <w:rPrChange w:id="375" w:author="Teixeira, Kristina A." w:date="2020-03-05T11:13:00Z">
              <w:rPr/>
            </w:rPrChange>
          </w:rPr>
          <w:t xml:space="preserve">, </w:t>
        </w:r>
      </w:ins>
      <w:del w:id="376" w:author="Lawren" w:date="2020-03-03T13:46:00Z">
        <w:r w:rsidR="00AB3A2F" w:rsidRPr="001200F1" w:rsidDel="00584528">
          <w:rPr>
            <w:highlight w:val="yellow"/>
            <w:rPrChange w:id="377" w:author="Teixeira, Kristina A." w:date="2020-03-05T11:13:00Z">
              <w:rPr/>
            </w:rPrChange>
          </w:rPr>
          <w:delText xml:space="preserve">): </w:delText>
        </w:r>
      </w:del>
      <w:r w:rsidR="00AB3A2F" w:rsidRPr="001200F1">
        <w:rPr>
          <w:highlight w:val="yellow"/>
          <w:rPrChange w:id="378" w:author="Teixeira, Kristina A." w:date="2020-03-05T11:13:00Z">
            <w:rPr/>
          </w:rPrChange>
        </w:rPr>
        <w:t xml:space="preserve">29% </w:t>
      </w:r>
      <w:ins w:id="379" w:author="Lawren" w:date="2020-03-03T13:46:00Z">
        <w:r w:rsidRPr="001200F1">
          <w:rPr>
            <w:highlight w:val="yellow"/>
            <w:rPrChange w:id="380" w:author="Teixeira, Kristina A." w:date="2020-03-05T11:13:00Z">
              <w:rPr/>
            </w:rPrChange>
          </w:rPr>
          <w:t xml:space="preserve">of trees </w:t>
        </w:r>
      </w:ins>
      <w:r w:rsidR="00AB3A2F" w:rsidRPr="001200F1">
        <w:rPr>
          <w:highlight w:val="yellow"/>
          <w:rPrChange w:id="381" w:author="Teixeira, Kristina A." w:date="2020-03-05T11:13:00Z">
            <w:rPr/>
          </w:rPrChange>
        </w:rPr>
        <w:t xml:space="preserve">in 1966, 32% in 1977, and 27% in 1999. </w:t>
      </w:r>
      <w:commentRangeStart w:id="382"/>
      <w:r w:rsidR="00AB3A2F" w:rsidRPr="001200F1">
        <w:rPr>
          <w:highlight w:val="yellow"/>
          <w:rPrChange w:id="383" w:author="Teixeira, Kristina A." w:date="2020-03-05T11:13:00Z">
            <w:rPr/>
          </w:rPrChange>
        </w:rPr>
        <w:t>However, some individuals exhibited increased growth</w:t>
      </w:r>
      <w:ins w:id="384" w:author="Lawren" w:date="2020-03-03T13:46:00Z">
        <w:r w:rsidRPr="001200F1">
          <w:rPr>
            <w:highlight w:val="yellow"/>
            <w:rPrChange w:id="385" w:author="Teixeira, Kristina A." w:date="2020-03-05T11:13:00Z">
              <w:rPr/>
            </w:rPrChange>
          </w:rPr>
          <w:t>, i.e.,</w:t>
        </w:r>
      </w:ins>
      <w:del w:id="386" w:author="Lawren" w:date="2020-03-03T13:47:00Z">
        <w:r w:rsidR="00AB3A2F" w:rsidRPr="001200F1" w:rsidDel="00584528">
          <w:rPr>
            <w:highlight w:val="yellow"/>
            <w:rPrChange w:id="387" w:author="Teixeira, Kristina A." w:date="2020-03-05T11:13:00Z">
              <w:rPr/>
            </w:rPrChange>
          </w:rPr>
          <w:delText>: (</w:delText>
        </w:r>
      </w:del>
      <w:ins w:id="388" w:author="Lawren" w:date="2020-03-03T13:47:00Z">
        <w:r w:rsidRPr="001200F1">
          <w:rPr>
            <w:highlight w:val="yellow"/>
            <w:rPrChange w:id="389" w:author="Teixeira, Kristina A." w:date="2020-03-05T11:13:00Z">
              <w:rPr/>
            </w:rPrChange>
          </w:rPr>
          <w:t xml:space="preserve"> </w:t>
        </w:r>
      </w:ins>
      <m:oMath>
        <m:r>
          <w:rPr>
            <w:rFonts w:ascii="Cambria Math" w:hAnsi="Cambria Math"/>
            <w:highlight w:val="yellow"/>
            <w:rPrChange w:id="390" w:author="Teixeira, Kristina A." w:date="2020-03-05T11:13:00Z">
              <w:rPr>
                <w:rFonts w:ascii="Cambria Math" w:hAnsi="Cambria Math"/>
              </w:rPr>
            </w:rPrChange>
          </w:rPr>
          <m:t>Rt&gt;1.0</m:t>
        </m:r>
      </m:oMath>
      <w:ins w:id="391" w:author="Lawren" w:date="2020-03-03T13:47:00Z">
        <w:r w:rsidRPr="001200F1">
          <w:rPr>
            <w:highlight w:val="yellow"/>
            <w:rPrChange w:id="392" w:author="Teixeira, Kristina A." w:date="2020-03-05T11:13:00Z">
              <w:rPr/>
            </w:rPrChange>
          </w:rPr>
          <w:t xml:space="preserve">, </w:t>
        </w:r>
      </w:ins>
      <w:del w:id="393" w:author="Lawren" w:date="2020-03-03T13:47:00Z">
        <w:r w:rsidR="00AB3A2F" w:rsidRPr="001200F1" w:rsidDel="00584528">
          <w:rPr>
            <w:highlight w:val="yellow"/>
            <w:rPrChange w:id="394" w:author="Teixeira, Kristina A." w:date="2020-03-05T11:13:00Z">
              <w:rPr/>
            </w:rPrChange>
          </w:rPr>
          <w:delText>):</w:delText>
        </w:r>
      </w:del>
      <w:r w:rsidR="00AB3A2F" w:rsidRPr="001200F1">
        <w:rPr>
          <w:highlight w:val="yellow"/>
          <w:rPrChange w:id="395" w:author="Teixeira, Kristina A." w:date="2020-03-05T11:13:00Z">
            <w:rPr/>
          </w:rPrChange>
        </w:rPr>
        <w:t xml:space="preserve"> 26%</w:t>
      </w:r>
      <w:ins w:id="396" w:author="Lawren" w:date="2020-03-03T13:47:00Z">
        <w:r w:rsidRPr="001200F1">
          <w:rPr>
            <w:highlight w:val="yellow"/>
            <w:rPrChange w:id="397" w:author="Teixeira, Kristina A." w:date="2020-03-05T11:13:00Z">
              <w:rPr/>
            </w:rPrChange>
          </w:rPr>
          <w:t xml:space="preserve"> of trees</w:t>
        </w:r>
      </w:ins>
      <w:r w:rsidR="00AB3A2F" w:rsidRPr="001200F1">
        <w:rPr>
          <w:highlight w:val="yellow"/>
          <w:rPrChange w:id="398" w:author="Teixeira, Kristina A." w:date="2020-03-05T11:13:00Z">
            <w:rPr/>
          </w:rPrChange>
        </w:rPr>
        <w:t xml:space="preserve"> in 1966, 22% in 1977, and</w:t>
      </w:r>
      <w:r w:rsidR="00AB3A2F">
        <w:t xml:space="preserve"> 26% in </w:t>
      </w:r>
      <w:commentRangeStart w:id="399"/>
      <w:r w:rsidR="00AB3A2F">
        <w:t>1999</w:t>
      </w:r>
      <w:commentRangeEnd w:id="399"/>
      <w:r w:rsidR="00D10E37">
        <w:rPr>
          <w:rStyle w:val="CommentReference"/>
        </w:rPr>
        <w:commentReference w:id="399"/>
      </w:r>
      <w:r w:rsidR="00AB3A2F">
        <w:t>.</w:t>
      </w:r>
      <w:commentRangeEnd w:id="382"/>
      <w:r w:rsidR="00BD481C">
        <w:rPr>
          <w:rStyle w:val="CommentReference"/>
        </w:rPr>
        <w:commentReference w:id="382"/>
      </w:r>
    </w:p>
    <w:p w14:paraId="0FDD8476" w14:textId="77777777" w:rsidR="00AB3A2F" w:rsidRDefault="00AB3A2F" w:rsidP="00AB3A2F">
      <w:pPr>
        <w:pStyle w:val="BodyText"/>
      </w:pPr>
      <w:r>
        <w:rPr>
          <w:i/>
        </w:rPr>
        <w:t>Tree size, microenvironment, and drought resistance</w:t>
      </w:r>
    </w:p>
    <w:p w14:paraId="402F6195" w14:textId="2F86C58F" w:rsidR="00AB3A2F" w:rsidRPr="001200F1" w:rsidRDefault="00AB3A2F" w:rsidP="00AB3A2F">
      <w:pPr>
        <w:pStyle w:val="BodyText"/>
        <w:rPr>
          <w:highlight w:val="yellow"/>
          <w:rPrChange w:id="400" w:author="Teixeira, Kristina A." w:date="2020-03-05T11:17:00Z">
            <w:rPr/>
          </w:rPrChange>
        </w:rPr>
      </w:pPr>
      <w:r>
        <w:t xml:space="preserve">Larger-diameter trees showed </w:t>
      </w:r>
      <w:ins w:id="401" w:author="Lawren" w:date="2020-03-03T13:47:00Z">
        <w:r w:rsidR="00584528" w:rsidRPr="001200F1">
          <w:rPr>
            <w:highlight w:val="yellow"/>
            <w:rPrChange w:id="402" w:author="Teixeira, Kristina A." w:date="2020-03-05T11:14:00Z">
              <w:rPr/>
            </w:rPrChange>
          </w:rPr>
          <w:t>stronger</w:t>
        </w:r>
      </w:ins>
      <w:del w:id="403" w:author="Lawren" w:date="2020-03-03T13:47:00Z">
        <w:r w:rsidRPr="001200F1" w:rsidDel="00584528">
          <w:rPr>
            <w:highlight w:val="yellow"/>
            <w:rPrChange w:id="404" w:author="Teixeira, Kristina A." w:date="2020-03-05T11:14:00Z">
              <w:rPr/>
            </w:rPrChange>
          </w:rPr>
          <w:delText>greater</w:delText>
        </w:r>
      </w:del>
      <w:r w:rsidRPr="001200F1">
        <w:rPr>
          <w:highlight w:val="yellow"/>
          <w:rPrChange w:id="405" w:author="Teixeira, Kristina A." w:date="2020-03-05T11:14:00Z">
            <w:rPr/>
          </w:rPrChange>
        </w:rPr>
        <w:t xml:space="preserve"> </w:t>
      </w:r>
      <w:ins w:id="406" w:author="Lawren" w:date="2020-03-03T13:47:00Z">
        <w:r w:rsidR="00584528" w:rsidRPr="001200F1">
          <w:rPr>
            <w:highlight w:val="yellow"/>
            <w:rPrChange w:id="407" w:author="Teixeira, Kristina A." w:date="2020-03-05T11:14:00Z">
              <w:rPr/>
            </w:rPrChange>
          </w:rPr>
          <w:t xml:space="preserve">growth </w:t>
        </w:r>
      </w:ins>
      <w:r w:rsidRPr="001200F1">
        <w:rPr>
          <w:highlight w:val="yellow"/>
          <w:rPrChange w:id="408" w:author="Teixeira, Kristina A." w:date="2020-03-05T11:14:00Z">
            <w:rPr/>
          </w:rPrChange>
        </w:rPr>
        <w:t>reductions</w:t>
      </w:r>
      <w:del w:id="409" w:author="Lawren" w:date="2020-03-03T13:47:00Z">
        <w:r w:rsidRPr="001200F1" w:rsidDel="00584528">
          <w:rPr>
            <w:highlight w:val="yellow"/>
            <w:rPrChange w:id="410" w:author="Teixeira, Kristina A." w:date="2020-03-05T11:14:00Z">
              <w:rPr/>
            </w:rPrChange>
          </w:rPr>
          <w:delText xml:space="preserve"> in growth dur</w:delText>
        </w:r>
      </w:del>
      <w:ins w:id="411" w:author="Lawren" w:date="2020-03-03T13:47:00Z">
        <w:r w:rsidR="00584528" w:rsidRPr="001200F1">
          <w:rPr>
            <w:highlight w:val="yellow"/>
            <w:rPrChange w:id="412" w:author="Teixeira, Kristina A." w:date="2020-03-05T11:14:00Z">
              <w:rPr/>
            </w:rPrChange>
          </w:rPr>
          <w:t xml:space="preserve"> dur</w:t>
        </w:r>
      </w:ins>
      <w:r w:rsidRPr="001200F1">
        <w:rPr>
          <w:highlight w:val="yellow"/>
          <w:rPrChange w:id="413" w:author="Teixeira, Kristina A." w:date="2020-03-05T11:14:00Z">
            <w:rPr/>
          </w:rPrChange>
        </w:rPr>
        <w:t>ing drought</w:t>
      </w:r>
      <w:commentRangeStart w:id="414"/>
      <w:commentRangeStart w:id="415"/>
      <w:commentRangeStart w:id="416"/>
      <w:commentRangeStart w:id="417"/>
      <w:commentRangeStart w:id="418"/>
      <w:commentRangeStart w:id="419"/>
      <w:commentRangeStart w:id="420"/>
      <w:commentRangeStart w:id="421"/>
      <w:r>
        <w:t xml:space="preserve">, although there was no significant effect during 1977 or 1999 individually (Tables 1, 4). </w:t>
      </w:r>
      <w:commentRangeEnd w:id="414"/>
      <w:r w:rsidR="00584528">
        <w:rPr>
          <w:rStyle w:val="CommentReference"/>
        </w:rPr>
        <w:commentReference w:id="414"/>
      </w:r>
      <w:commentRangeEnd w:id="415"/>
      <w:r w:rsidR="001200F1">
        <w:rPr>
          <w:rStyle w:val="CommentReference"/>
        </w:rPr>
        <w:commentReference w:id="415"/>
      </w:r>
      <w:commentRangeEnd w:id="416"/>
      <w:r w:rsidR="001200F1">
        <w:rPr>
          <w:rStyle w:val="CommentReference"/>
        </w:rPr>
        <w:commentReference w:id="416"/>
      </w:r>
      <w:commentRangeEnd w:id="417"/>
      <w:r w:rsidR="001200F1">
        <w:rPr>
          <w:rStyle w:val="CommentReference"/>
        </w:rPr>
        <w:commentReference w:id="417"/>
      </w:r>
      <w:commentRangeEnd w:id="418"/>
      <w:r w:rsidR="001200F1">
        <w:rPr>
          <w:rStyle w:val="CommentReference"/>
        </w:rPr>
        <w:commentReference w:id="418"/>
      </w:r>
      <w:commentRangeEnd w:id="419"/>
      <w:r w:rsidR="001200F1">
        <w:rPr>
          <w:rStyle w:val="CommentReference"/>
        </w:rPr>
        <w:commentReference w:id="419"/>
      </w:r>
      <w:commentRangeEnd w:id="420"/>
      <w:r w:rsidR="001200F1">
        <w:rPr>
          <w:rStyle w:val="CommentReference"/>
        </w:rPr>
        <w:commentReference w:id="420"/>
      </w:r>
      <w:commentRangeEnd w:id="421"/>
      <w:r w:rsidR="001200F1">
        <w:rPr>
          <w:rStyle w:val="CommentReference"/>
        </w:rPr>
        <w:commentReference w:id="421"/>
      </w:r>
      <w:ins w:id="422" w:author="Pederson, Neil" w:date="2020-02-25T15:14:00Z">
        <w:r w:rsidR="00FD1A00">
          <w:t xml:space="preserve">The only significant effect was in 1966, one of the driest years? and the year preceded by </w:t>
        </w:r>
        <w:commentRangeStart w:id="423"/>
        <w:r w:rsidR="00FD1A00">
          <w:t>drought</w:t>
        </w:r>
        <w:commentRangeEnd w:id="423"/>
        <w:r w:rsidR="00FD1A00">
          <w:rPr>
            <w:rStyle w:val="CommentReference"/>
          </w:rPr>
          <w:commentReference w:id="423"/>
        </w:r>
        <w:r w:rsidR="00FD1A00">
          <w:t xml:space="preserve">. </w:t>
        </w:r>
      </w:ins>
      <w:r>
        <w:t xml:space="preserve">The same held true for </w:t>
      </w:r>
      <m:oMath>
        <m:r>
          <w:rPr>
            <w:rFonts w:ascii="Cambria Math" w:hAnsi="Cambria Math"/>
          </w:rPr>
          <m:t>ln[H]</m:t>
        </m:r>
      </m:oMath>
      <w:r>
        <w:t xml:space="preserve"> in single-variable tests (Tables 1, 4). When combined with other predictor variables in the </w:t>
      </w:r>
      <w:r>
        <w:lastRenderedPageBreak/>
        <w:t xml:space="preserve">full models, </w:t>
      </w:r>
      <m:oMath>
        <m:r>
          <w:rPr>
            <w:rFonts w:ascii="Cambria Math" w:hAnsi="Cambria Math"/>
          </w:rPr>
          <m:t>ln[H]</m:t>
        </m:r>
      </m:oMath>
      <w:r>
        <w:t xml:space="preserve"> appeared, with negative coefficient, in all full models for the three droughts </w:t>
      </w:r>
      <w:r w:rsidRPr="001200F1">
        <w:rPr>
          <w:highlight w:val="yellow"/>
          <w:rPrChange w:id="424" w:author="Teixeira, Kristina A." w:date="2020-03-05T11:17:00Z">
            <w:rPr/>
          </w:rPrChange>
        </w:rPr>
        <w:t>combined, in the 1966 model, and in one of the two 1999 models (Tables 1, 5).</w:t>
      </w:r>
    </w:p>
    <w:p w14:paraId="74BF6C3D" w14:textId="506E5CB4" w:rsidR="00AB3A2F" w:rsidRDefault="00AB3A2F" w:rsidP="00AB3A2F">
      <w:pPr>
        <w:pStyle w:val="BodyText"/>
      </w:pPr>
      <w:r w:rsidRPr="001200F1">
        <w:rPr>
          <w:highlight w:val="yellow"/>
          <w:rPrChange w:id="425" w:author="Teixeira, Kristina A." w:date="2020-03-05T11:17:00Z">
            <w:rPr/>
          </w:rPrChange>
        </w:rPr>
        <w:t xml:space="preserve">Crown position varied as expected with </w:t>
      </w:r>
      <m:oMath>
        <m:r>
          <w:rPr>
            <w:rFonts w:ascii="Cambria Math" w:hAnsi="Cambria Math"/>
            <w:highlight w:val="yellow"/>
            <w:rPrChange w:id="426" w:author="Teixeira, Kristina A." w:date="2020-03-05T11:17:00Z">
              <w:rPr>
                <w:rFonts w:ascii="Cambria Math" w:hAnsi="Cambria Math"/>
              </w:rPr>
            </w:rPrChange>
          </w:rPr>
          <m:t>H</m:t>
        </m:r>
      </m:oMath>
      <w:r w:rsidRPr="001200F1">
        <w:rPr>
          <w:highlight w:val="yellow"/>
          <w:rPrChange w:id="427" w:author="Teixeira, Kristina A." w:date="2020-03-05T11:17:00Z">
            <w:rPr/>
          </w:rPrChange>
        </w:rPr>
        <w:t xml:space="preserve"> (dominant &gt; co-dominant &gt; intermediate &gt; suppressed), but with substantial variation (Fig. 2d). </w:t>
      </w:r>
      <w:moveToRangeStart w:id="428" w:author="Lawren" w:date="2020-03-03T13:49:00Z" w:name="move34135759"/>
      <w:moveTo w:id="429" w:author="Lawren" w:date="2020-03-03T13:49:00Z">
        <w:r w:rsidR="00584528" w:rsidRPr="001200F1">
          <w:rPr>
            <w:highlight w:val="yellow"/>
            <w:rPrChange w:id="430" w:author="Teixeira, Kristina A." w:date="2020-03-05T11:17:00Z">
              <w:rPr/>
            </w:rPrChange>
          </w:rPr>
          <w:t xml:space="preserve">When considered alone, </w:t>
        </w:r>
        <m:oMath>
          <m:r>
            <w:rPr>
              <w:rFonts w:ascii="Cambria Math" w:hAnsi="Cambria Math"/>
              <w:highlight w:val="yellow"/>
              <w:rPrChange w:id="431" w:author="Teixeira, Kristina A." w:date="2020-03-05T11:17:00Z">
                <w:rPr>
                  <w:rFonts w:ascii="Cambria Math" w:hAnsi="Cambria Math"/>
                </w:rPr>
              </w:rPrChange>
            </w:rPr>
            <m:t>CP</m:t>
          </m:r>
        </m:oMath>
        <w:r w:rsidR="00584528" w:rsidRPr="001200F1">
          <w:rPr>
            <w:highlight w:val="yellow"/>
            <w:rPrChange w:id="432" w:author="Teixeira, Kristina A." w:date="2020-03-05T11:17:00Z">
              <w:rPr/>
            </w:rPrChange>
          </w:rPr>
          <w:t xml:space="preserve"> had a significant response only in the 1966 drought, during which trees with dominant </w:t>
        </w:r>
        <m:oMath>
          <m:r>
            <w:rPr>
              <w:rFonts w:ascii="Cambria Math" w:hAnsi="Cambria Math"/>
              <w:highlight w:val="yellow"/>
              <w:rPrChange w:id="433" w:author="Teixeira, Kristina A." w:date="2020-03-05T11:17:00Z">
                <w:rPr>
                  <w:rFonts w:ascii="Cambria Math" w:hAnsi="Cambria Math"/>
                </w:rPr>
              </w:rPrChange>
            </w:rPr>
            <m:t>CP</m:t>
          </m:r>
        </m:oMath>
        <w:r w:rsidR="00584528" w:rsidRPr="001200F1">
          <w:rPr>
            <w:highlight w:val="yellow"/>
            <w:rPrChange w:id="434" w:author="Teixeira, Kristina A." w:date="2020-03-05T11:17:00Z">
              <w:rPr/>
            </w:rPrChange>
          </w:rPr>
          <w:t xml:space="preserve"> had the lowest </w:t>
        </w:r>
        <m:oMath>
          <m:r>
            <w:rPr>
              <w:rFonts w:ascii="Cambria Math" w:hAnsi="Cambria Math"/>
              <w:highlight w:val="yellow"/>
              <w:rPrChange w:id="435" w:author="Teixeira, Kristina A." w:date="2020-03-05T11:17:00Z">
                <w:rPr>
                  <w:rFonts w:ascii="Cambria Math" w:hAnsi="Cambria Math"/>
                </w:rPr>
              </w:rPrChange>
            </w:rPr>
            <m:t>Rt</m:t>
          </m:r>
        </m:oMath>
        <w:r w:rsidR="00584528" w:rsidRPr="001200F1">
          <w:rPr>
            <w:highlight w:val="yellow"/>
            <w:rPrChange w:id="436" w:author="Teixeira, Kristina A." w:date="2020-03-05T11:17:00Z">
              <w:rPr/>
            </w:rPrChange>
          </w:rPr>
          <w:t xml:space="preserve">. </w:t>
        </w:r>
      </w:moveTo>
      <w:moveToRangeEnd w:id="428"/>
      <w:ins w:id="437" w:author="Lawren" w:date="2020-03-03T13:49:00Z">
        <w:r w:rsidR="00584528" w:rsidRPr="001200F1">
          <w:rPr>
            <w:highlight w:val="yellow"/>
            <w:rPrChange w:id="438" w:author="Teixeira, Kristina A." w:date="2020-03-05T11:17:00Z">
              <w:rPr/>
            </w:rPrChange>
          </w:rPr>
          <w:t>Yet, c</w:t>
        </w:r>
      </w:ins>
      <w:del w:id="439" w:author="Lawren" w:date="2020-03-03T13:49:00Z">
        <w:r w:rsidRPr="001200F1" w:rsidDel="00584528">
          <w:rPr>
            <w:highlight w:val="yellow"/>
            <w:rPrChange w:id="440" w:author="Teixeira, Kristina A." w:date="2020-03-05T11:17:00Z">
              <w:rPr/>
            </w:rPrChange>
          </w:rPr>
          <w:delText>C</w:delText>
        </w:r>
      </w:del>
      <w:r w:rsidRPr="001200F1">
        <w:rPr>
          <w:highlight w:val="yellow"/>
          <w:rPrChange w:id="441" w:author="Teixeira, Kristina A." w:date="2020-03-05T11:17:00Z">
            <w:rPr/>
          </w:rPrChange>
        </w:rPr>
        <w:t xml:space="preserve">rown position was a much poorer predictor of </w:t>
      </w:r>
      <m:oMath>
        <m:r>
          <w:rPr>
            <w:rFonts w:ascii="Cambria Math" w:hAnsi="Cambria Math"/>
            <w:highlight w:val="yellow"/>
            <w:rPrChange w:id="442" w:author="Teixeira, Kristina A." w:date="2020-03-05T11:17:00Z">
              <w:rPr>
                <w:rFonts w:ascii="Cambria Math" w:hAnsi="Cambria Math"/>
              </w:rPr>
            </w:rPrChange>
          </w:rPr>
          <m:t>Rt</m:t>
        </m:r>
      </m:oMath>
      <w:r w:rsidRPr="001200F1">
        <w:rPr>
          <w:highlight w:val="yellow"/>
          <w:rPrChange w:id="443" w:author="Teixeira, Kristina A." w:date="2020-03-05T11:17:00Z">
            <w:rPr/>
          </w:rPrChange>
        </w:rPr>
        <w:t xml:space="preserve"> than was </w:t>
      </w:r>
      <m:oMath>
        <m:r>
          <w:rPr>
            <w:rFonts w:ascii="Cambria Math" w:hAnsi="Cambria Math"/>
            <w:highlight w:val="yellow"/>
            <w:rPrChange w:id="444" w:author="Teixeira, Kristina A." w:date="2020-03-05T11:17:00Z">
              <w:rPr>
                <w:rFonts w:ascii="Cambria Math" w:hAnsi="Cambria Math"/>
              </w:rPr>
            </w:rPrChange>
          </w:rPr>
          <m:t>H</m:t>
        </m:r>
      </m:oMath>
      <w:r w:rsidRPr="001200F1">
        <w:rPr>
          <w:highlight w:val="yellow"/>
          <w:rPrChange w:id="445" w:author="Teixeira, Kristina A." w:date="2020-03-05T11:17:00Z">
            <w:rPr/>
          </w:rPrChange>
        </w:rPr>
        <w:t xml:space="preserve"> in the single-variable tests (Table 4), lending little overall support to the hypothesis that trees with more exposed crowns have lower </w:t>
      </w:r>
      <m:oMath>
        <m:r>
          <w:rPr>
            <w:rFonts w:ascii="Cambria Math" w:hAnsi="Cambria Math"/>
            <w:highlight w:val="yellow"/>
            <w:rPrChange w:id="446" w:author="Teixeira, Kristina A." w:date="2020-03-05T11:17:00Z">
              <w:rPr>
                <w:rFonts w:ascii="Cambria Math" w:hAnsi="Cambria Math"/>
              </w:rPr>
            </w:rPrChange>
          </w:rPr>
          <m:t>Rt</m:t>
        </m:r>
      </m:oMath>
      <w:r w:rsidRPr="001200F1">
        <w:rPr>
          <w:highlight w:val="yellow"/>
          <w:rPrChange w:id="447" w:author="Teixeira, Kristina A." w:date="2020-03-05T11:17:00Z">
            <w:rPr/>
          </w:rPrChange>
        </w:rPr>
        <w:t xml:space="preserve"> (Table 1). </w:t>
      </w:r>
      <w:moveFromRangeStart w:id="448" w:author="Lawren" w:date="2020-03-03T13:49:00Z" w:name="move34135759"/>
      <w:moveFrom w:id="449" w:author="Lawren" w:date="2020-03-03T13:49:00Z">
        <w:r w:rsidRPr="001200F1" w:rsidDel="00584528">
          <w:rPr>
            <w:highlight w:val="yellow"/>
            <w:rPrChange w:id="450" w:author="Teixeira, Kristina A." w:date="2020-03-05T11:17:00Z">
              <w:rPr/>
            </w:rPrChange>
          </w:rPr>
          <w:t xml:space="preserve">When considered alone, </w:t>
        </w:r>
        <m:oMath>
          <m:r>
            <w:rPr>
              <w:rFonts w:ascii="Cambria Math" w:hAnsi="Cambria Math"/>
              <w:highlight w:val="yellow"/>
              <w:rPrChange w:id="451" w:author="Teixeira, Kristina A." w:date="2020-03-05T11:17:00Z">
                <w:rPr>
                  <w:rFonts w:ascii="Cambria Math" w:hAnsi="Cambria Math"/>
                </w:rPr>
              </w:rPrChange>
            </w:rPr>
            <m:t>CP</m:t>
          </m:r>
        </m:oMath>
        <w:r w:rsidRPr="001200F1" w:rsidDel="00584528">
          <w:rPr>
            <w:highlight w:val="yellow"/>
            <w:rPrChange w:id="452" w:author="Teixeira, Kristina A." w:date="2020-03-05T11:17:00Z">
              <w:rPr/>
            </w:rPrChange>
          </w:rPr>
          <w:t xml:space="preserve"> had a significant response only in the 1966 drought, during which trees with dominant </w:t>
        </w:r>
        <m:oMath>
          <m:r>
            <w:rPr>
              <w:rFonts w:ascii="Cambria Math" w:hAnsi="Cambria Math"/>
              <w:highlight w:val="yellow"/>
              <w:rPrChange w:id="453" w:author="Teixeira, Kristina A." w:date="2020-03-05T11:17:00Z">
                <w:rPr>
                  <w:rFonts w:ascii="Cambria Math" w:hAnsi="Cambria Math"/>
                </w:rPr>
              </w:rPrChange>
            </w:rPr>
            <m:t>CP</m:t>
          </m:r>
        </m:oMath>
        <w:r w:rsidRPr="001200F1" w:rsidDel="00584528">
          <w:rPr>
            <w:highlight w:val="yellow"/>
            <w:rPrChange w:id="454" w:author="Teixeira, Kristina A." w:date="2020-03-05T11:17:00Z">
              <w:rPr/>
            </w:rPrChange>
          </w:rPr>
          <w:t xml:space="preserve"> had the lowest </w:t>
        </w:r>
        <m:oMath>
          <m:r>
            <w:rPr>
              <w:rFonts w:ascii="Cambria Math" w:hAnsi="Cambria Math"/>
              <w:highlight w:val="yellow"/>
              <w:rPrChange w:id="455" w:author="Teixeira, Kristina A." w:date="2020-03-05T11:17:00Z">
                <w:rPr>
                  <w:rFonts w:ascii="Cambria Math" w:hAnsi="Cambria Math"/>
                </w:rPr>
              </w:rPrChange>
            </w:rPr>
            <m:t>Rt</m:t>
          </m:r>
        </m:oMath>
        <w:r w:rsidRPr="001200F1" w:rsidDel="00584528">
          <w:rPr>
            <w:highlight w:val="yellow"/>
            <w:rPrChange w:id="456" w:author="Teixeira, Kristina A." w:date="2020-03-05T11:17:00Z">
              <w:rPr/>
            </w:rPrChange>
          </w:rPr>
          <w:t xml:space="preserve">. </w:t>
        </w:r>
      </w:moveFrom>
      <w:moveFromRangeEnd w:id="448"/>
      <w:r w:rsidRPr="001200F1">
        <w:rPr>
          <w:highlight w:val="yellow"/>
          <w:rPrChange w:id="457" w:author="Teixeira, Kristina A." w:date="2020-03-05T11:17:00Z">
            <w:rPr/>
          </w:rPrChange>
        </w:rPr>
        <w:t xml:space="preserve">When </w:t>
      </w:r>
      <m:oMath>
        <m:r>
          <w:rPr>
            <w:rFonts w:ascii="Cambria Math" w:hAnsi="Cambria Math"/>
            <w:highlight w:val="yellow"/>
            <w:rPrChange w:id="458" w:author="Teixeira, Kristina A." w:date="2020-03-05T11:17:00Z">
              <w:rPr>
                <w:rFonts w:ascii="Cambria Math" w:hAnsi="Cambria Math"/>
              </w:rPr>
            </w:rPrChange>
          </w:rPr>
          <m:t>H</m:t>
        </m:r>
      </m:oMath>
      <w:r w:rsidRPr="001200F1">
        <w:rPr>
          <w:highlight w:val="yellow"/>
          <w:rPrChange w:id="459" w:author="Teixeira, Kristina A." w:date="2020-03-05T11:17:00Z">
            <w:rPr/>
          </w:rPrChange>
        </w:rPr>
        <w:t xml:space="preserve"> was included in the model, </w:t>
      </w:r>
      <m:oMath>
        <m:r>
          <w:rPr>
            <w:rFonts w:ascii="Cambria Math" w:hAnsi="Cambria Math"/>
            <w:highlight w:val="yellow"/>
            <w:rPrChange w:id="460" w:author="Teixeira, Kristina A." w:date="2020-03-05T11:17:00Z">
              <w:rPr>
                <w:rFonts w:ascii="Cambria Math" w:hAnsi="Cambria Math"/>
              </w:rPr>
            </w:rPrChange>
          </w:rPr>
          <m:t>CP</m:t>
        </m:r>
      </m:oMath>
      <w:r w:rsidRPr="001200F1">
        <w:rPr>
          <w:highlight w:val="yellow"/>
          <w:rPrChange w:id="461" w:author="Teixeira, Kristina A." w:date="2020-03-05T11:17:00Z">
            <w:rPr/>
          </w:rPrChange>
        </w:rPr>
        <w:t xml:space="preserve"> was a significant predictor in the 1999 drought, with lowest </w:t>
      </w:r>
      <m:oMath>
        <m:r>
          <w:rPr>
            <w:rFonts w:ascii="Cambria Math" w:hAnsi="Cambria Math"/>
            <w:highlight w:val="yellow"/>
            <w:rPrChange w:id="462" w:author="Teixeira, Kristina A." w:date="2020-03-05T11:17:00Z">
              <w:rPr>
                <w:rFonts w:ascii="Cambria Math" w:hAnsi="Cambria Math"/>
              </w:rPr>
            </w:rPrChange>
          </w:rPr>
          <m:t>Rt</m:t>
        </m:r>
      </m:oMath>
      <w:r w:rsidRPr="001200F1">
        <w:rPr>
          <w:highlight w:val="yellow"/>
          <w:rPrChange w:id="463" w:author="Teixeira, Kristina A." w:date="2020-03-05T11:17:00Z">
            <w:rPr/>
          </w:rPrChange>
        </w:rPr>
        <w:t xml:space="preserve"> for suppressed and then intermediate trees. Crown position was included in some of the full models (Table 5). In 1977, where </w:t>
      </w:r>
      <m:oMath>
        <m:r>
          <w:rPr>
            <w:rFonts w:ascii="Cambria Math" w:hAnsi="Cambria Math"/>
            <w:highlight w:val="yellow"/>
            <w:rPrChange w:id="464" w:author="Teixeira, Kristina A." w:date="2020-03-05T11:17:00Z">
              <w:rPr>
                <w:rFonts w:ascii="Cambria Math" w:hAnsi="Cambria Math"/>
              </w:rPr>
            </w:rPrChange>
          </w:rPr>
          <m:t>H</m:t>
        </m:r>
      </m:oMath>
      <w:r w:rsidRPr="001200F1">
        <w:rPr>
          <w:highlight w:val="yellow"/>
          <w:rPrChange w:id="465" w:author="Teixeira, Kristina A." w:date="2020-03-05T11:17:00Z">
            <w:rPr/>
          </w:rPrChange>
        </w:rPr>
        <w:t xml:space="preserve"> was not included in the full model, dominant trees had the lowest </w:t>
      </w:r>
      <m:oMath>
        <m:r>
          <w:rPr>
            <w:rFonts w:ascii="Cambria Math" w:hAnsi="Cambria Math"/>
            <w:highlight w:val="yellow"/>
            <w:rPrChange w:id="466" w:author="Teixeira, Kristina A." w:date="2020-03-05T11:17:00Z">
              <w:rPr>
                <w:rFonts w:ascii="Cambria Math" w:hAnsi="Cambria Math"/>
              </w:rPr>
            </w:rPrChange>
          </w:rPr>
          <m:t>Rt</m:t>
        </m:r>
      </m:oMath>
      <w:r w:rsidRPr="001200F1">
        <w:rPr>
          <w:highlight w:val="yellow"/>
          <w:rPrChange w:id="467" w:author="Teixeira, Kristina A." w:date="2020-03-05T11:17:00Z">
            <w:rPr/>
          </w:rPrChange>
        </w:rPr>
        <w:t xml:space="preserve">, </w:t>
      </w:r>
      <w:commentRangeStart w:id="468"/>
      <w:r w:rsidRPr="001200F1">
        <w:rPr>
          <w:highlight w:val="yellow"/>
          <w:rPrChange w:id="469" w:author="Teixeira, Kristina A." w:date="2020-03-05T11:17:00Z">
            <w:rPr/>
          </w:rPrChange>
        </w:rPr>
        <w:t xml:space="preserve">and suppressed the highest. </w:t>
      </w:r>
      <w:commentRangeEnd w:id="468"/>
      <w:r w:rsidR="00584528" w:rsidRPr="001200F1">
        <w:rPr>
          <w:rStyle w:val="CommentReference"/>
          <w:highlight w:val="yellow"/>
          <w:rPrChange w:id="470" w:author="Teixeira, Kristina A." w:date="2020-03-05T11:17:00Z">
            <w:rPr>
              <w:rStyle w:val="CommentReference"/>
            </w:rPr>
          </w:rPrChange>
        </w:rPr>
        <w:commentReference w:id="468"/>
      </w:r>
      <w:r w:rsidRPr="001200F1">
        <w:rPr>
          <w:highlight w:val="yellow"/>
          <w:rPrChange w:id="471" w:author="Teixeira, Kristina A." w:date="2020-03-05T11:17:00Z">
            <w:rPr/>
          </w:rPrChange>
        </w:rPr>
        <w:t xml:space="preserve">In contrast, in full models including both </w:t>
      </w:r>
      <m:oMath>
        <m:r>
          <w:rPr>
            <w:rFonts w:ascii="Cambria Math" w:hAnsi="Cambria Math"/>
            <w:highlight w:val="yellow"/>
            <w:rPrChange w:id="472" w:author="Teixeira, Kristina A." w:date="2020-03-05T11:17:00Z">
              <w:rPr>
                <w:rFonts w:ascii="Cambria Math" w:hAnsi="Cambria Math"/>
              </w:rPr>
            </w:rPrChange>
          </w:rPr>
          <m:t>H</m:t>
        </m:r>
      </m:oMath>
      <w:r w:rsidRPr="001200F1">
        <w:rPr>
          <w:highlight w:val="yellow"/>
          <w:rPrChange w:id="473" w:author="Teixeira, Kristina A." w:date="2020-03-05T11:17:00Z">
            <w:rPr/>
          </w:rPrChange>
        </w:rPr>
        <w:t xml:space="preserve"> and </w:t>
      </w:r>
      <m:oMath>
        <m:r>
          <w:rPr>
            <w:rFonts w:ascii="Cambria Math" w:hAnsi="Cambria Math"/>
            <w:highlight w:val="yellow"/>
            <w:rPrChange w:id="474" w:author="Teixeira, Kristina A." w:date="2020-03-05T11:17:00Z">
              <w:rPr>
                <w:rFonts w:ascii="Cambria Math" w:hAnsi="Cambria Math"/>
              </w:rPr>
            </w:rPrChange>
          </w:rPr>
          <m:t>CP</m:t>
        </m:r>
      </m:oMath>
      <w:r w:rsidRPr="001200F1">
        <w:rPr>
          <w:highlight w:val="yellow"/>
          <w:rPrChange w:id="475" w:author="Teixeira, Kristina A." w:date="2020-03-05T11:17:00Z">
            <w:rPr/>
          </w:rPrChange>
        </w:rPr>
        <w:t xml:space="preserve"> (all droughts and 1999), the lowest </w:t>
      </w:r>
      <m:oMath>
        <m:r>
          <w:rPr>
            <w:rFonts w:ascii="Cambria Math" w:hAnsi="Cambria Math"/>
            <w:highlight w:val="yellow"/>
            <w:rPrChange w:id="476" w:author="Teixeira, Kristina A." w:date="2020-03-05T11:17:00Z">
              <w:rPr>
                <w:rFonts w:ascii="Cambria Math" w:hAnsi="Cambria Math"/>
              </w:rPr>
            </w:rPrChange>
          </w:rPr>
          <m:t>Rt</m:t>
        </m:r>
      </m:oMath>
      <w:r w:rsidRPr="001200F1">
        <w:rPr>
          <w:highlight w:val="yellow"/>
          <w:rPrChange w:id="477" w:author="Teixeira, Kristina A." w:date="2020-03-05T11:17:00Z">
            <w:rPr/>
          </w:rPrChange>
        </w:rPr>
        <w:t xml:space="preserve"> was in suppressed, followed by intermediate, trees</w:t>
      </w:r>
      <w:r>
        <w:t>.</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commentRangeStart w:id="478"/>
      <w:r>
        <w:t xml:space="preserve">Resistance </w:t>
      </w:r>
      <w:commentRangeEnd w:id="478"/>
      <w:r w:rsidR="00584528">
        <w:rPr>
          <w:rStyle w:val="CommentReference"/>
        </w:rPr>
        <w:commentReference w:id="478"/>
      </w:r>
      <w:r>
        <w:t xml:space="preserve">was negatively correlated with </w:t>
      </w:r>
      <m:oMath>
        <m:r>
          <w:rPr>
            <w:rFonts w:ascii="Cambria Math" w:hAnsi="Cambria Math"/>
          </w:rPr>
          <m:t>ln[TWI]</m:t>
        </m:r>
      </m:oMath>
      <w:r>
        <w:t xml:space="preserve"> (Tables 4-5), </w:t>
      </w:r>
      <w:commentRangeStart w:id="479"/>
      <w:del w:id="480" w:author="Gonzalez, Erika B." w:date="2020-02-25T11:35:00Z">
        <w:r w:rsidDel="00EB413A">
          <w:delText xml:space="preserve">negating </w:delText>
        </w:r>
      </w:del>
      <w:ins w:id="481" w:author="Gonzalez, Erika B." w:date="2020-02-25T11:35:00Z">
        <w:r w:rsidR="00EB413A">
          <w:t xml:space="preserve">rejecting </w:t>
        </w:r>
      </w:ins>
      <w:r>
        <w:t xml:space="preserve">the idea that trees in moist microsites would be less affected by </w:t>
      </w:r>
      <w:commentRangeStart w:id="482"/>
      <w:r>
        <w:t>drought</w:t>
      </w:r>
      <w:commentRangeEnd w:id="482"/>
      <w:r w:rsidR="002C4A41">
        <w:rPr>
          <w:rStyle w:val="CommentReference"/>
        </w:rPr>
        <w:commentReference w:id="482"/>
      </w:r>
      <w:r>
        <w:t xml:space="preserve">. </w:t>
      </w:r>
      <w:commentRangeEnd w:id="479"/>
      <w:r w:rsidR="009801C4">
        <w:rPr>
          <w:rStyle w:val="CommentReference"/>
        </w:rPr>
        <w:commentReference w:id="479"/>
      </w:r>
      <w:r>
        <w:t xml:space="preserve">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rejected</w:t>
      </w:r>
      <w:del w:id="483" w:author="Gonzalez, Erika B." w:date="2020-02-25T11:35:00Z">
        <w:r w:rsidDel="00101B0C">
          <w:delText>;</w:delText>
        </w:r>
      </w:del>
      <w:ins w:id="484" w:author="Gonzalez, Erika B." w:date="2020-02-25T11:36:00Z">
        <w:r w:rsidR="00101B0C">
          <w:t xml:space="preserve"> as</w:t>
        </w:r>
      </w:ins>
      <w:r>
        <w:t xml:space="preserve"> the </w:t>
      </w:r>
      <m:oMath>
        <m:r>
          <w:rPr>
            <w:rFonts w:ascii="Cambria Math" w:hAnsi="Cambria Math"/>
          </w:rPr>
          <m:t>ln[H]*ln[TWI]</m:t>
        </m:r>
      </m:oMath>
      <w:r>
        <w:t xml:space="preserve"> interaction was never significant </w:t>
      </w:r>
      <w:commentRangeStart w:id="485"/>
      <w:r>
        <w:t>and had a consistently positive coefficient (</w:t>
      </w:r>
      <w:commentRangeEnd w:id="485"/>
      <w:r w:rsidR="00584528">
        <w:rPr>
          <w:rStyle w:val="CommentReference"/>
        </w:rPr>
        <w:commentReference w:id="485"/>
      </w:r>
      <w:r>
        <w:t>Table 4).</w:t>
      </w:r>
    </w:p>
    <w:p w14:paraId="2BF845D7" w14:textId="77777777" w:rsidR="00AB3A2F" w:rsidRDefault="00AB3A2F" w:rsidP="00AB3A2F">
      <w:pPr>
        <w:pStyle w:val="BodyText"/>
      </w:pPr>
      <w:r>
        <w:rPr>
          <w:i/>
        </w:rPr>
        <w:t>Species’ traits and drought resistance</w:t>
      </w:r>
    </w:p>
    <w:p w14:paraId="6E9C0233" w14:textId="40765817" w:rsidR="00AB3A2F" w:rsidRDefault="00AB3A2F" w:rsidP="00AB3A2F">
      <w:pPr>
        <w:pStyle w:val="BodyText"/>
      </w:pPr>
      <w:r>
        <w:t xml:space="preserve">Hydraulic traits, including </w:t>
      </w:r>
      <w:commentRangeStart w:id="486"/>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486"/>
      <w:r w:rsidR="00CB37D6">
        <w:rPr>
          <w:rStyle w:val="CommentReference"/>
        </w:rPr>
        <w:commentReference w:id="486"/>
      </w:r>
      <w:r>
        <w:t xml:space="preserve">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(dAIC &gt; 1.</w:t>
      </w:r>
      <w:commentRangeStart w:id="487"/>
      <w:r>
        <w:t>0</w:t>
      </w:r>
      <w:commentRangeEnd w:id="487"/>
      <w:r w:rsidR="00BD481C">
        <w:rPr>
          <w:rStyle w:val="CommentReference"/>
        </w:rPr>
        <w:commentReference w:id="487"/>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w:t>
      </w:r>
      <w:r w:rsidRPr="001200F1">
        <w:rPr>
          <w:highlight w:val="yellow"/>
          <w:rPrChange w:id="488" w:author="Teixeira, Kristina A." w:date="2020-03-05T11:18:00Z">
            <w:rPr/>
          </w:rPrChange>
        </w:rPr>
        <w:t xml:space="preserve">models for the three droughts combined and for the 1966 and 1977 droughts individually (Table 5). </w:t>
      </w:r>
      <m:oMath>
        <m:sSub>
          <m:sSubPr>
            <m:ctrlPr>
              <w:rPr>
                <w:rFonts w:ascii="Cambria Math" w:hAnsi="Cambria Math"/>
                <w:highlight w:val="yellow"/>
                <w:rPrChange w:id="489" w:author="Teixeira, Kristina A." w:date="2020-03-05T11:18:00Z">
                  <w:rPr>
                    <w:rFonts w:ascii="Cambria Math" w:hAnsi="Cambria Math"/>
                  </w:rPr>
                </w:rPrChange>
              </w:rPr>
            </m:ctrlPr>
          </m:sSubPr>
          <m:e>
            <m:r>
              <w:rPr>
                <w:rFonts w:ascii="Cambria Math" w:hAnsi="Cambria Math"/>
                <w:highlight w:val="yellow"/>
                <w:rPrChange w:id="490" w:author="Teixeira, Kristina A." w:date="2020-03-05T11:18:00Z">
                  <w:rPr>
                    <w:rFonts w:ascii="Cambria Math" w:hAnsi="Cambria Math"/>
                  </w:rPr>
                </w:rPrChange>
              </w:rPr>
              <m:t>π</m:t>
            </m:r>
          </m:e>
          <m:sub>
            <m:r>
              <w:rPr>
                <w:rFonts w:ascii="Cambria Math" w:hAnsi="Cambria Math"/>
                <w:highlight w:val="yellow"/>
                <w:rPrChange w:id="491" w:author="Teixeira, Kristina A." w:date="2020-03-05T11:18:00Z">
                  <w:rPr>
                    <w:rFonts w:ascii="Cambria Math" w:hAnsi="Cambria Math"/>
                  </w:rPr>
                </w:rPrChange>
              </w:rPr>
              <m:t>tlp</m:t>
            </m:r>
          </m:sub>
        </m:sSub>
      </m:oMath>
      <w:r w:rsidRPr="001200F1">
        <w:rPr>
          <w:highlight w:val="yellow"/>
          <w:rPrChange w:id="492" w:author="Teixeira, Kristina A." w:date="2020-03-05T11:18:00Z">
            <w:rPr/>
          </w:rPrChange>
        </w:rPr>
        <w:t xml:space="preserve"> </w:t>
      </w:r>
      <w:del w:id="493" w:author="Lawren" w:date="2020-03-03T13:51:00Z">
        <w:r w:rsidRPr="001200F1" w:rsidDel="00584528">
          <w:rPr>
            <w:highlight w:val="yellow"/>
            <w:rPrChange w:id="494" w:author="Teixeira, Kristina A." w:date="2020-03-05T11:18:00Z">
              <w:rPr/>
            </w:rPrChange>
          </w:rPr>
          <w:delText xml:space="preserve">did </w:delText>
        </w:r>
      </w:del>
      <w:ins w:id="495" w:author="Lawren" w:date="2020-03-03T13:51:00Z">
        <w:r w:rsidR="00584528" w:rsidRPr="001200F1">
          <w:rPr>
            <w:highlight w:val="yellow"/>
            <w:rPrChange w:id="496" w:author="Teixeira, Kristina A." w:date="2020-03-05T11:18:00Z">
              <w:rPr/>
            </w:rPrChange>
          </w:rPr>
          <w:t xml:space="preserve">was </w:t>
        </w:r>
      </w:ins>
      <w:r w:rsidRPr="001200F1">
        <w:rPr>
          <w:highlight w:val="yellow"/>
          <w:rPrChange w:id="497" w:author="Teixeira, Kristina A." w:date="2020-03-05T11:18:00Z">
            <w:rPr/>
          </w:rPrChange>
        </w:rPr>
        <w:t>not come out significant in any single-variable tests; however, coefficients were consistently negative</w:t>
      </w:r>
      <w:bookmarkStart w:id="498" w:name="_GoBack"/>
      <w:bookmarkEnd w:id="498"/>
      <w:r>
        <w:t xml:space="preser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499" w:name="discussion"/>
      <w:bookmarkEnd w:id="499"/>
      <w:r>
        <w:lastRenderedPageBreak/>
        <w:t>Discussion</w:t>
      </w:r>
    </w:p>
    <w:p w14:paraId="0293E4BE" w14:textId="7A82A2ED" w:rsidR="00AB3A2F" w:rsidRDefault="00AB3A2F" w:rsidP="00AB3A2F">
      <w:pPr>
        <w:pStyle w:val="FirstParagraph"/>
      </w:pPr>
      <w:r>
        <w:t xml:space="preserve">Tree size, microenvironment, and hydraulic traits shaped tree growth responses across three droughts </w:t>
      </w:r>
      <w:ins w:id="500" w:author="Gonzalez, Erika B." w:date="2020-02-25T11:38:00Z">
        <w:r w:rsidR="00101B0C">
          <w:t xml:space="preserve">in </w:t>
        </w:r>
        <w:del w:id="501" w:author="Pederson, Neil" w:date="2020-02-25T15:18:00Z">
          <w:r w:rsidR="00101B0C" w:rsidDel="0034226A">
            <w:delText>the</w:delText>
          </w:r>
        </w:del>
      </w:ins>
      <w:ins w:id="502" w:author="Pederson, Neil" w:date="2020-02-25T15:18:00Z">
        <w:r w:rsidR="0034226A">
          <w:t>our</w:t>
        </w:r>
      </w:ins>
      <w:ins w:id="503" w:author="Gonzalez, Erika B." w:date="2020-02-25T11:38:00Z">
        <w:r w:rsidR="00101B0C">
          <w:t xml:space="preserve"> study </w:t>
        </w:r>
        <w:del w:id="504" w:author="Pederson, Neil" w:date="2020-02-25T15:18:00Z">
          <w:r w:rsidR="00101B0C" w:rsidDel="0034226A">
            <w:delText>area</w:delText>
          </w:r>
        </w:del>
      </w:ins>
      <w:ins w:id="505" w:author="Pederson, Neil" w:date="2020-02-25T15:18:00Z">
        <w:r w:rsidR="0034226A">
          <w:t>site</w:t>
        </w:r>
      </w:ins>
      <w:ins w:id="506" w:author="Gonzalez, Erika B." w:date="2020-02-25T11:38:00Z">
        <w:r w:rsidR="00101B0C">
          <w:t xml:space="preserve">? </w:t>
        </w:r>
      </w:ins>
      <w:r>
        <w:t xml:space="preserve">(Table 1). The greater susceptibility of larger trees to drought, similar to forests worldwide [@bennett_larger_2015], was driven primarily by their height </w:t>
      </w:r>
      <w:ins w:id="507" w:author="Lawren" w:date="2020-03-03T13:55:00Z">
        <w:r w:rsidR="0042203A">
          <w:t xml:space="preserve">rather than crown exposure </w:t>
        </w:r>
      </w:ins>
      <w:r>
        <w:t xml:space="preserve">[@liu_effect_1993; @stovall_tree_2019]. There was a marginal additional effect of crown exposure, with a tendency for lowest </w:t>
      </w:r>
      <w:commentRangeStart w:id="508"/>
      <m:oMath>
        <m:r>
          <w:rPr>
            <w:rFonts w:ascii="Cambria Math" w:hAnsi="Cambria Math"/>
          </w:rPr>
          <m:t>Rt</m:t>
        </m:r>
        <w:commentRangeEnd w:id="508"/>
        <m:r>
          <m:rPr>
            <m:sty m:val="p"/>
          </m:rPr>
          <w:rPr>
            <w:rStyle w:val="CommentReference"/>
          </w:rPr>
          <w:commentReference w:id="508"/>
        </m:r>
      </m:oMath>
      <w:r>
        <w:t xml:space="preserve"> among the most exposed (dominant) and suppressed trees. </w:t>
      </w:r>
      <w:moveFromRangeStart w:id="509" w:author="Lawren" w:date="2020-03-03T13:55:00Z" w:name="move34136170"/>
      <w:moveFrom w:id="510" w:author="Lawren" w:date="2020-03-03T13:55:00Z">
        <w:r w:rsidDel="0042203A">
          <w:t xml:space="preserve">There was no evidence that soil water availability increased drought resistance; in contrast, trees in wetter topographic positions had lower </w:t>
        </w:r>
        <m:oMath>
          <m:r>
            <w:rPr>
              <w:rFonts w:ascii="Cambria Math" w:hAnsi="Cambria Math"/>
            </w:rPr>
            <m:t>Rt</m:t>
          </m:r>
        </m:oMath>
        <w:r w:rsidDel="0042203A">
          <w:t xml:space="preserve"> (consistent with @zuleta_drought-induced_2017; @stovall_tree_2019), and the larger potential rooting volume of large trees provided no advantage in the drier microenvironments. </w:t>
        </w:r>
      </w:moveFrom>
      <w:moveFromRangeEnd w:id="509"/>
      <w:r>
        <w:t xml:space="preserve">The negative effect of height on </w:t>
      </w:r>
      <m:oMath>
        <m:r>
          <w:rPr>
            <w:rFonts w:ascii="Cambria Math" w:hAnsi="Cambria Math"/>
          </w:rPr>
          <m:t>Rt</m:t>
        </m:r>
      </m:oMath>
      <w:r>
        <w:t xml:space="preserve"> held </w:t>
      </w:r>
      <w:del w:id="511" w:author="McShea, William J." w:date="2020-02-21T15:23:00Z">
        <w:r w:rsidDel="00BD481C">
          <w:delText>when</w:delText>
        </w:r>
      </w:del>
      <w:ins w:id="512" w:author="McShea, William J." w:date="2020-02-21T15:23:00Z">
        <w:r w:rsidR="00BD481C">
          <w:t xml:space="preserve"> after</w:t>
        </w:r>
      </w:ins>
      <w:del w:id="513" w:author="McShea, William J." w:date="2020-02-21T15:23:00Z">
        <w:r w:rsidDel="00BD481C">
          <w:delText xml:space="preserve"> also</w:delText>
        </w:r>
      </w:del>
      <w:r>
        <w:t xml:space="preserve"> accounting for species’ traits. </w:t>
      </w:r>
      <w:moveToRangeStart w:id="514" w:author="Lawren" w:date="2020-03-03T13:55:00Z" w:name="move34136170"/>
      <w:moveTo w:id="515" w:author="Lawren" w:date="2020-03-03T13:55:00Z">
        <w:r w:rsidR="0042203A">
          <w:t xml:space="preserve">There was no evidence that soil water availability increased drought resistance; in contrast, trees in wetter topographic positions had lower </w:t>
        </w:r>
        <m:oMath>
          <m:r>
            <w:rPr>
              <w:rFonts w:ascii="Cambria Math" w:hAnsi="Cambria Math"/>
            </w:rPr>
            <m:t>Rt</m:t>
          </m:r>
        </m:oMath>
        <w:r w:rsidR="0042203A">
          <w:t xml:space="preserve"> (consistent with @zuleta_drought-induced_2017; @stovall_tree_2019), and the larger potential rooting volume of large trees provided no advantage in the drier microenvironments. </w:t>
        </w:r>
      </w:moveTo>
      <w:moveToRangeEnd w:id="514"/>
      <w:r>
        <w:t xml:space="preserve">Drought sensitivity was not consistently linked to species’ </w:t>
      </w:r>
      <m:oMath>
        <m:r>
          <w:rPr>
            <w:rFonts w:ascii="Cambria Math" w:hAnsi="Cambria Math"/>
          </w:rPr>
          <m:t>LMA</m:t>
        </m:r>
      </m:oMath>
      <w:r>
        <w:t xml:space="preserve">, </w:t>
      </w:r>
      <m:oMath>
        <m:r>
          <w:rPr>
            <w:rFonts w:ascii="Cambria Math" w:hAnsi="Cambria Math"/>
          </w:rPr>
          <m:t>WD</m:t>
        </m:r>
      </m:oMath>
      <w:r>
        <w:t>, or xylem architecture, but was negatively correlated with the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the top overall model and the top models for two of the three individual droughts [@scoffoni_leaf_2014;@bartlett_correlations_2016; @medeiros_extensive_2019]. </w:t>
      </w:r>
      <w:del w:id="516" w:author="Lawren" w:date="2020-03-03T13:56:00Z">
        <w:r w:rsidDel="0042203A">
          <w:delText>This is a novel finding in that</w:delText>
        </w:r>
      </w:del>
      <w:ins w:id="517" w:author="Lawren" w:date="2020-03-03T13:56:00Z">
        <w:r w:rsidR="0042203A">
          <w:t>Indeed, this is the first report to our knowledge linking</w:t>
        </w:r>
      </w:ins>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del w:id="518" w:author="Lawren" w:date="2020-03-03T13:56:00Z">
        <w:r w:rsidDel="0042203A">
          <w:delText xml:space="preserve">have not previously been linked </w:delText>
        </w:r>
      </w:del>
      <w:r>
        <w:t xml:space="preserve">to </w:t>
      </w:r>
      <w:ins w:id="519" w:author="Lawren" w:date="2020-03-03T13:56:00Z">
        <w:r w:rsidR="0042203A">
          <w:t xml:space="preserve">growth reduction during </w:t>
        </w:r>
      </w:ins>
      <w:r>
        <w:t>drought</w:t>
      </w:r>
      <w:del w:id="520" w:author="Lawren" w:date="2020-03-03T13:56:00Z">
        <w:r w:rsidDel="0042203A">
          <w:delText xml:space="preserve"> growth responses</w:delText>
        </w:r>
      </w:del>
      <w:r>
        <w:t xml:space="preserve">. The direction of responses was mostly consistent across droughts, supporting the </w:t>
      </w:r>
      <w:del w:id="521" w:author="Gonzalez, Erika B." w:date="2020-02-25T11:40:00Z">
        <w:r w:rsidDel="00101B0C">
          <w:delText xml:space="preserve">conclusion </w:delText>
        </w:r>
      </w:del>
      <w:ins w:id="522" w:author="Gonzalez, Erika B." w:date="2020-02-25T11:40:00Z">
        <w:r w:rsidR="00101B0C">
          <w:t xml:space="preserve">premise </w:t>
        </w:r>
      </w:ins>
      <w:r>
        <w:t xml:space="preserve">that they were driven by fundamental physiological mechanisms. However, the strengths of each predictor </w:t>
      </w:r>
      <w:commentRangeStart w:id="523"/>
      <w:r>
        <w:t xml:space="preserve">varied across droughts </w:t>
      </w:r>
      <w:commentRangeEnd w:id="523"/>
      <w:r w:rsidR="00101184">
        <w:rPr>
          <w:rStyle w:val="CommentReference"/>
        </w:rPr>
        <w:commentReference w:id="523"/>
      </w:r>
      <w:r>
        <w:t xml:space="preserve">(Tables 4-5), indicating that drought characteristics interact with tree size, microenvironment, and traits to shape which individuals are most affected. </w:t>
      </w:r>
      <w:commentRangeStart w:id="524"/>
      <w:r>
        <w:t>These findings significantly advance our knowledge of the factors that confer vulnerability or resistance on trees during drought.</w:t>
      </w:r>
      <w:commentRangeEnd w:id="524"/>
      <w:r w:rsidR="00BD481C">
        <w:rPr>
          <w:rStyle w:val="CommentReference"/>
        </w:rPr>
        <w:commentReference w:id="524"/>
      </w:r>
    </w:p>
    <w:p w14:paraId="7EBAF1A9" w14:textId="02313A68" w:rsidR="00AB3A2F" w:rsidRDefault="00AB3A2F" w:rsidP="00AB3A2F">
      <w:pPr>
        <w:pStyle w:val="BodyText"/>
      </w:pPr>
      <w:r>
        <w:t xml:space="preserve">The droughts considered here were of a magnitude that has occurred with an average frequency of approximately one per 10-15 years (Fig. 1a, @helcoski_growing_2019) and had </w:t>
      </w:r>
      <w:del w:id="525" w:author="Lawren" w:date="2020-03-03T13:57:00Z">
        <w:r w:rsidDel="0042203A">
          <w:delText xml:space="preserve">modest </w:delText>
        </w:r>
      </w:del>
      <w:ins w:id="526" w:author="Lawren" w:date="2020-03-03T13:57:00Z">
        <w:r w:rsidR="0042203A">
          <w:t xml:space="preserve">substantial </w:t>
        </w:r>
      </w:ins>
      <w:r>
        <w:t xml:space="preserve">impacts on tree growth (Fig. 1b). These droughts were classified as severe (1977) or extreme (1966, 1999) according to the PDSI metric and have been linked to tree mortality in the eastern United States [@druckenbrod_redefining_2019]; however, extreme, multiannual droughts </w:t>
      </w:r>
      <w:del w:id="527" w:author="Pederson, Neil" w:date="2020-02-25T15:21:00Z">
        <w:r w:rsidDel="000E7D9A">
          <w:delText>(“</w:delText>
        </w:r>
      </w:del>
      <w:ins w:id="528" w:author="Pederson, Neil" w:date="2020-02-25T15:21:00Z">
        <w:r w:rsidR="000E7D9A">
          <w:t>or so-called “</w:t>
        </w:r>
      </w:ins>
      <w:r>
        <w:t>megadroughts</w:t>
      </w:r>
      <w:del w:id="529" w:author="Pederson, Neil" w:date="2020-02-25T15:21:00Z">
        <w:r w:rsidDel="000E7D9A">
          <w:delText xml:space="preserve">”) </w:delText>
        </w:r>
      </w:del>
      <w:ins w:id="530" w:author="Pederson, Neil" w:date="2020-02-25T15:21:00Z">
        <w:r w:rsidR="000E7D9A">
          <w:t xml:space="preserve">”, droughts of 10 years or more, </w:t>
        </w:r>
      </w:ins>
      <w:r>
        <w:t xml:space="preserve">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w:t>
      </w:r>
      <w:commentRangeStart w:id="531"/>
      <w:r>
        <w:t xml:space="preserve">It may be notable that </w:t>
      </w:r>
      <w:commentRangeEnd w:id="531"/>
      <w:r w:rsidR="0042203A">
        <w:rPr>
          <w:rStyle w:val="CommentReference"/>
        </w:rPr>
        <w:commentReference w:id="531"/>
      </w:r>
      <w:r>
        <w:t xml:space="preserve">the tendency for large trees to have lowest resistance was most pronounced in this drought, consistent with other findings that this </w:t>
      </w:r>
      <w:del w:id="532" w:author="Gonzalez, Erika B." w:date="2020-02-25T11:43:00Z">
        <w:r w:rsidDel="00101B0C">
          <w:delText xml:space="preserve">tendency </w:delText>
        </w:r>
      </w:del>
      <w:ins w:id="533" w:author="Gonzalez, Erika B." w:date="2020-02-25T11:43:00Z">
        <w:r w:rsidR="00101B0C">
          <w:t xml:space="preserve">phycological response </w:t>
        </w:r>
      </w:ins>
      <w:r>
        <w:t xml:space="preserve">increases with drought strength [@bennett_larger_2015; @stovall_tree_2019]. Across all three droughts, the majority of trees experienced reduced growth, but a substantial portion had increased growth (Fig. 1b), potentially due to decreased leaf area of competitors during the </w:t>
      </w:r>
      <w:commentRangeStart w:id="534"/>
      <w:r>
        <w:t>drought</w:t>
      </w:r>
      <w:commentRangeEnd w:id="534"/>
      <w:r w:rsidR="000E7D9A">
        <w:rPr>
          <w:rStyle w:val="CommentReference"/>
        </w:rPr>
        <w:commentReference w:id="534"/>
      </w:r>
      <w:commentRangeStart w:id="535"/>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535"/>
      <w:r w:rsidR="000A731B">
        <w:rPr>
          <w:rStyle w:val="CommentReference"/>
        </w:rPr>
        <w:commentReference w:id="535"/>
      </w:r>
      <w:r>
        <w:t>(Table 5).</w:t>
      </w:r>
    </w:p>
    <w:p w14:paraId="64D5D9C7" w14:textId="0A2EA196"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w:t>
      </w:r>
      <w:r>
        <w:lastRenderedPageBreak/>
        <w:t>biophysical constraints make it impossible for trees to efficiently transport water to great heights and simultaneously maintain strong resistance and resilience to drought-induced embolism [@olson_plant_2018; @couvreur_water_2018; @roskilly_conflicting_2019]. However, th</w:t>
      </w:r>
      <w:del w:id="536" w:author="Lawren" w:date="2020-03-03T13:58:00Z">
        <w:r w:rsidDel="0042203A">
          <w:delText>is result must be interpreted with some caution, given that</w:delText>
        </w:r>
      </w:del>
      <w:ins w:id="537" w:author="Lawren" w:date="2020-03-03T13:58:00Z">
        <w:r w:rsidR="0042203A">
          <w:t>e</w:t>
        </w:r>
      </w:ins>
      <w:r>
        <w:t xml:space="preserve">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538" w:author="Gonzalez, Erika B." w:date="2020-02-25T11:46:00Z">
        <w:r w:rsidDel="008A3C00">
          <w:delText xml:space="preserve">extra </w:delText>
        </w:r>
      </w:del>
      <w:ins w:id="539" w:author="Gonzalez, Erika B." w:date="2020-02-25T11:46:00Z">
        <w:r w:rsidR="008A3C00">
          <w:t xml:space="preserve">additional </w:t>
        </w:r>
      </w:ins>
      <w:r>
        <w:t xml:space="preserve">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w:t>
      </w:r>
      <w:commentRangeStart w:id="540"/>
      <w:r>
        <w:t>position</w:t>
      </w:r>
      <w:commentRangeEnd w:id="540"/>
      <w:r w:rsidR="008F0050">
        <w:rPr>
          <w:rStyle w:val="CommentReference"/>
        </w:rPr>
        <w:commentReference w:id="540"/>
      </w:r>
      <w:r>
        <w:t xml:space="preserve">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1">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04A6DA8A"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2">
        <w:r>
          <w:rPr>
            <w:rStyle w:val="Hyperlink"/>
          </w:rPr>
          <w:t>Fletcher et al. 2018</w:t>
        </w:r>
      </w:hyperlink>
      <w:r>
        <w:t xml:space="preserve">), and our findings indicate that these </w:t>
      </w:r>
      <w:r>
        <w:lastRenderedPageBreak/>
        <w:t xml:space="preserve">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w:t>
      </w:r>
      <w:ins w:id="541" w:author="Stovall, Atticus (GSFC-618.0)[UNIVERSITIES SPACE RESEARCH ASSOCIATION]" w:date="2020-02-28T16:33:00Z">
        <w:r w:rsidR="009801C4">
          <w:t>n</w:t>
        </w:r>
      </w:ins>
      <w:del w:id="542" w:author="Stovall, Atticus (GSFC-618.0)[UNIVERSITIES SPACE RESEARCH ASSOCIATION]" w:date="2020-02-28T16:33:00Z">
        <w:r w:rsidDel="009801C4">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w:t>
      </w:r>
      <w:del w:id="543" w:author="Lawren" w:date="2020-03-03T14:10:00Z">
        <w:r w:rsidDel="000D1682">
          <w:delText xml:space="preserve">don’t </w:delText>
        </w:r>
      </w:del>
      <w:ins w:id="544" w:author="Lawren" w:date="2020-03-03T14:10:00Z">
        <w:r w:rsidR="000D1682">
          <w:t xml:space="preserve">do not </w:t>
        </w:r>
      </w:ins>
      <w:r>
        <w:t xml:space="preserve">form annual rings, and for diverse tropical forests. Although progress is being made for the tropics [@schongart_dendroecological_2017], a full linkage </w:t>
      </w:r>
      <w:ins w:id="545" w:author="Stovall, Atticus (GSFC-618.0)[UNIVERSITIES SPACE RESEARCH ASSOCIATION]" w:date="2020-02-28T16:34:00Z">
        <w:r w:rsidR="009801C4">
          <w:t xml:space="preserve">of </w:t>
        </w:r>
      </w:ins>
      <w:r>
        <w:t>hydraulic traits to drought responses would be invaluable for forecasting how little-known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commentRangeStart w:id="546"/>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commentRangeEnd w:id="546"/>
      <w:proofErr w:type="spellEnd"/>
      <w:r w:rsidR="000440A7">
        <w:rPr>
          <w:rStyle w:val="CommentReference"/>
        </w:rPr>
        <w:commentReference w:id="546"/>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547" w:name="acknowledgements"/>
      <w:bookmarkEnd w:id="547"/>
      <w:r>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548" w:author="McShea, William J." w:date="2020-02-21T15:28:00Z">
        <w:r w:rsidR="000A731B">
          <w:t>ps</w:t>
        </w:r>
      </w:ins>
      <w:del w:id="549"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w:t>
      </w:r>
      <w:r>
        <w:lastRenderedPageBreak/>
        <w:t xml:space="preserve">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550" w:name="author-contribution"/>
      <w:bookmarkEnd w:id="550"/>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1200F1"/>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 w:date="2020-03-02T14:21:00Z" w:initials="L">
    <w:p w14:paraId="0761AC04" w14:textId="6679676A" w:rsidR="007B0F33" w:rsidRDefault="007B0F33">
      <w:pPr>
        <w:pStyle w:val="CommentText"/>
      </w:pPr>
      <w:r>
        <w:rPr>
          <w:rStyle w:val="CommentReference"/>
        </w:rPr>
        <w:annotationRef/>
      </w:r>
      <w:r>
        <w:t>Not sure this is great yet, but suggest to include dendrochronology in the title, as this synthesis seems a real breakthrough to me!</w:t>
      </w:r>
    </w:p>
  </w:comment>
  <w:comment w:id="17" w:author="Lawren" w:date="2020-03-02T15:33:00Z" w:initials="L">
    <w:p w14:paraId="3C77D060" w14:textId="4EB1D182" w:rsidR="000F581A" w:rsidRDefault="000F581A">
      <w:pPr>
        <w:pStyle w:val="CommentText"/>
      </w:pPr>
      <w:r>
        <w:rPr>
          <w:rStyle w:val="CommentReference"/>
        </w:rPr>
        <w:annotationRef/>
      </w:r>
      <w:r>
        <w:t>Does this mean within species? Suggest clarify</w:t>
      </w:r>
    </w:p>
  </w:comment>
  <w:comment w:id="18" w:author="Pederson, Neil" w:date="2020-02-25T14:38:00Z" w:initials="PN">
    <w:p w14:paraId="74460A71" w14:textId="21A981CE" w:rsidR="00546508" w:rsidRDefault="00546508">
      <w:pPr>
        <w:pStyle w:val="CommentText"/>
      </w:pPr>
      <w:r>
        <w:rPr>
          <w:rStyle w:val="CommentReference"/>
        </w:rPr>
        <w:annotationRef/>
      </w:r>
      <w:r>
        <w:t>So cool. Follows Darcy’s Law</w:t>
      </w:r>
      <w:r w:rsidR="005B2619">
        <w:t>, in a way</w:t>
      </w:r>
    </w:p>
  </w:comment>
  <w:comment w:id="19" w:author="Stovall, Atticus (GSFC-618.0)[UNIVERSITIES SPACE RESEARCH ASSOCIATION]" w:date="2020-02-27T16:01:00Z" w:initials="SA(SRA">
    <w:p w14:paraId="3D7AC8D3" w14:textId="10CF6135" w:rsidR="009801C4" w:rsidRDefault="009801C4">
      <w:pPr>
        <w:pStyle w:val="CommentText"/>
      </w:pPr>
      <w:r>
        <w:rPr>
          <w:rStyle w:val="CommentReference"/>
        </w:rPr>
        <w:annotationRef/>
      </w:r>
      <w:r>
        <w:t>I second that! Cool!</w:t>
      </w:r>
    </w:p>
  </w:comment>
  <w:comment w:id="20" w:author="Lawren" w:date="2020-03-02T15:34:00Z" w:initials="L">
    <w:p w14:paraId="4FACA55C" w14:textId="7E625BF8" w:rsidR="000F581A" w:rsidRDefault="000F581A">
      <w:pPr>
        <w:pStyle w:val="CommentText"/>
      </w:pPr>
      <w:r>
        <w:rPr>
          <w:rStyle w:val="CommentReference"/>
        </w:rPr>
        <w:annotationRef/>
      </w:r>
      <w:r>
        <w:t>If we say “influence” some reviewers will say there’s nothing novel here…</w:t>
      </w:r>
    </w:p>
  </w:comment>
  <w:comment w:id="23"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25" w:author="Lawren" w:date="2020-03-02T17:38:00Z" w:initials="L">
    <w:p w14:paraId="5F918DC4" w14:textId="6448EF36" w:rsidR="00CD74AE" w:rsidRDefault="00CD74AE">
      <w:pPr>
        <w:pStyle w:val="CommentText"/>
      </w:pPr>
      <w:r>
        <w:rPr>
          <w:rStyle w:val="CommentReference"/>
        </w:rPr>
        <w:annotationRef/>
      </w:r>
      <w:r w:rsidRPr="00AA687D">
        <w:rPr>
          <w:highlight w:val="yellow"/>
        </w:rPr>
        <w:t>Intro needs some streamlining—there is repetition… also too long (assuming we don’t want &gt; 3 pages double spaced)</w:t>
      </w:r>
    </w:p>
  </w:comment>
  <w:comment w:id="28" w:author="Pederson, Neil" w:date="2020-02-25T14:44:00Z" w:initials="PN">
    <w:p w14:paraId="4400C54B" w14:textId="504E2DB5" w:rsidR="00DD1054" w:rsidRDefault="00DD1054">
      <w:pPr>
        <w:pStyle w:val="CommentText"/>
      </w:pPr>
      <w:r>
        <w:rPr>
          <w:rStyle w:val="CommentReference"/>
        </w:rPr>
        <w:annotationRef/>
      </w:r>
      <w:r>
        <w:t xml:space="preserve">Good paper to cite is this one: </w:t>
      </w:r>
      <w:hyperlink r:id="rId1" w:history="1">
        <w:r w:rsidRPr="00CF09B1">
          <w:rPr>
            <w:rStyle w:val="Hyperlink"/>
          </w:rPr>
          <w:t>https://advances.sciencemag.org/content/1/1/e1400082?</w:t>
        </w:r>
      </w:hyperlink>
      <w:r>
        <w:t xml:space="preserve"> </w:t>
      </w:r>
    </w:p>
    <w:p w14:paraId="1ABB2536" w14:textId="77777777" w:rsidR="00DD1054" w:rsidRDefault="00DD1054">
      <w:pPr>
        <w:pStyle w:val="CommentText"/>
      </w:pPr>
    </w:p>
    <w:p w14:paraId="554AA277" w14:textId="7E7363C9" w:rsidR="00DD1054" w:rsidRDefault="00DD1054">
      <w:pPr>
        <w:pStyle w:val="CommentText"/>
      </w:pPr>
      <w:r>
        <w:t>Benjamin I Cook’s work, in general shows this.</w:t>
      </w:r>
    </w:p>
  </w:comment>
  <w:comment w:id="29"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1200F1" w:rsidP="0080195A">
      <w:pPr>
        <w:pStyle w:val="CommentText"/>
      </w:pPr>
      <w:hyperlink r:id="rId2" w:history="1">
        <w:r w:rsidR="0080195A">
          <w:rPr>
            <w:rStyle w:val="Hyperlink"/>
          </w:rPr>
          <w:t>https://www.sciencedirect.com/science/article/pii/S0012825218306421</w:t>
        </w:r>
      </w:hyperlink>
    </w:p>
  </w:comment>
  <w:comment w:id="99" w:author="Lawren" w:date="2020-03-02T15:58:00Z" w:initials="L">
    <w:p w14:paraId="33FD1E07" w14:textId="64FD6F85" w:rsidR="00F21FC3" w:rsidRDefault="00F21FC3">
      <w:pPr>
        <w:pStyle w:val="CommentText"/>
      </w:pPr>
      <w:r>
        <w:rPr>
          <w:rStyle w:val="CommentReference"/>
        </w:rPr>
        <w:annotationRef/>
      </w:r>
      <w:r w:rsidRPr="00773A2A">
        <w:rPr>
          <w:highlight w:val="yellow"/>
        </w:rPr>
        <w:t>… how species are distributed with respect to size. Not clear to me what this means. Do you mean in a given forest, i.e., size-abundance distribution? Do we test that?</w:t>
      </w:r>
    </w:p>
  </w:comment>
  <w:comment w:id="100"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1200F1">
      <w:pPr>
        <w:pStyle w:val="CommentText"/>
        <w:rPr>
          <w:b/>
          <w:bCs/>
        </w:rPr>
      </w:pPr>
      <w:hyperlink r:id="rId3" w:history="1">
        <w:r w:rsidR="00B97354">
          <w:rPr>
            <w:rStyle w:val="Hyperlink"/>
          </w:rPr>
          <w:t>https://iopscience.iop.org/article/10.1088/1748-9326/aacadd/pdf</w:t>
        </w:r>
      </w:hyperlink>
    </w:p>
  </w:comment>
  <w:comment w:id="101" w:author="Stovall, Atticus (GSFC-618.0)[UNIVERSITIES SPACE RESEARCH ASSOCIATION]" w:date="2020-02-28T15:51:00Z" w:initials="SA(SRA">
    <w:p w14:paraId="228066A4" w14:textId="22D024C9" w:rsidR="009801C4" w:rsidRDefault="009801C4">
      <w:pPr>
        <w:pStyle w:val="CommentText"/>
      </w:pPr>
      <w:r>
        <w:rPr>
          <w:rStyle w:val="CommentReference"/>
        </w:rPr>
        <w:annotationRef/>
      </w:r>
      <w:r>
        <w:t>I would avoid this one. It has some methodological flaws that make their conclusions very shaky.</w:t>
      </w:r>
    </w:p>
  </w:comment>
  <w:comment w:id="102" w:author="Pederson, Neil" w:date="2020-02-25T14:47:00Z" w:initials="PN">
    <w:p w14:paraId="1C4D2270" w14:textId="6575D18D" w:rsidR="00DD1054" w:rsidRDefault="00DD1054">
      <w:pPr>
        <w:pStyle w:val="CommentText"/>
      </w:pPr>
      <w:r>
        <w:rPr>
          <w:rStyle w:val="CommentReference"/>
        </w:rPr>
        <w:annotationRef/>
      </w:r>
      <w:r>
        <w:t xml:space="preserve">This is tested a bit along the eastern US seaboard: </w:t>
      </w:r>
      <w:hyperlink r:id="rId4" w:history="1">
        <w:r w:rsidR="008667AF" w:rsidRPr="00CF09B1">
          <w:rPr>
            <w:rStyle w:val="Hyperlink"/>
          </w:rPr>
          <w:t>https://onlinelibrary.wiley.com/doi/full/10.1111/jbi.12462</w:t>
        </w:r>
      </w:hyperlink>
      <w:r w:rsidR="008667AF">
        <w:t xml:space="preserve"> </w:t>
      </w:r>
    </w:p>
  </w:comment>
  <w:comment w:id="117" w:author="McShea, William J." w:date="2020-02-20T14:14:00Z" w:initials="MWJ">
    <w:p w14:paraId="0C264E15" w14:textId="77777777" w:rsidR="005118D2" w:rsidRDefault="005118D2">
      <w:pPr>
        <w:pStyle w:val="CommentText"/>
      </w:pPr>
      <w:r>
        <w:rPr>
          <w:rStyle w:val="CommentReference"/>
        </w:rPr>
        <w:annotationRef/>
      </w:r>
      <w:r>
        <w:t>Loss or lost</w:t>
      </w:r>
    </w:p>
  </w:comment>
  <w:comment w:id="137" w:author="Lawren" w:date="2020-03-02T16:12:00Z" w:initials="L">
    <w:p w14:paraId="1E23DBB9" w14:textId="140C8014" w:rsidR="00932091" w:rsidRDefault="00932091">
      <w:pPr>
        <w:pStyle w:val="CommentText"/>
      </w:pPr>
      <w:r>
        <w:rPr>
          <w:rStyle w:val="CommentReference"/>
        </w:rPr>
        <w:annotationRef/>
      </w:r>
      <w:r w:rsidRPr="00773A2A">
        <w:rPr>
          <w:highlight w:val="red"/>
        </w:rPr>
        <w:t xml:space="preserve">Suggest not to italicize </w:t>
      </w:r>
      <w:proofErr w:type="spellStart"/>
      <w:r w:rsidRPr="00773A2A">
        <w:rPr>
          <w:highlight w:val="red"/>
        </w:rPr>
        <w:t>tlp</w:t>
      </w:r>
      <w:proofErr w:type="spellEnd"/>
      <w:r w:rsidRPr="00773A2A">
        <w:rPr>
          <w:highlight w:val="red"/>
        </w:rPr>
        <w:t xml:space="preserve"> in the subscript</w:t>
      </w:r>
    </w:p>
  </w:comment>
  <w:comment w:id="138" w:author="Teixeira, Kristina A." w:date="2020-03-04T05:49:00Z" w:initials="TKA">
    <w:p w14:paraId="21BF1B4B" w14:textId="3B86D214" w:rsidR="00773A2A" w:rsidRDefault="00773A2A">
      <w:pPr>
        <w:pStyle w:val="CommentText"/>
      </w:pPr>
      <w:r>
        <w:rPr>
          <w:rStyle w:val="CommentReference"/>
        </w:rPr>
        <w:annotationRef/>
      </w:r>
    </w:p>
  </w:comment>
  <w:comment w:id="139" w:author="Teixeira, Kristina A." w:date="2020-03-04T05:49:00Z" w:initials="TKA">
    <w:p w14:paraId="10E68935" w14:textId="772A7856" w:rsidR="00773A2A" w:rsidRDefault="00773A2A">
      <w:pPr>
        <w:pStyle w:val="CommentText"/>
      </w:pPr>
      <w:r>
        <w:rPr>
          <w:rStyle w:val="CommentReference"/>
        </w:rPr>
        <w:annotationRef/>
      </w:r>
    </w:p>
  </w:comment>
  <w:comment w:id="140" w:author="Teixeira, Kristina A." w:date="2020-03-04T05:50:00Z" w:initials="TKA">
    <w:p w14:paraId="5BF0E89A" w14:textId="44184D16" w:rsidR="00773A2A" w:rsidRDefault="00773A2A">
      <w:pPr>
        <w:pStyle w:val="CommentText"/>
      </w:pPr>
      <w:r>
        <w:rPr>
          <w:rStyle w:val="CommentReference"/>
        </w:rPr>
        <w:annotationRef/>
      </w:r>
    </w:p>
  </w:comment>
  <w:comment w:id="141" w:author="Lawren" w:date="2020-03-02T16:13:00Z" w:initials="L">
    <w:p w14:paraId="3E9A3EF5" w14:textId="2A3A1376" w:rsidR="00932091" w:rsidRDefault="00932091">
      <w:pPr>
        <w:pStyle w:val="CommentText"/>
      </w:pPr>
      <w:r>
        <w:rPr>
          <w:rStyle w:val="CommentReference"/>
        </w:rPr>
        <w:annotationRef/>
      </w:r>
      <w:r w:rsidRPr="00773A2A">
        <w:rPr>
          <w:highlight w:val="yellow"/>
        </w:rPr>
        <w:t>This is too long and vague…</w:t>
      </w:r>
    </w:p>
  </w:comment>
  <w:comment w:id="142" w:author="Gonzalez, Erika B." w:date="2020-02-25T10:45:00Z" w:initials="GEB">
    <w:p w14:paraId="55B74CC4" w14:textId="77777777" w:rsidR="004E5D98" w:rsidRPr="004E5D98" w:rsidRDefault="004E5D98">
      <w:pPr>
        <w:pStyle w:val="CommentText"/>
        <w:rPr>
          <w:b/>
          <w:bCs/>
        </w:rPr>
      </w:pPr>
      <w:r>
        <w:rPr>
          <w:rStyle w:val="CommentReference"/>
        </w:rPr>
        <w:annotationRef/>
      </w:r>
      <w:r>
        <w:t>Good to read and cite;</w:t>
      </w:r>
    </w:p>
    <w:p w14:paraId="152C12C7" w14:textId="67574077" w:rsidR="004E5D98" w:rsidRDefault="004E5D98">
      <w:pPr>
        <w:pStyle w:val="CommentText"/>
      </w:pPr>
      <w:r w:rsidRPr="004E5D98">
        <w:rPr>
          <w:b/>
          <w:bCs/>
        </w:rPr>
        <w:t>Conifer radial growth response to recent seasonal warming and drought from the southwestern USA</w:t>
      </w:r>
    </w:p>
    <w:p w14:paraId="04F1D6E9" w14:textId="123F39B0" w:rsidR="004E5D98" w:rsidRDefault="001200F1">
      <w:pPr>
        <w:pStyle w:val="CommentText"/>
      </w:pPr>
      <w:hyperlink r:id="rId5" w:history="1">
        <w:r w:rsidR="004E5D98">
          <w:rPr>
            <w:rStyle w:val="Hyperlink"/>
          </w:rPr>
          <w:t>https://www.fs.fed.us/rm/pubs_journals/2018/rmrs_2018_truettner_c001.pdf</w:t>
        </w:r>
      </w:hyperlink>
    </w:p>
  </w:comment>
  <w:comment w:id="146" w:author="Pederson, Neil" w:date="2020-02-25T14:54:00Z" w:initials="PN">
    <w:p w14:paraId="2FAC4945" w14:textId="77777777" w:rsidR="00116803" w:rsidRDefault="00116803">
      <w:pPr>
        <w:pStyle w:val="CommentText"/>
      </w:pPr>
      <w:r>
        <w:rPr>
          <w:rStyle w:val="CommentReference"/>
        </w:rPr>
        <w:annotationRef/>
      </w:r>
      <w:r>
        <w:t>side note: in your region, there has been much less drought, fewer extended droughts, or less severe droughts during the period of field studies than vs the time of some of the oldest trees. Tree rings can help overcome this limitation/many field studies are biased to one of the wettest eras of the last 500 years:</w:t>
      </w:r>
    </w:p>
    <w:p w14:paraId="7BC3ACFE" w14:textId="77777777" w:rsidR="00116803" w:rsidRDefault="00116803">
      <w:pPr>
        <w:pStyle w:val="CommentText"/>
      </w:pPr>
    </w:p>
    <w:p w14:paraId="16D535FB" w14:textId="49C465DC" w:rsidR="00116803" w:rsidRDefault="001200F1">
      <w:pPr>
        <w:pStyle w:val="CommentText"/>
      </w:pPr>
      <w:hyperlink r:id="rId6" w:history="1">
        <w:r w:rsidR="00116803" w:rsidRPr="00CF09B1">
          <w:rPr>
            <w:rStyle w:val="Hyperlink"/>
          </w:rPr>
          <w:t>https://onlinelibrary.wiley.com/doi/full/10.1111/gcb.12779</w:t>
        </w:r>
      </w:hyperlink>
      <w:r w:rsidR="00116803">
        <w:t xml:space="preserve"> </w:t>
      </w:r>
    </w:p>
  </w:comment>
  <w:comment w:id="150" w:author="Lawren" w:date="2020-03-02T16:14:00Z" w:initials="L">
    <w:p w14:paraId="11094EF7" w14:textId="52A1FB0A" w:rsidR="00932091" w:rsidRDefault="00932091">
      <w:pPr>
        <w:pStyle w:val="CommentText"/>
      </w:pPr>
      <w:r>
        <w:rPr>
          <w:rStyle w:val="CommentReference"/>
        </w:rPr>
        <w:annotationRef/>
      </w:r>
      <w:r w:rsidRPr="00AA687D">
        <w:rPr>
          <w:highlight w:val="yellow"/>
        </w:rPr>
        <w:t>check repetition… I think this is the 3</w:t>
      </w:r>
      <w:r w:rsidRPr="00AA687D">
        <w:rPr>
          <w:highlight w:val="yellow"/>
          <w:vertAlign w:val="superscript"/>
        </w:rPr>
        <w:t>rd</w:t>
      </w:r>
      <w:r w:rsidRPr="00AA687D">
        <w:rPr>
          <w:highlight w:val="yellow"/>
        </w:rPr>
        <w:t xml:space="preserve"> time this point is made in this para</w:t>
      </w:r>
    </w:p>
  </w:comment>
  <w:comment w:id="156"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157"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158" w:author="Lawren" w:date="2020-03-02T16:15:00Z" w:initials="L">
    <w:p w14:paraId="2B288135" w14:textId="649B6CA5" w:rsidR="00932091" w:rsidRDefault="00932091">
      <w:pPr>
        <w:pStyle w:val="CommentText"/>
      </w:pPr>
      <w:r>
        <w:rPr>
          <w:rStyle w:val="CommentReference"/>
        </w:rPr>
        <w:annotationRef/>
      </w:r>
      <w:r>
        <w:t>Not clear what should be greater?</w:t>
      </w:r>
    </w:p>
  </w:comment>
  <w:comment w:id="159" w:author="Lawren" w:date="2020-03-02T16:15:00Z" w:initials="L">
    <w:p w14:paraId="39A3DE2B" w14:textId="70E6A37E" w:rsidR="00932091" w:rsidRDefault="00932091">
      <w:pPr>
        <w:pStyle w:val="CommentText"/>
      </w:pPr>
      <w:r>
        <w:rPr>
          <w:rStyle w:val="CommentReference"/>
        </w:rPr>
        <w:annotationRef/>
      </w:r>
      <w:r w:rsidRPr="00AA687D">
        <w:rPr>
          <w:highlight w:val="yellow"/>
        </w:rPr>
        <w:t>LMA was described earlier—should choose one or the other</w:t>
      </w:r>
    </w:p>
  </w:comment>
  <w:comment w:id="160" w:author="Lawren" w:date="2020-03-02T16:15:00Z" w:initials="L">
    <w:p w14:paraId="5B1B1261" w14:textId="475B1F01" w:rsidR="00932091" w:rsidRDefault="00932091">
      <w:pPr>
        <w:pStyle w:val="CommentText"/>
      </w:pPr>
      <w:r>
        <w:rPr>
          <w:rStyle w:val="CommentReference"/>
        </w:rPr>
        <w:annotationRef/>
      </w:r>
      <w:r w:rsidRPr="006C682A">
        <w:rPr>
          <w:highlight w:val="yellow"/>
        </w:rPr>
        <w:t>Should mention diffuse vs ring porous sooner. Also</w:t>
      </w:r>
      <w:r>
        <w:t>, could have a wider-view final sentence for the Introduction</w:t>
      </w:r>
    </w:p>
  </w:comment>
  <w:comment w:id="164" w:author="Pederson, Neil" w:date="2020-02-25T14:58:00Z" w:initials="PN">
    <w:p w14:paraId="1511D967" w14:textId="3891B995" w:rsidR="00587A4C" w:rsidRDefault="00587A4C">
      <w:pPr>
        <w:pStyle w:val="CommentText"/>
      </w:pPr>
      <w:r>
        <w:rPr>
          <w:rStyle w:val="CommentReference"/>
        </w:rPr>
        <w:annotationRef/>
      </w:r>
      <w:r>
        <w:t>Suggestion: briefly mention potentially important trends in climate over the study period, recent changes, or trends in the met data.  It gives context for the reader and Discussion</w:t>
      </w:r>
    </w:p>
  </w:comment>
  <w:comment w:id="170" w:author="Lawren" w:date="2020-03-02T16:17:00Z" w:initials="L">
    <w:p w14:paraId="0DC145AE" w14:textId="41FD9D6C" w:rsidR="00932091" w:rsidRDefault="00932091">
      <w:pPr>
        <w:pStyle w:val="CommentText"/>
      </w:pPr>
      <w:r>
        <w:rPr>
          <w:rStyle w:val="CommentReference"/>
        </w:rPr>
        <w:annotationRef/>
      </w:r>
      <w:r w:rsidRPr="005E3F17">
        <w:rPr>
          <w:highlight w:val="yellow"/>
        </w:rPr>
        <w:t xml:space="preserve">Versus </w:t>
      </w:r>
      <w:proofErr w:type="spellStart"/>
      <w:r w:rsidRPr="005E3F17">
        <w:rPr>
          <w:highlight w:val="yellow"/>
        </w:rPr>
        <w:t>dbh</w:t>
      </w:r>
      <w:proofErr w:type="spellEnd"/>
      <w:r w:rsidRPr="005E3F17">
        <w:rPr>
          <w:highlight w:val="yellow"/>
        </w:rPr>
        <w:t>?</w:t>
      </w:r>
    </w:p>
  </w:comment>
  <w:comment w:id="175" w:author="Lawren" w:date="2020-03-02T16:18:00Z" w:initials="L">
    <w:p w14:paraId="72578774" w14:textId="228692B3" w:rsidR="00932091" w:rsidRDefault="00932091">
      <w:pPr>
        <w:pStyle w:val="CommentText"/>
      </w:pPr>
      <w:r>
        <w:rPr>
          <w:rStyle w:val="CommentReference"/>
        </w:rPr>
        <w:annotationRef/>
      </w:r>
      <w:r w:rsidRPr="00425E83">
        <w:rPr>
          <w:highlight w:val="yellow"/>
        </w:rPr>
        <w:t>This needs clarification. Can we argue our hypothesis test is conservative?</w:t>
      </w:r>
    </w:p>
  </w:comment>
  <w:comment w:id="182" w:author="Lawren" w:date="2020-03-02T16:19:00Z" w:initials="L">
    <w:p w14:paraId="75180F5F" w14:textId="55E30594" w:rsidR="00932091" w:rsidRDefault="00932091">
      <w:pPr>
        <w:pStyle w:val="CommentText"/>
      </w:pPr>
      <w:r>
        <w:rPr>
          <w:rStyle w:val="CommentReference"/>
        </w:rPr>
        <w:annotationRef/>
      </w:r>
      <w:r w:rsidRPr="00425E83">
        <w:rPr>
          <w:highlight w:val="yellow"/>
        </w:rPr>
        <w:t>This is too much jargon. Is this sentence necessary?</w:t>
      </w:r>
    </w:p>
  </w:comment>
  <w:comment w:id="201" w:author="Lawren" w:date="2020-03-02T17:41:00Z" w:initials="L">
    <w:p w14:paraId="2C658096" w14:textId="2149A857" w:rsidR="00CD74AE" w:rsidRDefault="00CD74AE">
      <w:pPr>
        <w:pStyle w:val="CommentText"/>
      </w:pPr>
      <w:r>
        <w:rPr>
          <w:rStyle w:val="CommentReference"/>
        </w:rPr>
        <w:annotationRef/>
      </w:r>
      <w:r w:rsidRPr="00DE4437">
        <w:rPr>
          <w:highlight w:val="yellow"/>
        </w:rPr>
        <w:t xml:space="preserve">don’t agree that we can absolutely assign </w:t>
      </w:r>
      <w:proofErr w:type="gramStart"/>
      <w:r w:rsidRPr="00DE4437">
        <w:rPr>
          <w:highlight w:val="yellow"/>
        </w:rPr>
        <w:t>causality  of</w:t>
      </w:r>
      <w:proofErr w:type="gramEnd"/>
      <w:r w:rsidRPr="00DE4437">
        <w:rPr>
          <w:highlight w:val="yellow"/>
        </w:rPr>
        <w:t xml:space="preserve"> growth reduction to drought– this is an assumption. </w:t>
      </w:r>
      <w:proofErr w:type="gramStart"/>
      <w:r w:rsidRPr="00DE4437">
        <w:rPr>
          <w:highlight w:val="yellow"/>
        </w:rPr>
        <w:t>so</w:t>
      </w:r>
      <w:proofErr w:type="gramEnd"/>
      <w:r w:rsidRPr="00DE4437">
        <w:rPr>
          <w:highlight w:val="yellow"/>
        </w:rPr>
        <w:t xml:space="preserve"> suggest to state it just in one sentence</w:t>
      </w:r>
    </w:p>
  </w:comment>
  <w:comment w:id="274"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264" w:author="Lawren" w:date="2020-03-02T18:07:00Z" w:initials="L">
    <w:p w14:paraId="25953EA9" w14:textId="6A498627" w:rsidR="00094B3B" w:rsidRDefault="00094B3B">
      <w:pPr>
        <w:pStyle w:val="CommentText"/>
      </w:pPr>
      <w:r>
        <w:rPr>
          <w:rStyle w:val="CommentReference"/>
        </w:rPr>
        <w:annotationRef/>
      </w:r>
      <w:r w:rsidRPr="00DE4437">
        <w:rPr>
          <w:highlight w:val="yellow"/>
        </w:rPr>
        <w:t>need to shorten this and avoid repetition</w:t>
      </w:r>
    </w:p>
  </w:comment>
  <w:comment w:id="335" w:author="Lawren" w:date="2020-03-02T18:07:00Z" w:initials="L">
    <w:p w14:paraId="21AC8613" w14:textId="6EA1D2B8" w:rsidR="00094B3B" w:rsidRDefault="00094B3B">
      <w:pPr>
        <w:pStyle w:val="CommentText"/>
      </w:pPr>
      <w:r>
        <w:rPr>
          <w:rStyle w:val="CommentReference"/>
        </w:rPr>
        <w:annotationRef/>
      </w:r>
      <w:r>
        <w:t>repeats the previous section</w:t>
      </w:r>
    </w:p>
  </w:comment>
  <w:comment w:id="338" w:author="Lawren" w:date="2020-03-03T13:42:00Z" w:initials="L">
    <w:p w14:paraId="670A763A" w14:textId="538ACE00" w:rsidR="00A65A37" w:rsidRDefault="00A65A37">
      <w:pPr>
        <w:pStyle w:val="CommentText"/>
      </w:pPr>
      <w:r>
        <w:rPr>
          <w:rStyle w:val="CommentReference"/>
        </w:rPr>
        <w:annotationRef/>
      </w:r>
      <w:r>
        <w:t>not clear to me</w:t>
      </w:r>
    </w:p>
  </w:comment>
  <w:comment w:id="364" w:author="Lawren" w:date="2020-03-03T13:43:00Z" w:initials="L">
    <w:p w14:paraId="2D5E85E4" w14:textId="247BAACB" w:rsidR="00584528" w:rsidRDefault="00584528">
      <w:pPr>
        <w:pStyle w:val="CommentText"/>
      </w:pPr>
      <w:r>
        <w:rPr>
          <w:rStyle w:val="CommentReference"/>
        </w:rPr>
        <w:annotationRef/>
      </w:r>
      <w:r w:rsidRPr="001200F1">
        <w:rPr>
          <w:highlight w:val="yellow"/>
        </w:rPr>
        <w:t>I think this is substantial (15% off is like having 1 day off per week!)</w:t>
      </w:r>
    </w:p>
  </w:comment>
  <w:comment w:id="399" w:author="Pederson, Neil" w:date="2020-02-25T15:13:00Z" w:initials="PN">
    <w:p w14:paraId="0CFCCC80" w14:textId="2D5DDF56" w:rsidR="00D10E37" w:rsidRDefault="00D10E37">
      <w:pPr>
        <w:pStyle w:val="CommentText"/>
      </w:pPr>
      <w:r>
        <w:rPr>
          <w:rStyle w:val="CommentReference"/>
        </w:rPr>
        <w:annotationRef/>
      </w:r>
      <w:r>
        <w:t>Can you document nearby tree mortality or crown breakage as a factor?</w:t>
      </w:r>
    </w:p>
  </w:comment>
  <w:comment w:id="382"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414" w:author="Lawren" w:date="2020-03-03T13:48:00Z" w:initials="L">
    <w:p w14:paraId="6055DE1B" w14:textId="100C9EF1" w:rsidR="00584528" w:rsidRDefault="00584528">
      <w:pPr>
        <w:pStyle w:val="CommentText"/>
      </w:pPr>
      <w:r>
        <w:rPr>
          <w:rStyle w:val="CommentReference"/>
        </w:rPr>
        <w:annotationRef/>
      </w:r>
      <w:r>
        <w:t>Is this important to say?</w:t>
      </w:r>
    </w:p>
  </w:comment>
  <w:comment w:id="415" w:author="Teixeira, Kristina A." w:date="2020-03-05T11:14:00Z" w:initials="TKA">
    <w:p w14:paraId="02227EAC" w14:textId="00623A32" w:rsidR="001200F1" w:rsidRDefault="001200F1">
      <w:pPr>
        <w:pStyle w:val="CommentText"/>
      </w:pPr>
      <w:r>
        <w:rPr>
          <w:rStyle w:val="CommentReference"/>
        </w:rPr>
        <w:annotationRef/>
      </w:r>
    </w:p>
  </w:comment>
  <w:comment w:id="416" w:author="Teixeira, Kristina A." w:date="2020-03-05T11:14:00Z" w:initials="TKA">
    <w:p w14:paraId="5DAAD2E9" w14:textId="7D6A17FF" w:rsidR="001200F1" w:rsidRDefault="001200F1">
      <w:pPr>
        <w:pStyle w:val="CommentText"/>
      </w:pPr>
      <w:r>
        <w:rPr>
          <w:rStyle w:val="CommentReference"/>
        </w:rPr>
        <w:annotationRef/>
      </w:r>
    </w:p>
  </w:comment>
  <w:comment w:id="417" w:author="Teixeira, Kristina A." w:date="2020-03-05T11:14:00Z" w:initials="TKA">
    <w:p w14:paraId="0B701E57" w14:textId="6748A8B3" w:rsidR="001200F1" w:rsidRDefault="001200F1">
      <w:pPr>
        <w:pStyle w:val="CommentText"/>
      </w:pPr>
      <w:r>
        <w:rPr>
          <w:rStyle w:val="CommentReference"/>
        </w:rPr>
        <w:annotationRef/>
      </w:r>
    </w:p>
  </w:comment>
  <w:comment w:id="418" w:author="Teixeira, Kristina A." w:date="2020-03-05T11:14:00Z" w:initials="TKA">
    <w:p w14:paraId="78403708" w14:textId="528C2DF5" w:rsidR="001200F1" w:rsidRDefault="001200F1">
      <w:pPr>
        <w:pStyle w:val="CommentText"/>
      </w:pPr>
      <w:r>
        <w:rPr>
          <w:rStyle w:val="CommentReference"/>
        </w:rPr>
        <w:annotationRef/>
      </w:r>
    </w:p>
  </w:comment>
  <w:comment w:id="419" w:author="Teixeira, Kristina A." w:date="2020-03-05T11:14:00Z" w:initials="TKA">
    <w:p w14:paraId="54DD27EE" w14:textId="4351BA3D" w:rsidR="001200F1" w:rsidRDefault="001200F1">
      <w:pPr>
        <w:pStyle w:val="CommentText"/>
      </w:pPr>
      <w:r>
        <w:rPr>
          <w:rStyle w:val="CommentReference"/>
        </w:rPr>
        <w:annotationRef/>
      </w:r>
    </w:p>
  </w:comment>
  <w:comment w:id="420" w:author="Teixeira, Kristina A." w:date="2020-03-05T11:14:00Z" w:initials="TKA">
    <w:p w14:paraId="0DF3F26A" w14:textId="62A7970F" w:rsidR="001200F1" w:rsidRDefault="001200F1">
      <w:pPr>
        <w:pStyle w:val="CommentText"/>
      </w:pPr>
      <w:r>
        <w:rPr>
          <w:rStyle w:val="CommentReference"/>
        </w:rPr>
        <w:annotationRef/>
      </w:r>
    </w:p>
  </w:comment>
  <w:comment w:id="421" w:author="Teixeira, Kristina A." w:date="2020-03-05T11:14:00Z" w:initials="TKA">
    <w:p w14:paraId="5FCDE2A6" w14:textId="787CDE1B" w:rsidR="001200F1" w:rsidRDefault="001200F1">
      <w:pPr>
        <w:pStyle w:val="CommentText"/>
      </w:pPr>
      <w:r>
        <w:rPr>
          <w:rStyle w:val="CommentReference"/>
        </w:rPr>
        <w:annotationRef/>
      </w:r>
    </w:p>
  </w:comment>
  <w:comment w:id="423" w:author="Pederson, Neil" w:date="2020-02-25T15:14:00Z" w:initials="PN">
    <w:p w14:paraId="2CD0855A" w14:textId="75C1CDD4" w:rsidR="00FD1A00" w:rsidRDefault="00FD1A00">
      <w:pPr>
        <w:pStyle w:val="CommentText"/>
      </w:pPr>
      <w:r>
        <w:rPr>
          <w:rStyle w:val="CommentReference"/>
        </w:rPr>
        <w:annotationRef/>
      </w:r>
      <w:r>
        <w:t xml:space="preserve">Kind of </w:t>
      </w:r>
      <w:proofErr w:type="spellStart"/>
      <w:r>
        <w:t>discussion’ey</w:t>
      </w:r>
      <w:proofErr w:type="spellEnd"/>
      <w:r>
        <w:t>, but helps make the point clearer [if correct].</w:t>
      </w:r>
    </w:p>
  </w:comment>
  <w:comment w:id="468" w:author="Lawren" w:date="2020-03-03T13:49:00Z" w:initials="L">
    <w:p w14:paraId="34E74DEB" w14:textId="043540F0" w:rsidR="00584528" w:rsidRDefault="00584528">
      <w:pPr>
        <w:pStyle w:val="CommentText"/>
      </w:pPr>
      <w:r>
        <w:rPr>
          <w:rStyle w:val="CommentReference"/>
        </w:rPr>
        <w:annotationRef/>
      </w:r>
      <w:r>
        <w:t>Not clear…</w:t>
      </w:r>
    </w:p>
  </w:comment>
  <w:comment w:id="478" w:author="Lawren" w:date="2020-03-03T13:50:00Z" w:initials="L">
    <w:p w14:paraId="0A08FB00" w14:textId="1AE07A84" w:rsidR="00584528" w:rsidRDefault="00584528">
      <w:pPr>
        <w:pStyle w:val="CommentText"/>
      </w:pPr>
      <w:r>
        <w:rPr>
          <w:rStyle w:val="CommentReference"/>
        </w:rPr>
        <w:annotationRef/>
      </w:r>
      <w:r w:rsidRPr="001200F1">
        <w:rPr>
          <w:highlight w:val="yellow"/>
        </w:rPr>
        <w:t>??</w:t>
      </w:r>
    </w:p>
  </w:comment>
  <w:comment w:id="482" w:author="Pederson, Neil" w:date="2020-02-25T15:16:00Z" w:initials="PN">
    <w:p w14:paraId="529F4165" w14:textId="7E3E6327" w:rsidR="002C4A41" w:rsidRDefault="002C4A41">
      <w:pPr>
        <w:pStyle w:val="CommentText"/>
      </w:pPr>
      <w:r>
        <w:rPr>
          <w:rStyle w:val="CommentReference"/>
        </w:rPr>
        <w:annotationRef/>
      </w:r>
      <w:r>
        <w:t>sweet</w:t>
      </w:r>
    </w:p>
  </w:comment>
  <w:comment w:id="479" w:author="Stovall, Atticus (GSFC-618.0)[UNIVERSITIES SPACE RESEARCH ASSOCIATION]" w:date="2020-02-28T16:20:00Z" w:initials="SA(SRA">
    <w:p w14:paraId="7282C58F" w14:textId="04D15F32" w:rsidR="009801C4" w:rsidRDefault="009801C4">
      <w:pPr>
        <w:pStyle w:val="CommentText"/>
      </w:pPr>
      <w:r>
        <w:rPr>
          <w:rStyle w:val="CommentReference"/>
        </w:rPr>
        <w:annotationRef/>
      </w:r>
      <w:r>
        <w:t>Wow! So, this lines up with our findings in CA, where sites with higher available soil water had higher mortality rates. Wild.</w:t>
      </w:r>
    </w:p>
  </w:comment>
  <w:comment w:id="485" w:author="Lawren" w:date="2020-03-03T13:50:00Z" w:initials="L">
    <w:p w14:paraId="30C8ED20" w14:textId="2DDB7944" w:rsidR="00584528" w:rsidRDefault="00584528">
      <w:pPr>
        <w:pStyle w:val="CommentText"/>
      </w:pPr>
      <w:r>
        <w:rPr>
          <w:rStyle w:val="CommentReference"/>
        </w:rPr>
        <w:annotationRef/>
      </w:r>
      <w:r w:rsidRPr="001200F1">
        <w:rPr>
          <w:highlight w:val="yellow"/>
        </w:rPr>
        <w:t>If not significant, suggest not to discuss the coefficient</w:t>
      </w:r>
    </w:p>
  </w:comment>
  <w:comment w:id="486" w:author="Pederson, Neil" w:date="2020-02-25T15:17:00Z" w:initials="PN">
    <w:p w14:paraId="39B40DA5" w14:textId="652A3973" w:rsidR="00CB37D6" w:rsidRDefault="00CB37D6">
      <w:pPr>
        <w:pStyle w:val="CommentText"/>
      </w:pPr>
      <w:r>
        <w:rPr>
          <w:rStyle w:val="CommentReference"/>
        </w:rPr>
        <w:annotationRef/>
      </w:r>
      <w:r>
        <w:t>this section would be easier for a general audience with less acronyms.</w:t>
      </w:r>
    </w:p>
  </w:comment>
  <w:comment w:id="487"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508" w:author="Pederson, Neil" w:date="2020-02-25T15:18:00Z" w:initials="PN">
    <w:p w14:paraId="437A7B76" w14:textId="75BAD8D1" w:rsidR="0034226A" w:rsidRDefault="0034226A">
      <w:pPr>
        <w:pStyle w:val="CommentText"/>
      </w:pPr>
      <w:r>
        <w:rPr>
          <w:rStyle w:val="CommentReference"/>
        </w:rPr>
        <w:annotationRef/>
      </w:r>
      <w:r>
        <w:t>Again, fewer acronyms makes the paper more inclusive for a broader audience</w:t>
      </w:r>
    </w:p>
  </w:comment>
  <w:comment w:id="523" w:author="Pederson, Neil" w:date="2020-02-25T15:20:00Z" w:initials="PN">
    <w:p w14:paraId="27A07DE9" w14:textId="5915FC6D" w:rsidR="00101184" w:rsidRDefault="00101184">
      <w:pPr>
        <w:pStyle w:val="CommentText"/>
      </w:pPr>
      <w:r>
        <w:rPr>
          <w:rStyle w:val="CommentReference"/>
        </w:rPr>
        <w:annotationRef/>
      </w:r>
      <w:r>
        <w:t>Very cool. Adaptation and climate legacies in action [like preceding years and seasons]?</w:t>
      </w:r>
    </w:p>
  </w:comment>
  <w:comment w:id="524"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531" w:author="Lawren" w:date="2020-03-03T13:57:00Z" w:initials="L">
    <w:p w14:paraId="359A59C2" w14:textId="6DA9DD39" w:rsidR="0042203A" w:rsidRDefault="0042203A">
      <w:pPr>
        <w:pStyle w:val="CommentText"/>
      </w:pPr>
      <w:r>
        <w:rPr>
          <w:rStyle w:val="CommentReference"/>
        </w:rPr>
        <w:annotationRef/>
      </w:r>
      <w:r>
        <w:t>Suggest delete</w:t>
      </w:r>
    </w:p>
  </w:comment>
  <w:comment w:id="534" w:author="Pederson, Neil" w:date="2020-02-25T15:22:00Z" w:initials="PN">
    <w:p w14:paraId="60F26AE2" w14:textId="44E87BF6" w:rsidR="000E7D9A" w:rsidRDefault="000E7D9A">
      <w:pPr>
        <w:pStyle w:val="CommentText"/>
      </w:pPr>
      <w:r>
        <w:rPr>
          <w:rStyle w:val="CommentReference"/>
        </w:rPr>
        <w:annotationRef/>
      </w:r>
      <w:r>
        <w:t>Is the growth of some of these trees positively related to winter temperatures or spring, or even some months in the summer? Maybe they are driving some of the positive responses, too?</w:t>
      </w:r>
    </w:p>
  </w:comment>
  <w:comment w:id="535"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540" w:author="Pederson, Neil" w:date="2020-02-25T15:26:00Z" w:initials="PN">
    <w:p w14:paraId="1873F7A5" w14:textId="0F7C093E" w:rsidR="008F0050" w:rsidRDefault="008F0050">
      <w:pPr>
        <w:pStyle w:val="CommentText"/>
      </w:pPr>
      <w:r>
        <w:rPr>
          <w:rStyle w:val="CommentReference"/>
        </w:rPr>
        <w:annotationRef/>
      </w:r>
      <w:r>
        <w:t>Wouldn’t many taller trees generally have greater root systems, giving them greater access to soil moisture? It seems that they would have an advantage, too.</w:t>
      </w:r>
    </w:p>
  </w:comment>
  <w:comment w:id="546" w:author="Pederson, Neil" w:date="2020-02-25T15:28:00Z" w:initials="PN">
    <w:p w14:paraId="33DC363E" w14:textId="77777777" w:rsidR="000440A7" w:rsidRDefault="000440A7">
      <w:pPr>
        <w:pStyle w:val="CommentText"/>
      </w:pPr>
      <w:r>
        <w:rPr>
          <w:rStyle w:val="CommentReference"/>
        </w:rPr>
        <w:annotationRef/>
      </w:r>
      <w:r>
        <w:t xml:space="preserve">Interestingly, LITU is way more sensitive to variations in water availability than FRAM, in the few FRAM populations I have sampled. Maybe succession is important and there might be an overarching theme with early successional species, but I do not expect it. </w:t>
      </w:r>
    </w:p>
    <w:p w14:paraId="1703FEA0" w14:textId="7BDB2CA4" w:rsidR="000440A7" w:rsidRDefault="000440A7">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61AC04" w15:done="0"/>
  <w15:commentEx w15:paraId="3C77D060" w15:done="0"/>
  <w15:commentEx w15:paraId="74460A71" w15:done="0"/>
  <w15:commentEx w15:paraId="3D7AC8D3" w15:paraIdParent="74460A71" w15:done="0"/>
  <w15:commentEx w15:paraId="4FACA55C" w15:done="0"/>
  <w15:commentEx w15:paraId="41B65D4E" w15:done="0"/>
  <w15:commentEx w15:paraId="5F918DC4" w15:done="0"/>
  <w15:commentEx w15:paraId="554AA277" w15:done="0"/>
  <w15:commentEx w15:paraId="0B643F1E" w15:done="0"/>
  <w15:commentEx w15:paraId="33FD1E07" w15:done="0"/>
  <w15:commentEx w15:paraId="3BC3D417" w15:done="0"/>
  <w15:commentEx w15:paraId="228066A4" w15:paraIdParent="3BC3D417" w15:done="0"/>
  <w15:commentEx w15:paraId="1C4D2270" w15:done="0"/>
  <w15:commentEx w15:paraId="0C264E15" w15:done="0"/>
  <w15:commentEx w15:paraId="1E23DBB9" w15:done="0"/>
  <w15:commentEx w15:paraId="21BF1B4B" w15:paraIdParent="1E23DBB9" w15:done="0"/>
  <w15:commentEx w15:paraId="10E68935" w15:paraIdParent="1E23DBB9" w15:done="0"/>
  <w15:commentEx w15:paraId="5BF0E89A" w15:paraIdParent="1E23DBB9" w15:done="0"/>
  <w15:commentEx w15:paraId="3E9A3EF5" w15:done="0"/>
  <w15:commentEx w15:paraId="04F1D6E9" w15:done="0"/>
  <w15:commentEx w15:paraId="16D535FB" w15:done="0"/>
  <w15:commentEx w15:paraId="11094EF7" w15:done="0"/>
  <w15:commentEx w15:paraId="348E3FD1" w15:done="0"/>
  <w15:commentEx w15:paraId="5032F3A4" w15:done="0"/>
  <w15:commentEx w15:paraId="2B288135" w15:done="0"/>
  <w15:commentEx w15:paraId="39A3DE2B" w15:done="0"/>
  <w15:commentEx w15:paraId="5B1B1261" w15:done="0"/>
  <w15:commentEx w15:paraId="1511D967" w15:done="0"/>
  <w15:commentEx w15:paraId="0DC145AE" w15:done="0"/>
  <w15:commentEx w15:paraId="72578774" w15:done="0"/>
  <w15:commentEx w15:paraId="75180F5F" w15:done="0"/>
  <w15:commentEx w15:paraId="2C658096" w15:done="0"/>
  <w15:commentEx w15:paraId="1F8FC589" w15:done="0"/>
  <w15:commentEx w15:paraId="25953EA9" w15:done="0"/>
  <w15:commentEx w15:paraId="21AC8613" w15:done="0"/>
  <w15:commentEx w15:paraId="670A763A" w15:done="0"/>
  <w15:commentEx w15:paraId="2D5E85E4" w15:done="0"/>
  <w15:commentEx w15:paraId="0CFCCC80" w15:done="0"/>
  <w15:commentEx w15:paraId="4C2B0773" w15:done="0"/>
  <w15:commentEx w15:paraId="6055DE1B" w15:done="0"/>
  <w15:commentEx w15:paraId="02227EAC" w15:paraIdParent="6055DE1B" w15:done="0"/>
  <w15:commentEx w15:paraId="5DAAD2E9" w15:paraIdParent="6055DE1B" w15:done="0"/>
  <w15:commentEx w15:paraId="0B701E57" w15:paraIdParent="6055DE1B" w15:done="0"/>
  <w15:commentEx w15:paraId="78403708" w15:paraIdParent="6055DE1B" w15:done="0"/>
  <w15:commentEx w15:paraId="54DD27EE" w15:paraIdParent="6055DE1B" w15:done="0"/>
  <w15:commentEx w15:paraId="0DF3F26A" w15:paraIdParent="6055DE1B" w15:done="0"/>
  <w15:commentEx w15:paraId="5FCDE2A6" w15:paraIdParent="6055DE1B" w15:done="0"/>
  <w15:commentEx w15:paraId="2CD0855A" w15:done="0"/>
  <w15:commentEx w15:paraId="34E74DEB" w15:done="0"/>
  <w15:commentEx w15:paraId="0A08FB00" w15:done="0"/>
  <w15:commentEx w15:paraId="529F4165" w15:done="0"/>
  <w15:commentEx w15:paraId="7282C58F" w15:done="0"/>
  <w15:commentEx w15:paraId="30C8ED20" w15:done="0"/>
  <w15:commentEx w15:paraId="39B40DA5" w15:done="0"/>
  <w15:commentEx w15:paraId="4233626E" w15:done="0"/>
  <w15:commentEx w15:paraId="437A7B76" w15:done="0"/>
  <w15:commentEx w15:paraId="27A07DE9" w15:done="0"/>
  <w15:commentEx w15:paraId="3D3F1CCF" w15:done="0"/>
  <w15:commentEx w15:paraId="359A59C2" w15:done="0"/>
  <w15:commentEx w15:paraId="60F26AE2" w15:done="0"/>
  <w15:commentEx w15:paraId="36AFFABF" w15:done="0"/>
  <w15:commentEx w15:paraId="1873F7A5" w15:done="0"/>
  <w15:commentEx w15:paraId="1703F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61AC04" w16cid:durableId="2209BA6D"/>
  <w16cid:commentId w16cid:paraId="3C77D060" w16cid:durableId="2209BA6E"/>
  <w16cid:commentId w16cid:paraId="74460A71" w16cid:durableId="21FFAFD8"/>
  <w16cid:commentId w16cid:paraId="3D7AC8D3" w16cid:durableId="2202666A"/>
  <w16cid:commentId w16cid:paraId="4FACA55C" w16cid:durableId="2209BA71"/>
  <w16cid:commentId w16cid:paraId="41B65D4E" w16cid:durableId="21F911D3"/>
  <w16cid:commentId w16cid:paraId="5F918DC4" w16cid:durableId="2209BA73"/>
  <w16cid:commentId w16cid:paraId="554AA277" w16cid:durableId="21FFB130"/>
  <w16cid:commentId w16cid:paraId="0B643F1E" w16cid:durableId="21FF71B1"/>
  <w16cid:commentId w16cid:paraId="33FD1E07" w16cid:durableId="2209BA76"/>
  <w16cid:commentId w16cid:paraId="3BC3D417" w16cid:durableId="21FF75A8"/>
  <w16cid:commentId w16cid:paraId="228066A4" w16cid:durableId="2203B57F"/>
  <w16cid:commentId w16cid:paraId="1C4D2270" w16cid:durableId="21FFB20F"/>
  <w16cid:commentId w16cid:paraId="0C264E15" w16cid:durableId="21F912D7"/>
  <w16cid:commentId w16cid:paraId="1E23DBB9" w16cid:durableId="2209BA7B"/>
  <w16cid:commentId w16cid:paraId="21BF1B4B" w16cid:durableId="2209C002"/>
  <w16cid:commentId w16cid:paraId="10E68935" w16cid:durableId="2209C005"/>
  <w16cid:commentId w16cid:paraId="5BF0E89A" w16cid:durableId="2209C00A"/>
  <w16cid:commentId w16cid:paraId="3E9A3EF5" w16cid:durableId="2209BA7C"/>
  <w16cid:commentId w16cid:paraId="04F1D6E9" w16cid:durableId="21FF7965"/>
  <w16cid:commentId w16cid:paraId="16D535FB" w16cid:durableId="21FFB38B"/>
  <w16cid:commentId w16cid:paraId="11094EF7" w16cid:durableId="2209BA7F"/>
  <w16cid:commentId w16cid:paraId="348E3FD1" w16cid:durableId="21F91402"/>
  <w16cid:commentId w16cid:paraId="5032F3A4" w16cid:durableId="21F9139E"/>
  <w16cid:commentId w16cid:paraId="2B288135" w16cid:durableId="2209BA82"/>
  <w16cid:commentId w16cid:paraId="39A3DE2B" w16cid:durableId="2209BA83"/>
  <w16cid:commentId w16cid:paraId="5B1B1261" w16cid:durableId="2209BA84"/>
  <w16cid:commentId w16cid:paraId="1511D967" w16cid:durableId="21FFB4B0"/>
  <w16cid:commentId w16cid:paraId="0DC145AE" w16cid:durableId="2209BA86"/>
  <w16cid:commentId w16cid:paraId="72578774" w16cid:durableId="2209BA87"/>
  <w16cid:commentId w16cid:paraId="75180F5F" w16cid:durableId="2209BA88"/>
  <w16cid:commentId w16cid:paraId="2C658096" w16cid:durableId="2209BA89"/>
  <w16cid:commentId w16cid:paraId="1F8FC589" w16cid:durableId="21FA72FF"/>
  <w16cid:commentId w16cid:paraId="25953EA9" w16cid:durableId="2209BA8B"/>
  <w16cid:commentId w16cid:paraId="21AC8613" w16cid:durableId="2209BA8C"/>
  <w16cid:commentId w16cid:paraId="670A763A" w16cid:durableId="2209BA8D"/>
  <w16cid:commentId w16cid:paraId="2D5E85E4" w16cid:durableId="2209BA8E"/>
  <w16cid:commentId w16cid:paraId="0CFCCC80" w16cid:durableId="21FFB810"/>
  <w16cid:commentId w16cid:paraId="4C2B0773" w16cid:durableId="21FA73A0"/>
  <w16cid:commentId w16cid:paraId="6055DE1B" w16cid:durableId="2209BA91"/>
  <w16cid:commentId w16cid:paraId="02227EAC" w16cid:durableId="220B5DA3"/>
  <w16cid:commentId w16cid:paraId="5DAAD2E9" w16cid:durableId="220B5DA6"/>
  <w16cid:commentId w16cid:paraId="0B701E57" w16cid:durableId="220B5DA8"/>
  <w16cid:commentId w16cid:paraId="78403708" w16cid:durableId="220B5DAE"/>
  <w16cid:commentId w16cid:paraId="54DD27EE" w16cid:durableId="220B5DAF"/>
  <w16cid:commentId w16cid:paraId="0DF3F26A" w16cid:durableId="220B5DB0"/>
  <w16cid:commentId w16cid:paraId="5FCDE2A6" w16cid:durableId="220B5DB1"/>
  <w16cid:commentId w16cid:paraId="2CD0855A" w16cid:durableId="21FFB865"/>
  <w16cid:commentId w16cid:paraId="34E74DEB" w16cid:durableId="2209BA93"/>
  <w16cid:commentId w16cid:paraId="0A08FB00" w16cid:durableId="2209BA94"/>
  <w16cid:commentId w16cid:paraId="529F4165" w16cid:durableId="21FFB8CD"/>
  <w16cid:commentId w16cid:paraId="7282C58F" w16cid:durableId="2203BC41"/>
  <w16cid:commentId w16cid:paraId="30C8ED20" w16cid:durableId="2209BA97"/>
  <w16cid:commentId w16cid:paraId="39B40DA5" w16cid:durableId="21FFB908"/>
  <w16cid:commentId w16cid:paraId="4233626E" w16cid:durableId="21FA7413"/>
  <w16cid:commentId w16cid:paraId="437A7B76" w16cid:durableId="21FFB954"/>
  <w16cid:commentId w16cid:paraId="27A07DE9" w16cid:durableId="21FFB9A9"/>
  <w16cid:commentId w16cid:paraId="3D3F1CCF" w16cid:durableId="21FA74A4"/>
  <w16cid:commentId w16cid:paraId="359A59C2" w16cid:durableId="2209BA9D"/>
  <w16cid:commentId w16cid:paraId="60F26AE2" w16cid:durableId="21FFBA29"/>
  <w16cid:commentId w16cid:paraId="36AFFABF" w16cid:durableId="21FA7500"/>
  <w16cid:commentId w16cid:paraId="1873F7A5" w16cid:durableId="21FFBB0C"/>
  <w16cid:commentId w16cid:paraId="1703FEA0" w16cid:durableId="21FFB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
    <w15:presenceInfo w15:providerId="None" w15:userId="Lawren"/>
  </w15:person>
  <w15:person w15:author="Stovall, Atticus (GSFC-618.0)[UNIVERSITIES SPACE RESEARCH ASSOCIATION]">
    <w15:presenceInfo w15:providerId="AD" w15:userId="S::aestoval@ndc.nasa.gov::59a37b7a-34c5-4bd3-b5df-bf001c62be37"/>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Teixeira, Kristina A.">
    <w15:presenceInfo w15:providerId="AD" w15:userId="S::teixeirak@si.edu::c41ea8dc-24b5-4131-938a-b2bb13d1b202"/>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A2F"/>
    <w:rsid w:val="000440A7"/>
    <w:rsid w:val="00094B3B"/>
    <w:rsid w:val="000A731B"/>
    <w:rsid w:val="000D1682"/>
    <w:rsid w:val="000E7D9A"/>
    <w:rsid w:val="000F581A"/>
    <w:rsid w:val="00101184"/>
    <w:rsid w:val="00101B0C"/>
    <w:rsid w:val="00116803"/>
    <w:rsid w:val="001200F1"/>
    <w:rsid w:val="001D53A8"/>
    <w:rsid w:val="002C4A41"/>
    <w:rsid w:val="00310298"/>
    <w:rsid w:val="0034226A"/>
    <w:rsid w:val="00394889"/>
    <w:rsid w:val="00407E24"/>
    <w:rsid w:val="0042203A"/>
    <w:rsid w:val="00425E83"/>
    <w:rsid w:val="0045512B"/>
    <w:rsid w:val="0046761B"/>
    <w:rsid w:val="004E5D98"/>
    <w:rsid w:val="005118D2"/>
    <w:rsid w:val="00546508"/>
    <w:rsid w:val="00584528"/>
    <w:rsid w:val="00587A4C"/>
    <w:rsid w:val="005B2619"/>
    <w:rsid w:val="005E3F17"/>
    <w:rsid w:val="006C682A"/>
    <w:rsid w:val="00773A2A"/>
    <w:rsid w:val="007B0F33"/>
    <w:rsid w:val="007B3DA8"/>
    <w:rsid w:val="007C7003"/>
    <w:rsid w:val="007F3D4B"/>
    <w:rsid w:val="0080195A"/>
    <w:rsid w:val="00821B59"/>
    <w:rsid w:val="0084122C"/>
    <w:rsid w:val="008667AF"/>
    <w:rsid w:val="008A3C00"/>
    <w:rsid w:val="008F0050"/>
    <w:rsid w:val="00932091"/>
    <w:rsid w:val="00947EE1"/>
    <w:rsid w:val="009510BA"/>
    <w:rsid w:val="009801C4"/>
    <w:rsid w:val="00A301DB"/>
    <w:rsid w:val="00A65A37"/>
    <w:rsid w:val="00AA687D"/>
    <w:rsid w:val="00AB3A2F"/>
    <w:rsid w:val="00B70964"/>
    <w:rsid w:val="00B97354"/>
    <w:rsid w:val="00BA2433"/>
    <w:rsid w:val="00BD481C"/>
    <w:rsid w:val="00C03BAF"/>
    <w:rsid w:val="00C813DD"/>
    <w:rsid w:val="00CB37D6"/>
    <w:rsid w:val="00CB478A"/>
    <w:rsid w:val="00CD74AE"/>
    <w:rsid w:val="00CE7902"/>
    <w:rsid w:val="00D10E37"/>
    <w:rsid w:val="00D160DD"/>
    <w:rsid w:val="00DC40D5"/>
    <w:rsid w:val="00DD1054"/>
    <w:rsid w:val="00DE4437"/>
    <w:rsid w:val="00EB1CA0"/>
    <w:rsid w:val="00EB413A"/>
    <w:rsid w:val="00F21FC3"/>
    <w:rsid w:val="00F362E5"/>
    <w:rsid w:val="00F43872"/>
    <w:rsid w:val="00FB2846"/>
    <w:rsid w:val="00FC0DCA"/>
    <w:rsid w:val="00FD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docId w15:val="{A7731357-46E5-4AEE-9037-AA25C8E7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 w:type="character" w:styleId="FollowedHyperlink">
    <w:name w:val="FollowedHyperlink"/>
    <w:basedOn w:val="DefaultParagraphFont"/>
    <w:uiPriority w:val="99"/>
    <w:semiHidden/>
    <w:unhideWhenUsed/>
    <w:rsid w:val="00DD1054"/>
    <w:rPr>
      <w:color w:val="954F72" w:themeColor="followedHyperlink"/>
      <w:u w:val="single"/>
    </w:rPr>
  </w:style>
  <w:style w:type="character" w:customStyle="1" w:styleId="UnresolvedMention1">
    <w:name w:val="Unresolved Mention1"/>
    <w:basedOn w:val="DefaultParagraphFont"/>
    <w:uiPriority w:val="99"/>
    <w:rsid w:val="00DD1054"/>
    <w:rPr>
      <w:color w:val="605E5C"/>
      <w:shd w:val="clear" w:color="auto" w:fill="E1DFDD"/>
    </w:rPr>
  </w:style>
  <w:style w:type="paragraph" w:styleId="Revision">
    <w:name w:val="Revision"/>
    <w:hidden/>
    <w:uiPriority w:val="99"/>
    <w:semiHidden/>
    <w:rsid w:val="0077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opscience.iop.org/article/10.1088/1748-9326/aacadd/pdf" TargetMode="External"/><Relationship Id="rId2" Type="http://schemas.openxmlformats.org/officeDocument/2006/relationships/hyperlink" Target="https://www.sciencedirect.com/science/article/pii/S0012825218306421" TargetMode="External"/><Relationship Id="rId1" Type="http://schemas.openxmlformats.org/officeDocument/2006/relationships/hyperlink" Target="https://advances.sciencemag.org/content/1/1/e1400082?utm_source=charybd.com&amp;utm_medium=link&amp;utm_compaign=article" TargetMode="External"/><Relationship Id="rId6" Type="http://schemas.openxmlformats.org/officeDocument/2006/relationships/hyperlink" Target="https://onlinelibrary.wiley.com/doi/full/10.1111/gcb.12779" TargetMode="External"/><Relationship Id="rId5" Type="http://schemas.openxmlformats.org/officeDocument/2006/relationships/hyperlink" Target="https://www.fs.fed.us/rm/pubs_journals/2018/rmrs_2018_truettner_c001.pdf" TargetMode="External"/><Relationship Id="rId4" Type="http://schemas.openxmlformats.org/officeDocument/2006/relationships/hyperlink" Target="https://onlinelibrary.wiley.com/doi/full/10.1111/jbi.12462"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teixeirak@si.edu" TargetMode="Externa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bsapubs.onlinelibrary.wiley.com/doi/full/10.1002/ajb2.1164"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sciencedirect.com/science/article/pii/S0378112716304029"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SCBI-"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14</Pages>
  <Words>6857</Words>
  <Characters>39088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Teixeira, Kristina A.</dc:creator>
  <cp:lastModifiedBy>Teixeira, Kristina A.</cp:lastModifiedBy>
  <cp:revision>11</cp:revision>
  <dcterms:created xsi:type="dcterms:W3CDTF">2020-03-03T21:29:00Z</dcterms:created>
  <dcterms:modified xsi:type="dcterms:W3CDTF">2020-03-05T16:18:00Z</dcterms:modified>
</cp:coreProperties>
</file>